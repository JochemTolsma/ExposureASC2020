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59CF9" w14:textId="77777777" w:rsidR="00EA13F5" w:rsidRPr="00425D5D" w:rsidRDefault="00EA13F5" w:rsidP="00EA13F5">
      <w:pPr>
        <w:jc w:val="center"/>
        <w:rPr>
          <w:rFonts w:ascii="Times New Roman" w:hAnsi="Times New Roman" w:cs="Times New Roman"/>
          <w:b/>
          <w:sz w:val="28"/>
          <w:szCs w:val="28"/>
        </w:rPr>
      </w:pPr>
      <w:bookmarkStart w:id="0" w:name="_Hlk488066805"/>
      <w:r w:rsidRPr="00425D5D">
        <w:rPr>
          <w:rFonts w:ascii="Times New Roman" w:hAnsi="Times New Roman" w:cs="Times New Roman"/>
          <w:b/>
          <w:sz w:val="28"/>
          <w:szCs w:val="28"/>
        </w:rPr>
        <w:t xml:space="preserve">Exposure to </w:t>
      </w:r>
      <w:r>
        <w:rPr>
          <w:rFonts w:ascii="Times New Roman" w:hAnsi="Times New Roman" w:cs="Times New Roman"/>
          <w:b/>
          <w:sz w:val="28"/>
          <w:szCs w:val="28"/>
        </w:rPr>
        <w:t>A</w:t>
      </w:r>
      <w:r w:rsidRPr="00425D5D">
        <w:rPr>
          <w:rFonts w:ascii="Times New Roman" w:hAnsi="Times New Roman" w:cs="Times New Roman"/>
          <w:b/>
          <w:sz w:val="28"/>
          <w:szCs w:val="28"/>
        </w:rPr>
        <w:t xml:space="preserve">sylum </w:t>
      </w:r>
      <w:r>
        <w:rPr>
          <w:rFonts w:ascii="Times New Roman" w:hAnsi="Times New Roman" w:cs="Times New Roman"/>
          <w:b/>
          <w:sz w:val="28"/>
          <w:szCs w:val="28"/>
        </w:rPr>
        <w:t>S</w:t>
      </w:r>
      <w:r w:rsidRPr="00425D5D">
        <w:rPr>
          <w:rFonts w:ascii="Times New Roman" w:hAnsi="Times New Roman" w:cs="Times New Roman"/>
          <w:b/>
          <w:sz w:val="28"/>
          <w:szCs w:val="28"/>
        </w:rPr>
        <w:t xml:space="preserve">eekers and </w:t>
      </w:r>
      <w:r>
        <w:rPr>
          <w:rFonts w:ascii="Times New Roman" w:hAnsi="Times New Roman" w:cs="Times New Roman"/>
          <w:b/>
          <w:sz w:val="28"/>
          <w:szCs w:val="28"/>
        </w:rPr>
        <w:t>C</w:t>
      </w:r>
      <w:r w:rsidRPr="00425D5D">
        <w:rPr>
          <w:rFonts w:ascii="Times New Roman" w:hAnsi="Times New Roman" w:cs="Times New Roman"/>
          <w:b/>
          <w:sz w:val="28"/>
          <w:szCs w:val="28"/>
        </w:rPr>
        <w:t xml:space="preserve">hanging </w:t>
      </w:r>
      <w:r>
        <w:rPr>
          <w:rFonts w:ascii="Times New Roman" w:hAnsi="Times New Roman" w:cs="Times New Roman"/>
          <w:b/>
          <w:sz w:val="28"/>
          <w:szCs w:val="28"/>
        </w:rPr>
        <w:t>S</w:t>
      </w:r>
      <w:r w:rsidRPr="00425D5D">
        <w:rPr>
          <w:rFonts w:ascii="Times New Roman" w:hAnsi="Times New Roman" w:cs="Times New Roman"/>
          <w:b/>
          <w:sz w:val="28"/>
          <w:szCs w:val="28"/>
        </w:rPr>
        <w:t xml:space="preserve">upport for the </w:t>
      </w:r>
      <w:r>
        <w:rPr>
          <w:rFonts w:ascii="Times New Roman" w:hAnsi="Times New Roman" w:cs="Times New Roman"/>
          <w:b/>
          <w:sz w:val="28"/>
          <w:szCs w:val="28"/>
        </w:rPr>
        <w:t>R</w:t>
      </w:r>
      <w:r w:rsidRPr="00425D5D">
        <w:rPr>
          <w:rFonts w:ascii="Times New Roman" w:hAnsi="Times New Roman" w:cs="Times New Roman"/>
          <w:b/>
          <w:sz w:val="28"/>
          <w:szCs w:val="28"/>
        </w:rPr>
        <w:t xml:space="preserve">adical </w:t>
      </w:r>
      <w:r>
        <w:rPr>
          <w:rFonts w:ascii="Times New Roman" w:hAnsi="Times New Roman" w:cs="Times New Roman"/>
          <w:b/>
          <w:sz w:val="28"/>
          <w:szCs w:val="28"/>
        </w:rPr>
        <w:t>R</w:t>
      </w:r>
      <w:r w:rsidRPr="00425D5D">
        <w:rPr>
          <w:rFonts w:ascii="Times New Roman" w:hAnsi="Times New Roman" w:cs="Times New Roman"/>
          <w:b/>
          <w:sz w:val="28"/>
          <w:szCs w:val="28"/>
        </w:rPr>
        <w:t xml:space="preserve">ight: A </w:t>
      </w:r>
      <w:r>
        <w:rPr>
          <w:rFonts w:ascii="Times New Roman" w:hAnsi="Times New Roman" w:cs="Times New Roman"/>
          <w:b/>
          <w:sz w:val="28"/>
          <w:szCs w:val="28"/>
        </w:rPr>
        <w:t>N</w:t>
      </w:r>
      <w:r w:rsidRPr="00425D5D">
        <w:rPr>
          <w:rFonts w:ascii="Times New Roman" w:hAnsi="Times New Roman" w:cs="Times New Roman"/>
          <w:b/>
          <w:sz w:val="28"/>
          <w:szCs w:val="28"/>
        </w:rPr>
        <w:t xml:space="preserve">atural </w:t>
      </w:r>
      <w:r>
        <w:rPr>
          <w:rFonts w:ascii="Times New Roman" w:hAnsi="Times New Roman" w:cs="Times New Roman"/>
          <w:b/>
          <w:sz w:val="28"/>
          <w:szCs w:val="28"/>
        </w:rPr>
        <w:t>E</w:t>
      </w:r>
      <w:r w:rsidRPr="00425D5D">
        <w:rPr>
          <w:rFonts w:ascii="Times New Roman" w:hAnsi="Times New Roman" w:cs="Times New Roman"/>
          <w:b/>
          <w:sz w:val="28"/>
          <w:szCs w:val="28"/>
        </w:rPr>
        <w:t>xperiment in the Netherlands</w:t>
      </w:r>
    </w:p>
    <w:p w14:paraId="0633C2BE" w14:textId="77777777" w:rsidR="00EA13F5" w:rsidRDefault="00EA13F5" w:rsidP="00EA13F5">
      <w:pPr>
        <w:rPr>
          <w:rFonts w:ascii="Times New Roman" w:hAnsi="Times New Roman" w:cs="Times New Roman"/>
          <w:sz w:val="24"/>
          <w:szCs w:val="24"/>
        </w:rPr>
      </w:pPr>
    </w:p>
    <w:p w14:paraId="0AC2B50A" w14:textId="77777777" w:rsidR="00EA13F5" w:rsidRDefault="00EA13F5" w:rsidP="00EA13F5">
      <w:pPr>
        <w:rPr>
          <w:rFonts w:ascii="Times New Roman" w:hAnsi="Times New Roman" w:cs="Times New Roman"/>
          <w:sz w:val="24"/>
          <w:szCs w:val="24"/>
        </w:rPr>
      </w:pPr>
    </w:p>
    <w:bookmarkEnd w:id="0"/>
    <w:p w14:paraId="6AA7F515" w14:textId="77777777" w:rsidR="00EA13F5" w:rsidRPr="00387465" w:rsidRDefault="00EA13F5" w:rsidP="00EA13F5">
      <w:pPr>
        <w:rPr>
          <w:rFonts w:ascii="Times New Roman" w:hAnsi="Times New Roman" w:cs="Times New Roman"/>
          <w:sz w:val="24"/>
          <w:szCs w:val="24"/>
          <w:vertAlign w:val="superscript"/>
        </w:rPr>
      </w:pPr>
      <w:r w:rsidRPr="00387465">
        <w:rPr>
          <w:rFonts w:ascii="Times New Roman" w:hAnsi="Times New Roman" w:cs="Times New Roman"/>
          <w:sz w:val="24"/>
          <w:szCs w:val="24"/>
        </w:rPr>
        <w:t>Jochem Tolsma</w:t>
      </w:r>
      <w:r w:rsidRPr="00387465">
        <w:rPr>
          <w:rFonts w:ascii="Times New Roman" w:hAnsi="Times New Roman" w:cs="Times New Roman"/>
          <w:sz w:val="24"/>
          <w:szCs w:val="24"/>
          <w:vertAlign w:val="superscript"/>
        </w:rPr>
        <w:t>1*</w:t>
      </w:r>
      <w:r w:rsidRPr="00387465">
        <w:rPr>
          <w:rFonts w:ascii="Times New Roman" w:hAnsi="Times New Roman" w:cs="Times New Roman"/>
          <w:sz w:val="24"/>
          <w:szCs w:val="24"/>
        </w:rPr>
        <w:t>, Joran Laméris</w:t>
      </w:r>
      <w:r w:rsidRPr="00387465">
        <w:rPr>
          <w:rFonts w:ascii="Times New Roman" w:hAnsi="Times New Roman" w:cs="Times New Roman"/>
          <w:sz w:val="24"/>
          <w:szCs w:val="24"/>
          <w:vertAlign w:val="superscript"/>
        </w:rPr>
        <w:t>1</w:t>
      </w:r>
      <w:r w:rsidRPr="00387465">
        <w:rPr>
          <w:rFonts w:ascii="Times New Roman" w:hAnsi="Times New Roman" w:cs="Times New Roman"/>
          <w:sz w:val="24"/>
          <w:szCs w:val="24"/>
        </w:rPr>
        <w:t>, Michael Savelkoul</w:t>
      </w:r>
      <w:r w:rsidRPr="00387465">
        <w:rPr>
          <w:rFonts w:ascii="Times New Roman" w:hAnsi="Times New Roman" w:cs="Times New Roman"/>
          <w:sz w:val="24"/>
          <w:szCs w:val="24"/>
          <w:vertAlign w:val="superscript"/>
        </w:rPr>
        <w:t>1</w:t>
      </w:r>
    </w:p>
    <w:p w14:paraId="4872062A" w14:textId="77777777" w:rsidR="00EA13F5" w:rsidRPr="00387465" w:rsidRDefault="00EA13F5" w:rsidP="00EA13F5">
      <w:pPr>
        <w:rPr>
          <w:rFonts w:ascii="Times New Roman" w:hAnsi="Times New Roman" w:cs="Times New Roman"/>
          <w:sz w:val="24"/>
          <w:szCs w:val="24"/>
        </w:rPr>
      </w:pPr>
    </w:p>
    <w:p w14:paraId="59634370" w14:textId="77777777" w:rsidR="00EA13F5" w:rsidRDefault="00EA13F5" w:rsidP="00EA13F5">
      <w:pPr>
        <w:rPr>
          <w:rFonts w:ascii="Times New Roman" w:hAnsi="Times New Roman" w:cs="Times New Roman"/>
          <w:b/>
          <w:sz w:val="24"/>
          <w:szCs w:val="24"/>
        </w:rPr>
      </w:pPr>
    </w:p>
    <w:p w14:paraId="501EF2C8" w14:textId="77777777" w:rsidR="00EA13F5" w:rsidRDefault="00EA13F5" w:rsidP="00EA13F5">
      <w:pPr>
        <w:rPr>
          <w:rFonts w:ascii="Times New Roman" w:hAnsi="Times New Roman" w:cs="Times New Roman"/>
          <w:b/>
          <w:sz w:val="24"/>
          <w:szCs w:val="24"/>
        </w:rPr>
      </w:pPr>
    </w:p>
    <w:p w14:paraId="4E54CD5B" w14:textId="77777777" w:rsidR="00EA13F5" w:rsidRDefault="00EA13F5" w:rsidP="00EA13F5">
      <w:pPr>
        <w:rPr>
          <w:rFonts w:ascii="Times New Roman" w:hAnsi="Times New Roman" w:cs="Times New Roman"/>
          <w:sz w:val="24"/>
          <w:szCs w:val="24"/>
        </w:rPr>
      </w:pPr>
      <w:r>
        <w:rPr>
          <w:rFonts w:ascii="Times New Roman" w:hAnsi="Times New Roman" w:cs="Times New Roman"/>
          <w:b/>
          <w:sz w:val="24"/>
          <w:szCs w:val="24"/>
          <w:vertAlign w:val="superscript"/>
        </w:rPr>
        <w:t>1</w:t>
      </w:r>
      <w:r>
        <w:rPr>
          <w:rFonts w:ascii="Times New Roman" w:hAnsi="Times New Roman" w:cs="Times New Roman"/>
          <w:b/>
          <w:sz w:val="24"/>
          <w:szCs w:val="24"/>
        </w:rPr>
        <w:t xml:space="preserve"> </w:t>
      </w:r>
      <w:r w:rsidRPr="00CE6F8B">
        <w:rPr>
          <w:rFonts w:ascii="Times New Roman" w:hAnsi="Times New Roman" w:cs="Times New Roman"/>
          <w:sz w:val="24"/>
          <w:szCs w:val="24"/>
        </w:rPr>
        <w:t>Sociology</w:t>
      </w:r>
      <w:r>
        <w:rPr>
          <w:rFonts w:ascii="Times New Roman" w:hAnsi="Times New Roman" w:cs="Times New Roman"/>
          <w:sz w:val="24"/>
          <w:szCs w:val="24"/>
        </w:rPr>
        <w:t>, Radboud University, Nijmegen, The Netherlands</w:t>
      </w:r>
    </w:p>
    <w:p w14:paraId="2656E8B6" w14:textId="77777777" w:rsidR="00EA13F5" w:rsidRPr="00CE6F8B" w:rsidRDefault="00EA13F5" w:rsidP="00EA13F5">
      <w:pPr>
        <w:rPr>
          <w:rFonts w:ascii="Times New Roman" w:hAnsi="Times New Roman" w:cs="Times New Roman"/>
          <w:sz w:val="24"/>
          <w:szCs w:val="24"/>
        </w:rPr>
      </w:pPr>
    </w:p>
    <w:p w14:paraId="6F2A60FC" w14:textId="77777777" w:rsidR="00EA13F5" w:rsidRPr="00387465" w:rsidRDefault="00EA13F5" w:rsidP="00EA13F5">
      <w:pPr>
        <w:rPr>
          <w:rFonts w:ascii="Times New Roman" w:hAnsi="Times New Roman" w:cs="Times New Roman"/>
          <w:sz w:val="24"/>
          <w:szCs w:val="24"/>
        </w:rPr>
      </w:pPr>
      <w:r>
        <w:rPr>
          <w:rFonts w:ascii="Times New Roman" w:hAnsi="Times New Roman" w:cs="Times New Roman"/>
          <w:b/>
          <w:sz w:val="24"/>
          <w:szCs w:val="24"/>
          <w:vertAlign w:val="superscript"/>
        </w:rPr>
        <w:t>*</w:t>
      </w:r>
      <w:r>
        <w:rPr>
          <w:rFonts w:ascii="Times New Roman" w:hAnsi="Times New Roman" w:cs="Times New Roman"/>
          <w:b/>
          <w:sz w:val="24"/>
          <w:szCs w:val="24"/>
        </w:rPr>
        <w:t xml:space="preserve"> </w:t>
      </w:r>
      <w:r w:rsidRPr="00387465">
        <w:rPr>
          <w:rFonts w:ascii="Times New Roman" w:hAnsi="Times New Roman" w:cs="Times New Roman"/>
          <w:sz w:val="24"/>
          <w:szCs w:val="24"/>
        </w:rPr>
        <w:t>corresponding author</w:t>
      </w:r>
    </w:p>
    <w:p w14:paraId="258D09B6" w14:textId="7B22EA31" w:rsidR="00D21421" w:rsidRPr="00D21421" w:rsidRDefault="00EA13F5" w:rsidP="00D21421">
      <w:pPr>
        <w:rPr>
          <w:rFonts w:ascii="Times New Roman" w:hAnsi="Times New Roman" w:cs="Times New Roman"/>
          <w:sz w:val="24"/>
          <w:szCs w:val="24"/>
        </w:rPr>
      </w:pPr>
      <w:r>
        <w:rPr>
          <w:rFonts w:ascii="Times New Roman" w:hAnsi="Times New Roman" w:cs="Times New Roman"/>
          <w:sz w:val="24"/>
          <w:szCs w:val="24"/>
        </w:rPr>
        <w:t>j.tolsma@</w:t>
      </w:r>
      <w:r w:rsidRPr="00CE6F8B">
        <w:rPr>
          <w:rFonts w:ascii="Times New Roman" w:hAnsi="Times New Roman" w:cs="Times New Roman"/>
          <w:sz w:val="24"/>
          <w:szCs w:val="24"/>
        </w:rPr>
        <w:t>ru.nl</w:t>
      </w:r>
      <w:r w:rsidR="00D21421">
        <w:rPr>
          <w:rFonts w:ascii="Times New Roman" w:hAnsi="Times New Roman" w:cs="Times New Roman"/>
          <w:b/>
          <w:sz w:val="28"/>
          <w:szCs w:val="28"/>
        </w:rPr>
        <w:br w:type="page"/>
      </w:r>
    </w:p>
    <w:p w14:paraId="4E22E5B6" w14:textId="2F387FD6" w:rsidR="009653B4" w:rsidRDefault="00E31588">
      <w:pPr>
        <w:rPr>
          <w:rFonts w:ascii="Times New Roman" w:hAnsi="Times New Roman" w:cs="Times New Roman"/>
          <w:b/>
          <w:sz w:val="28"/>
          <w:szCs w:val="28"/>
        </w:rPr>
      </w:pPr>
      <w:r>
        <w:rPr>
          <w:rFonts w:ascii="Times New Roman" w:hAnsi="Times New Roman" w:cs="Times New Roman"/>
          <w:b/>
          <w:sz w:val="28"/>
          <w:szCs w:val="28"/>
        </w:rPr>
        <w:lastRenderedPageBreak/>
        <w:t xml:space="preserve">Exposure to Asylum Seekers and Changing Support for the Radical Right: A Natural Experiment in the Netherlands </w:t>
      </w:r>
    </w:p>
    <w:p w14:paraId="2BD35D2C" w14:textId="77777777" w:rsidR="009653B4" w:rsidRDefault="009653B4">
      <w:pPr>
        <w:rPr>
          <w:rFonts w:ascii="Times New Roman" w:hAnsi="Times New Roman" w:cs="Times New Roman"/>
          <w:i/>
          <w:color w:val="FF0000"/>
          <w:sz w:val="24"/>
          <w:szCs w:val="24"/>
        </w:rPr>
      </w:pPr>
    </w:p>
    <w:p w14:paraId="66AA2398" w14:textId="754985B5" w:rsidR="009653B4" w:rsidRDefault="00E31588">
      <w:pPr>
        <w:spacing w:line="360" w:lineRule="auto"/>
        <w:jc w:val="both"/>
        <w:rPr>
          <w:rFonts w:ascii="Times New Roman" w:hAnsi="Times New Roman" w:cs="Times New Roman"/>
        </w:rPr>
      </w:pPr>
      <w:r>
        <w:rPr>
          <w:rFonts w:ascii="Times New Roman" w:hAnsi="Times New Roman" w:cs="Times New Roman"/>
        </w:rPr>
        <w:t xml:space="preserve">As a result of the 2015 refugee crisis, a substantial number of voters experienced a sudden and unexpected influx of asylum seekers in their neighbourhood in the Netherlands. We examined whether and why local exposure to asylum seekers leads to </w:t>
      </w:r>
      <w:r w:rsidR="00F01EB0">
        <w:rPr>
          <w:rFonts w:ascii="Times New Roman" w:hAnsi="Times New Roman" w:cs="Times New Roman"/>
        </w:rPr>
        <w:t xml:space="preserve">more </w:t>
      </w:r>
      <w:r>
        <w:rPr>
          <w:rFonts w:ascii="Times New Roman" w:hAnsi="Times New Roman" w:cs="Times New Roman"/>
        </w:rPr>
        <w:t xml:space="preserve">support for the radical right (i.e. PVV). Our analyses are based on a longitudinal </w:t>
      </w:r>
      <w:r w:rsidR="00F01EB0">
        <w:rPr>
          <w:rFonts w:ascii="Times New Roman" w:hAnsi="Times New Roman" w:cs="Times New Roman"/>
        </w:rPr>
        <w:t xml:space="preserve">individual-level </w:t>
      </w:r>
      <w:r>
        <w:rPr>
          <w:rFonts w:ascii="Times New Roman" w:hAnsi="Times New Roman" w:cs="Times New Roman"/>
        </w:rPr>
        <w:t xml:space="preserve">panel dataset including more than 19,000 respondents (1VOP) who were interviewed just before and shortly after the height of the refugee crisis. We enriched this dataset with detailed information about where </w:t>
      </w:r>
      <w:r w:rsidR="00B21D89">
        <w:rPr>
          <w:rFonts w:ascii="Times New Roman" w:hAnsi="Times New Roman" w:cs="Times New Roman"/>
        </w:rPr>
        <w:t>asylum seekers</w:t>
      </w:r>
      <w:r>
        <w:rPr>
          <w:rFonts w:ascii="Times New Roman" w:hAnsi="Times New Roman" w:cs="Times New Roman"/>
        </w:rPr>
        <w:t xml:space="preserve"> were housed from the Central Agency for the Reception of Asylum Seekers. Our empirical study resembles a natural experiment, because some residents experienced an increase in exposure to asylum seekers but similar residents did not. </w:t>
      </w:r>
      <w:r w:rsidR="00FC5769">
        <w:rPr>
          <w:rFonts w:ascii="Times New Roman" w:hAnsi="Times New Roman" w:cs="Times New Roman"/>
        </w:rPr>
        <w:t xml:space="preserve">PVV support increased during the refugee crisis and </w:t>
      </w:r>
      <w:r>
        <w:rPr>
          <w:rFonts w:ascii="Times New Roman" w:hAnsi="Times New Roman" w:cs="Times New Roman"/>
        </w:rPr>
        <w:t>especially among residents who became more exposed to asylum seekers in their neighbourhood.</w:t>
      </w:r>
    </w:p>
    <w:p w14:paraId="28246A6B" w14:textId="77777777" w:rsidR="009653B4" w:rsidRDefault="009653B4">
      <w:pPr>
        <w:spacing w:line="360" w:lineRule="auto"/>
        <w:jc w:val="both"/>
        <w:rPr>
          <w:rFonts w:ascii="Times New Roman" w:hAnsi="Times New Roman" w:cs="Times New Roman"/>
          <w:sz w:val="24"/>
        </w:rPr>
      </w:pPr>
    </w:p>
    <w:p w14:paraId="094F0609" w14:textId="33EAF4C8" w:rsidR="009653B4" w:rsidRPr="00EA13F5" w:rsidRDefault="00E31588" w:rsidP="00EA13F5">
      <w:pPr>
        <w:spacing w:line="360" w:lineRule="auto"/>
        <w:jc w:val="both"/>
        <w:rPr>
          <w:rFonts w:ascii="Times New Roman" w:hAnsi="Times New Roman" w:cs="Times New Roman"/>
        </w:rPr>
      </w:pPr>
      <w:r>
        <w:rPr>
          <w:rFonts w:ascii="Times New Roman" w:hAnsi="Times New Roman" w:cs="Times New Roman"/>
        </w:rPr>
        <w:t>Keywords: populist radical right; asylum seekers; natural experiment; ethnic threat; interethnic contact</w:t>
      </w:r>
      <w:r>
        <w:br w:type="page"/>
      </w:r>
    </w:p>
    <w:p w14:paraId="37A73653" w14:textId="77777777" w:rsidR="009653B4" w:rsidRDefault="00E31588">
      <w:pPr>
        <w:rPr>
          <w:rFonts w:ascii="Times New Roman" w:hAnsi="Times New Roman" w:cs="Times New Roman"/>
          <w:sz w:val="24"/>
          <w:szCs w:val="24"/>
        </w:rPr>
      </w:pPr>
      <w:r>
        <w:rPr>
          <w:rFonts w:ascii="Times New Roman" w:hAnsi="Times New Roman" w:cs="Times New Roman"/>
          <w:b/>
          <w:sz w:val="24"/>
          <w:szCs w:val="24"/>
        </w:rPr>
        <w:lastRenderedPageBreak/>
        <w:t xml:space="preserve">Introduction </w:t>
      </w:r>
    </w:p>
    <w:p w14:paraId="24DBEAB1" w14:textId="123EFEF6"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An unprecedented refugee crisis unfolded in Europe over the course of 2015, which brought about political turmoil in many countries. In this study we take a closer look at changes in support for the radical right in the Netherlands against the background of a large influx of asylum seekers in that year.</w:t>
      </w:r>
      <w:r w:rsidR="00FC0E8D">
        <w:rPr>
          <w:rFonts w:ascii="Times New Roman" w:hAnsi="Times New Roman" w:cs="Times New Roman"/>
          <w:sz w:val="24"/>
          <w:szCs w:val="24"/>
        </w:rPr>
        <w:t xml:space="preserve"> </w:t>
      </w:r>
      <w:r w:rsidR="00E96A48" w:rsidRPr="00FC0E8D">
        <w:rPr>
          <w:rFonts w:ascii="Times New Roman" w:hAnsi="Times New Roman" w:cs="Times New Roman"/>
          <w:sz w:val="24"/>
          <w:szCs w:val="24"/>
        </w:rPr>
        <w:t>As som</w:t>
      </w:r>
      <w:r w:rsidR="00E96A48">
        <w:rPr>
          <w:rFonts w:ascii="Times New Roman" w:hAnsi="Times New Roman" w:cs="Times New Roman"/>
          <w:sz w:val="24"/>
          <w:szCs w:val="24"/>
        </w:rPr>
        <w:t>e people witnessed an</w:t>
      </w:r>
      <w:r w:rsidR="00E96A48" w:rsidRPr="00FC0E8D">
        <w:rPr>
          <w:rFonts w:ascii="Times New Roman" w:hAnsi="Times New Roman" w:cs="Times New Roman"/>
          <w:sz w:val="24"/>
          <w:szCs w:val="24"/>
        </w:rPr>
        <w:t xml:space="preserve"> influx of asylum seekers in their </w:t>
      </w:r>
      <w:r w:rsidR="00E96A48">
        <w:rPr>
          <w:rFonts w:ascii="Times New Roman" w:hAnsi="Times New Roman" w:cs="Times New Roman"/>
          <w:sz w:val="24"/>
          <w:szCs w:val="24"/>
        </w:rPr>
        <w:t xml:space="preserve">residential </w:t>
      </w:r>
      <w:r w:rsidR="00E96A48" w:rsidRPr="00FC0E8D">
        <w:rPr>
          <w:rFonts w:ascii="Times New Roman" w:hAnsi="Times New Roman" w:cs="Times New Roman"/>
          <w:sz w:val="24"/>
          <w:szCs w:val="24"/>
        </w:rPr>
        <w:t xml:space="preserve">neighbourhood, while others did not, the 2015 </w:t>
      </w:r>
      <w:r w:rsidR="00E96A48">
        <w:rPr>
          <w:rFonts w:ascii="Times New Roman" w:hAnsi="Times New Roman" w:cs="Times New Roman"/>
          <w:sz w:val="24"/>
          <w:szCs w:val="24"/>
        </w:rPr>
        <w:t>European refugee</w:t>
      </w:r>
      <w:r w:rsidR="00E96A48" w:rsidRPr="00FC0E8D">
        <w:rPr>
          <w:rFonts w:ascii="Times New Roman" w:hAnsi="Times New Roman" w:cs="Times New Roman"/>
          <w:sz w:val="24"/>
          <w:szCs w:val="24"/>
        </w:rPr>
        <w:t xml:space="preserve"> crisis is an interesting case to study the impact of local demographic changes on voting intensions for the radical right.</w:t>
      </w:r>
    </w:p>
    <w:p w14:paraId="23C7484B" w14:textId="5A4F2AE1"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 2015, the twenty-eight member states of the European Union together with Norway and Switzerland received more than 1.3 million applications from asylum seekers </w:t>
      </w:r>
      <w:del w:id="1" w:author="Savelkoul, M.J. (Michael)" w:date="2021-01-12T10:49:00Z">
        <w:r w:rsidDel="00F527EC">
          <w:rPr>
            <w:rFonts w:ascii="Times New Roman" w:hAnsi="Times New Roman" w:cs="Times New Roman"/>
            <w:sz w:val="24"/>
            <w:szCs w:val="24"/>
          </w:rPr>
          <w:delText>(Eurostat, 2016)</w:delText>
        </w:r>
      </w:del>
      <w:ins w:id="2" w:author="Savelkoul, M.J. (Michael)" w:date="2021-01-12T10:49:00Z">
        <w:r w:rsidR="00F527EC">
          <w:rPr>
            <w:rFonts w:ascii="Times New Roman" w:hAnsi="Times New Roman" w:cs="Times New Roman"/>
            <w:sz w:val="24"/>
            <w:szCs w:val="24"/>
          </w:rPr>
          <w:t>[1]</w:t>
        </w:r>
      </w:ins>
      <w:r>
        <w:rPr>
          <w:rFonts w:ascii="Times New Roman" w:hAnsi="Times New Roman" w:cs="Times New Roman"/>
          <w:sz w:val="24"/>
          <w:szCs w:val="24"/>
        </w:rPr>
        <w:t xml:space="preserve">. This has been, by far, the highest annual number of asylum seekers recorded in Europe since World War II </w:t>
      </w:r>
      <w:del w:id="3" w:author="Savelkoul, M.J. (Michael)" w:date="2021-01-12T10:51:00Z">
        <w:r w:rsidDel="00F527EC">
          <w:rPr>
            <w:rFonts w:ascii="Times New Roman" w:hAnsi="Times New Roman" w:cs="Times New Roman"/>
            <w:sz w:val="24"/>
            <w:szCs w:val="24"/>
          </w:rPr>
          <w:delText>(OECD 2015)</w:delText>
        </w:r>
      </w:del>
      <w:ins w:id="4" w:author="Savelkoul, M.J. (Michael)" w:date="2021-01-12T10:51:00Z">
        <w:r w:rsidR="00F527EC">
          <w:rPr>
            <w:rFonts w:ascii="Times New Roman" w:hAnsi="Times New Roman" w:cs="Times New Roman"/>
            <w:sz w:val="24"/>
            <w:szCs w:val="24"/>
          </w:rPr>
          <w:t>[2]</w:t>
        </w:r>
      </w:ins>
      <w:r>
        <w:rPr>
          <w:rFonts w:ascii="Times New Roman" w:hAnsi="Times New Roman" w:cs="Times New Roman"/>
          <w:sz w:val="24"/>
          <w:szCs w:val="24"/>
        </w:rPr>
        <w:t xml:space="preserve">. The majority of the asylum seekers that arrived in Europe in 2015 came from Muslim-majority countries. In the Netherlands – the current site of study – more than 40,000 asylum seekers (255 applicants per 100,000 inhabitants) entered the country in 2015, a historical record. The centre-left (PvdA) and centre-right party (VVD) forming the Dutch government fiercely debated the development of a strategy for dealing with these asylum seekers. The refugee crisis not only evoked divergent reactions among Dutch politicians but also among the broader public. The Dutch people made their voice heard, both in support of and in opposition to the arrival of asylum seekers. While the Netherlands Red Cross saw their stock of temporary volunteers grow from 6,000 to more than 36,000 </w:t>
      </w:r>
      <w:del w:id="5" w:author="Savelkoul, M.J. (Michael)" w:date="2021-01-12T10:54:00Z">
        <w:r w:rsidDel="00F527EC">
          <w:rPr>
            <w:rFonts w:ascii="Times New Roman" w:hAnsi="Times New Roman" w:cs="Times New Roman"/>
            <w:sz w:val="24"/>
            <w:szCs w:val="24"/>
          </w:rPr>
          <w:delText>(</w:delText>
        </w:r>
        <w:r w:rsidDel="00F527EC">
          <w:rPr>
            <w:rFonts w:ascii="Times New Roman" w:hAnsi="Times New Roman" w:cs="Times New Roman"/>
            <w:color w:val="222222"/>
            <w:sz w:val="24"/>
            <w:szCs w:val="24"/>
            <w:shd w:val="clear" w:color="auto" w:fill="FFFFFF"/>
          </w:rPr>
          <w:delText xml:space="preserve">The Netherlands </w:delText>
        </w:r>
        <w:r w:rsidDel="00F527EC">
          <w:rPr>
            <w:rFonts w:ascii="Times New Roman" w:hAnsi="Times New Roman" w:cs="Times New Roman"/>
            <w:sz w:val="24"/>
            <w:szCs w:val="24"/>
          </w:rPr>
          <w:delText>Red Cross 2015)</w:delText>
        </w:r>
      </w:del>
      <w:ins w:id="6" w:author="Savelkoul, M.J. (Michael)" w:date="2021-01-12T10:54:00Z">
        <w:r w:rsidR="00F527EC">
          <w:rPr>
            <w:rFonts w:ascii="Times New Roman" w:hAnsi="Times New Roman" w:cs="Times New Roman"/>
            <w:sz w:val="24"/>
            <w:szCs w:val="24"/>
          </w:rPr>
          <w:t>[3]</w:t>
        </w:r>
      </w:ins>
      <w:r>
        <w:rPr>
          <w:rFonts w:ascii="Times New Roman" w:hAnsi="Times New Roman" w:cs="Times New Roman"/>
          <w:sz w:val="24"/>
          <w:szCs w:val="24"/>
        </w:rPr>
        <w:t xml:space="preserve">, public demonstrations against the arrival of asylum seekers also intensified over the course of 2015. Especially in communities where new asylum seeker centres (ASCs) were established, people uttered their disapproval by, for example, hanging banners on the assigned buildings with anti-refugee slogans, such as ‘Own people first’. </w:t>
      </w:r>
    </w:p>
    <w:p w14:paraId="0347004B" w14:textId="218038F2" w:rsidR="00A87B86"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 this study, we </w:t>
      </w:r>
      <w:r w:rsidR="003F3EB6">
        <w:rPr>
          <w:rFonts w:ascii="Times New Roman" w:hAnsi="Times New Roman" w:cs="Times New Roman"/>
          <w:sz w:val="24"/>
          <w:szCs w:val="24"/>
        </w:rPr>
        <w:t xml:space="preserve">take advantage of a large-scale longitudinal </w:t>
      </w:r>
      <w:r w:rsidR="00E96A48">
        <w:rPr>
          <w:rFonts w:ascii="Times New Roman" w:hAnsi="Times New Roman" w:cs="Times New Roman"/>
          <w:sz w:val="24"/>
          <w:szCs w:val="24"/>
        </w:rPr>
        <w:t xml:space="preserve">individual-level </w:t>
      </w:r>
      <w:r w:rsidR="003F3EB6">
        <w:rPr>
          <w:rFonts w:ascii="Times New Roman" w:hAnsi="Times New Roman" w:cs="Times New Roman"/>
          <w:sz w:val="24"/>
          <w:szCs w:val="24"/>
        </w:rPr>
        <w:t xml:space="preserve">panel dataset to </w:t>
      </w:r>
      <w:r>
        <w:rPr>
          <w:rFonts w:ascii="Times New Roman" w:hAnsi="Times New Roman" w:cs="Times New Roman"/>
          <w:sz w:val="24"/>
          <w:szCs w:val="24"/>
        </w:rPr>
        <w:t xml:space="preserve">examine changes in </w:t>
      </w:r>
      <w:r w:rsidR="00E96A48">
        <w:rPr>
          <w:rFonts w:ascii="Times New Roman" w:hAnsi="Times New Roman" w:cs="Times New Roman"/>
          <w:sz w:val="24"/>
          <w:szCs w:val="24"/>
        </w:rPr>
        <w:t xml:space="preserve">support </w:t>
      </w:r>
      <w:r>
        <w:rPr>
          <w:rFonts w:ascii="Times New Roman" w:hAnsi="Times New Roman" w:cs="Times New Roman"/>
          <w:sz w:val="24"/>
          <w:szCs w:val="24"/>
        </w:rPr>
        <w:t xml:space="preserve">for the radical right against the background of the sudden arrival of asylum seekers in the Netherlands. </w:t>
      </w:r>
      <w:r w:rsidR="00C304D8">
        <w:rPr>
          <w:rFonts w:ascii="Times New Roman" w:hAnsi="Times New Roman" w:cs="Times New Roman"/>
          <w:sz w:val="24"/>
          <w:szCs w:val="24"/>
        </w:rPr>
        <w:t xml:space="preserve">In particular, we are interested in whether </w:t>
      </w:r>
      <w:r w:rsidR="00E96A48">
        <w:rPr>
          <w:rFonts w:ascii="Times New Roman" w:hAnsi="Times New Roman" w:cs="Times New Roman"/>
          <w:sz w:val="24"/>
          <w:szCs w:val="24"/>
        </w:rPr>
        <w:t xml:space="preserve">voters </w:t>
      </w:r>
      <w:r w:rsidR="00D677CC">
        <w:rPr>
          <w:rFonts w:ascii="Times New Roman" w:hAnsi="Times New Roman" w:cs="Times New Roman"/>
          <w:sz w:val="24"/>
          <w:szCs w:val="24"/>
        </w:rPr>
        <w:t>change</w:t>
      </w:r>
      <w:r w:rsidR="00454AAC">
        <w:rPr>
          <w:rFonts w:ascii="Times New Roman" w:hAnsi="Times New Roman" w:cs="Times New Roman"/>
          <w:sz w:val="24"/>
          <w:szCs w:val="24"/>
        </w:rPr>
        <w:t>d</w:t>
      </w:r>
      <w:r w:rsidR="00C304D8">
        <w:rPr>
          <w:rFonts w:ascii="Times New Roman" w:hAnsi="Times New Roman" w:cs="Times New Roman"/>
          <w:sz w:val="24"/>
          <w:szCs w:val="24"/>
        </w:rPr>
        <w:t xml:space="preserve"> their </w:t>
      </w:r>
      <w:r w:rsidR="00E96A48">
        <w:rPr>
          <w:rFonts w:ascii="Times New Roman" w:hAnsi="Times New Roman" w:cs="Times New Roman"/>
          <w:sz w:val="24"/>
          <w:szCs w:val="24"/>
        </w:rPr>
        <w:t xml:space="preserve">intentions </w:t>
      </w:r>
      <w:r w:rsidR="00C304D8">
        <w:rPr>
          <w:rFonts w:ascii="Times New Roman" w:hAnsi="Times New Roman" w:cs="Times New Roman"/>
          <w:sz w:val="24"/>
          <w:szCs w:val="24"/>
        </w:rPr>
        <w:t>to vote for the radical right</w:t>
      </w:r>
      <w:r w:rsidR="00E96A48">
        <w:rPr>
          <w:rFonts w:ascii="Times New Roman" w:hAnsi="Times New Roman" w:cs="Times New Roman"/>
          <w:sz w:val="24"/>
          <w:szCs w:val="24"/>
        </w:rPr>
        <w:t xml:space="preserve"> a</w:t>
      </w:r>
      <w:r w:rsidR="00FC5769">
        <w:rPr>
          <w:rFonts w:ascii="Times New Roman" w:hAnsi="Times New Roman" w:cs="Times New Roman"/>
          <w:sz w:val="24"/>
          <w:szCs w:val="24"/>
        </w:rPr>
        <w:t xml:space="preserve">fter having experienced </w:t>
      </w:r>
      <w:r w:rsidR="00E96A48">
        <w:rPr>
          <w:rFonts w:ascii="Times New Roman" w:hAnsi="Times New Roman" w:cs="Times New Roman"/>
          <w:sz w:val="24"/>
          <w:szCs w:val="24"/>
        </w:rPr>
        <w:t>an infl</w:t>
      </w:r>
      <w:r w:rsidR="00454AAC">
        <w:rPr>
          <w:rFonts w:ascii="Times New Roman" w:hAnsi="Times New Roman" w:cs="Times New Roman"/>
          <w:sz w:val="24"/>
          <w:szCs w:val="24"/>
        </w:rPr>
        <w:t>ow</w:t>
      </w:r>
      <w:r w:rsidR="00E96A48">
        <w:rPr>
          <w:rFonts w:ascii="Times New Roman" w:hAnsi="Times New Roman" w:cs="Times New Roman"/>
          <w:sz w:val="24"/>
          <w:szCs w:val="24"/>
        </w:rPr>
        <w:t xml:space="preserve"> of asylum seekers in their residential neighbourhood</w:t>
      </w:r>
      <w:r w:rsidR="00C304D8">
        <w:rPr>
          <w:rFonts w:ascii="Times New Roman" w:hAnsi="Times New Roman" w:cs="Times New Roman"/>
          <w:sz w:val="24"/>
          <w:szCs w:val="24"/>
        </w:rPr>
        <w:t xml:space="preserve">. </w:t>
      </w:r>
    </w:p>
    <w:p w14:paraId="2F2D1D5E" w14:textId="00B96614"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Partij voor de Vrijheid </w:t>
      </w:r>
      <w:r>
        <w:rPr>
          <w:rFonts w:ascii="Times New Roman" w:hAnsi="Times New Roman" w:cs="Times New Roman"/>
          <w:sz w:val="24"/>
          <w:szCs w:val="24"/>
        </w:rPr>
        <w:t xml:space="preserve">(Party for Freedom; PVV) was in 2015 the only radical right party in the Netherlands with seats in Parliament </w:t>
      </w:r>
      <w:ins w:id="7" w:author="Savelkoul, M.J. (Michael)" w:date="2021-01-12T10:54:00Z">
        <w:r w:rsidR="00F527EC">
          <w:rPr>
            <w:rFonts w:ascii="Times New Roman" w:hAnsi="Times New Roman" w:cs="Times New Roman"/>
            <w:sz w:val="24"/>
            <w:szCs w:val="24"/>
          </w:rPr>
          <w:t>[4,5]</w:t>
        </w:r>
      </w:ins>
      <w:del w:id="8" w:author="Savelkoul, M.J. (Michael)" w:date="2021-01-12T10:55:00Z">
        <w:r w:rsidDel="00F527EC">
          <w:rPr>
            <w:rFonts w:ascii="Times New Roman" w:hAnsi="Times New Roman" w:cs="Times New Roman"/>
            <w:sz w:val="24"/>
            <w:szCs w:val="24"/>
          </w:rPr>
          <w:delText xml:space="preserve">(Bakker </w:delText>
        </w:r>
        <w:r w:rsidDel="00F527EC">
          <w:rPr>
            <w:rFonts w:ascii="Times New Roman" w:hAnsi="Times New Roman" w:cs="Times New Roman"/>
            <w:i/>
            <w:sz w:val="24"/>
            <w:szCs w:val="24"/>
          </w:rPr>
          <w:delText>et al.</w:delText>
        </w:r>
        <w:r w:rsidDel="00F527EC">
          <w:rPr>
            <w:rFonts w:ascii="Times New Roman" w:hAnsi="Times New Roman" w:cs="Times New Roman"/>
            <w:sz w:val="24"/>
            <w:szCs w:val="24"/>
          </w:rPr>
          <w:delText xml:space="preserve"> 2015; Immerzeel </w:delText>
        </w:r>
        <w:r w:rsidDel="00F527EC">
          <w:rPr>
            <w:rFonts w:ascii="Times New Roman" w:hAnsi="Times New Roman" w:cs="Times New Roman"/>
            <w:i/>
            <w:sz w:val="24"/>
            <w:szCs w:val="24"/>
          </w:rPr>
          <w:delText>et al.</w:delText>
        </w:r>
        <w:r w:rsidDel="00F527EC">
          <w:rPr>
            <w:rFonts w:ascii="Times New Roman" w:hAnsi="Times New Roman" w:cs="Times New Roman"/>
            <w:sz w:val="24"/>
            <w:szCs w:val="24"/>
          </w:rPr>
          <w:delText xml:space="preserve"> 2011)</w:delText>
        </w:r>
      </w:del>
      <w:r>
        <w:rPr>
          <w:rFonts w:ascii="Times New Roman" w:hAnsi="Times New Roman" w:cs="Times New Roman"/>
          <w:sz w:val="24"/>
          <w:szCs w:val="24"/>
        </w:rPr>
        <w:t xml:space="preserve">. The PVV was founded in 2006 and since then led by Geert Wilders. The PVV is known for its anti-immigration statements and its campaign to ‘de-Islamize’ the country. During the refugee crisis, the PVV started targeting (Muslim) asylum seekers in its political discourse. Wilders announced in October 2015 the launch of a website where people can report complaints about asylum seekers </w:t>
      </w:r>
      <w:ins w:id="9" w:author="Savelkoul, M.J. (Michael)" w:date="2021-01-12T10:56:00Z">
        <w:r w:rsidR="00F527EC">
          <w:rPr>
            <w:rFonts w:ascii="Times New Roman" w:hAnsi="Times New Roman" w:cs="Times New Roman"/>
            <w:sz w:val="24"/>
            <w:szCs w:val="24"/>
          </w:rPr>
          <w:t>[6]</w:t>
        </w:r>
      </w:ins>
      <w:del w:id="10" w:author="Savelkoul, M.J. (Michael)" w:date="2021-01-12T10:56:00Z">
        <w:r w:rsidDel="00F527EC">
          <w:rPr>
            <w:rFonts w:ascii="Times New Roman" w:hAnsi="Times New Roman" w:cs="Times New Roman"/>
            <w:sz w:val="24"/>
            <w:szCs w:val="24"/>
          </w:rPr>
          <w:delText>(PVV, 2015)</w:delText>
        </w:r>
      </w:del>
      <w:r>
        <w:rPr>
          <w:rFonts w:ascii="Times New Roman" w:hAnsi="Times New Roman" w:cs="Times New Roman"/>
          <w:sz w:val="24"/>
          <w:szCs w:val="24"/>
        </w:rPr>
        <w:t xml:space="preserve">. During new </w:t>
      </w:r>
      <w:r>
        <w:rPr>
          <w:rFonts w:ascii="Times New Roman" w:hAnsi="Times New Roman" w:cs="Times New Roman"/>
          <w:sz w:val="24"/>
          <w:szCs w:val="24"/>
        </w:rPr>
        <w:lastRenderedPageBreak/>
        <w:t xml:space="preserve">year’s eve 2015, mass sexual assaults took place in Cologne, Germany. Relatively many of the identified suspects were asylum seekers </w:t>
      </w:r>
      <w:ins w:id="11" w:author="Savelkoul, M.J. (Michael)" w:date="2021-01-12T10:56:00Z">
        <w:r w:rsidR="00F527EC">
          <w:rPr>
            <w:rFonts w:ascii="Times New Roman" w:hAnsi="Times New Roman" w:cs="Times New Roman"/>
            <w:sz w:val="24"/>
            <w:szCs w:val="24"/>
          </w:rPr>
          <w:t>[7]</w:t>
        </w:r>
      </w:ins>
      <w:del w:id="12" w:author="Savelkoul, M.J. (Michael)" w:date="2021-01-12T10:56:00Z">
        <w:r w:rsidDel="00F527EC">
          <w:rPr>
            <w:rFonts w:ascii="Times New Roman" w:hAnsi="Times New Roman" w:cs="Times New Roman"/>
            <w:sz w:val="24"/>
            <w:szCs w:val="24"/>
          </w:rPr>
          <w:delText>(Connolly 2016)</w:delText>
        </w:r>
      </w:del>
      <w:r>
        <w:rPr>
          <w:rFonts w:ascii="Times New Roman" w:hAnsi="Times New Roman" w:cs="Times New Roman"/>
          <w:sz w:val="24"/>
          <w:szCs w:val="24"/>
        </w:rPr>
        <w:t xml:space="preserve">. Wilders subsequently propagated that all male asylum seekers should be locked up </w:t>
      </w:r>
      <w:ins w:id="13" w:author="Savelkoul, M.J. (Michael)" w:date="2021-01-12T10:57:00Z">
        <w:r w:rsidR="00F527EC">
          <w:rPr>
            <w:rFonts w:ascii="Times New Roman" w:hAnsi="Times New Roman" w:cs="Times New Roman"/>
            <w:sz w:val="24"/>
            <w:szCs w:val="24"/>
          </w:rPr>
          <w:t>[8]</w:t>
        </w:r>
      </w:ins>
      <w:del w:id="14" w:author="Savelkoul, M.J. (Michael)" w:date="2021-01-12T10:57:00Z">
        <w:r w:rsidDel="00F527EC">
          <w:rPr>
            <w:rFonts w:ascii="Times New Roman" w:hAnsi="Times New Roman" w:cs="Times New Roman"/>
            <w:sz w:val="24"/>
            <w:szCs w:val="24"/>
          </w:rPr>
          <w:delText>(Sims 2016)</w:delText>
        </w:r>
      </w:del>
      <w:r>
        <w:rPr>
          <w:rFonts w:ascii="Times New Roman" w:hAnsi="Times New Roman" w:cs="Times New Roman"/>
          <w:sz w:val="24"/>
          <w:szCs w:val="24"/>
        </w:rPr>
        <w:t xml:space="preserve">. The PVV is, therefore, an attractive party for voters with (strong) anti-migration, anti-Muslim and anti-asylum seeker attitudes. </w:t>
      </w:r>
    </w:p>
    <w:p w14:paraId="5DC16D40" w14:textId="55E04BBB" w:rsidR="00BD1AC8" w:rsidRDefault="00E31588">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The ethnic composition of people’s living environment is a focal point in scholarly attempts to explain the popularity of radical right parties </w:t>
      </w:r>
      <w:ins w:id="15" w:author="Savelkoul, M.J. (Michael)" w:date="2021-01-12T10:57:00Z">
        <w:r w:rsidR="00F527EC">
          <w:rPr>
            <w:rFonts w:ascii="Times New Roman" w:hAnsi="Times New Roman" w:cs="Times New Roman"/>
            <w:sz w:val="24"/>
            <w:szCs w:val="24"/>
          </w:rPr>
          <w:t>[9</w:t>
        </w:r>
      </w:ins>
      <w:ins w:id="16" w:author="Savelkoul, M.J. (Michael)" w:date="2021-01-12T10:58:00Z">
        <w:r w:rsidR="00F016F6">
          <w:rPr>
            <w:rFonts w:ascii="Times New Roman" w:hAnsi="Times New Roman" w:cs="Times New Roman"/>
            <w:sz w:val="24"/>
            <w:szCs w:val="24"/>
          </w:rPr>
          <w:t>–12]</w:t>
        </w:r>
      </w:ins>
      <w:del w:id="17" w:author="Savelkoul, M.J. (Michael)" w:date="2021-01-12T10:58:00Z">
        <w:r w:rsidDel="00F016F6">
          <w:rPr>
            <w:rFonts w:ascii="Times New Roman" w:hAnsi="Times New Roman" w:cs="Times New Roman"/>
            <w:sz w:val="24"/>
            <w:szCs w:val="24"/>
          </w:rPr>
          <w:delText xml:space="preserve">(e.g. Coffé </w:delText>
        </w:r>
        <w:r w:rsidDel="00F016F6">
          <w:rPr>
            <w:rFonts w:ascii="Times New Roman" w:hAnsi="Times New Roman" w:cs="Times New Roman"/>
            <w:i/>
            <w:sz w:val="24"/>
            <w:szCs w:val="24"/>
          </w:rPr>
          <w:delText>et al.</w:delText>
        </w:r>
        <w:r w:rsidDel="00F016F6">
          <w:rPr>
            <w:rFonts w:ascii="Times New Roman" w:hAnsi="Times New Roman" w:cs="Times New Roman"/>
            <w:sz w:val="24"/>
            <w:szCs w:val="24"/>
          </w:rPr>
          <w:delText xml:space="preserve"> 2007; </w:delText>
        </w:r>
        <w:r w:rsidR="00784A42" w:rsidDel="00F016F6">
          <w:rPr>
            <w:rFonts w:ascii="Times New Roman" w:hAnsi="Times New Roman" w:cs="Times New Roman"/>
            <w:sz w:val="24"/>
            <w:szCs w:val="24"/>
          </w:rPr>
          <w:delText xml:space="preserve">Edo </w:delText>
        </w:r>
        <w:r w:rsidR="00784A42" w:rsidDel="00F016F6">
          <w:rPr>
            <w:rFonts w:ascii="Times New Roman" w:hAnsi="Times New Roman" w:cs="Times New Roman"/>
            <w:i/>
            <w:sz w:val="24"/>
            <w:szCs w:val="24"/>
          </w:rPr>
          <w:delText xml:space="preserve">et al. </w:delText>
        </w:r>
        <w:r w:rsidR="00784A42" w:rsidDel="00F016F6">
          <w:rPr>
            <w:rFonts w:ascii="Times New Roman" w:hAnsi="Times New Roman" w:cs="Times New Roman"/>
            <w:sz w:val="24"/>
            <w:szCs w:val="24"/>
          </w:rPr>
          <w:delText xml:space="preserve">2019; </w:delText>
        </w:r>
        <w:r w:rsidDel="00F016F6">
          <w:rPr>
            <w:rFonts w:ascii="Times New Roman" w:hAnsi="Times New Roman" w:cs="Times New Roman"/>
            <w:sz w:val="24"/>
            <w:szCs w:val="24"/>
          </w:rPr>
          <w:delText xml:space="preserve">Green </w:delText>
        </w:r>
        <w:r w:rsidDel="00F016F6">
          <w:rPr>
            <w:rFonts w:ascii="Times New Roman" w:hAnsi="Times New Roman" w:cs="Times New Roman"/>
            <w:i/>
            <w:sz w:val="24"/>
            <w:szCs w:val="24"/>
          </w:rPr>
          <w:delText>et al.</w:delText>
        </w:r>
        <w:r w:rsidDel="00F016F6">
          <w:rPr>
            <w:rFonts w:ascii="Times New Roman" w:hAnsi="Times New Roman" w:cs="Times New Roman"/>
            <w:sz w:val="24"/>
            <w:szCs w:val="24"/>
          </w:rPr>
          <w:delText xml:space="preserve"> 2015</w:delText>
        </w:r>
        <w:r w:rsidR="00F94C69" w:rsidDel="00F016F6">
          <w:rPr>
            <w:rFonts w:ascii="Times New Roman" w:hAnsi="Times New Roman" w:cs="Times New Roman"/>
            <w:sz w:val="24"/>
            <w:szCs w:val="24"/>
          </w:rPr>
          <w:delText xml:space="preserve">; </w:delText>
        </w:r>
        <w:r w:rsidDel="00F016F6">
          <w:rPr>
            <w:rFonts w:ascii="Times New Roman" w:hAnsi="Times New Roman" w:cs="Times New Roman"/>
            <w:sz w:val="24"/>
            <w:szCs w:val="24"/>
          </w:rPr>
          <w:delText>Lubbers and Scheepers 2002)</w:delText>
        </w:r>
      </w:del>
      <w:r>
        <w:rPr>
          <w:rFonts w:ascii="Times New Roman" w:hAnsi="Times New Roman" w:cs="Times New Roman"/>
          <w:sz w:val="24"/>
          <w:szCs w:val="24"/>
        </w:rPr>
        <w:t xml:space="preserve">. In the Netherlands, support for the radical right among native-Dutch is more common in neighbourhoods where more non-western migrants (and their descendants) live </w:t>
      </w:r>
      <w:ins w:id="18" w:author="Savelkoul, M.J. (Michael)" w:date="2021-01-12T10:59:00Z">
        <w:r w:rsidR="00FC63C8">
          <w:rPr>
            <w:rFonts w:ascii="Times New Roman" w:hAnsi="Times New Roman" w:cs="Times New Roman"/>
            <w:sz w:val="24"/>
            <w:szCs w:val="24"/>
          </w:rPr>
          <w:t>[13,14]</w:t>
        </w:r>
      </w:ins>
      <w:del w:id="19" w:author="Savelkoul, M.J. (Michael)" w:date="2021-01-12T11:00:00Z">
        <w:r w:rsidDel="00FC63C8">
          <w:rPr>
            <w:rFonts w:ascii="Times New Roman" w:hAnsi="Times New Roman" w:cs="Times New Roman"/>
            <w:sz w:val="24"/>
            <w:szCs w:val="24"/>
          </w:rPr>
          <w:delText>(</w:delText>
        </w:r>
        <w:r w:rsidR="00FE65F3" w:rsidDel="00FC63C8">
          <w:rPr>
            <w:rFonts w:ascii="Times New Roman" w:hAnsi="Times New Roman" w:cs="Times New Roman"/>
            <w:sz w:val="24"/>
            <w:szCs w:val="24"/>
          </w:rPr>
          <w:delText xml:space="preserve">e.g., </w:delText>
        </w:r>
        <w:r w:rsidR="00C304D8" w:rsidDel="00FC63C8">
          <w:rPr>
            <w:rFonts w:ascii="Times New Roman" w:hAnsi="Times New Roman" w:cs="Times New Roman"/>
            <w:sz w:val="24"/>
            <w:szCs w:val="24"/>
          </w:rPr>
          <w:delText xml:space="preserve">Janssen </w:delText>
        </w:r>
        <w:r w:rsidR="00C304D8" w:rsidRPr="000C71F7" w:rsidDel="00FC63C8">
          <w:rPr>
            <w:rFonts w:ascii="Times New Roman" w:hAnsi="Times New Roman" w:cs="Times New Roman"/>
            <w:i/>
            <w:sz w:val="24"/>
            <w:szCs w:val="24"/>
          </w:rPr>
          <w:delText>et al</w:delText>
        </w:r>
        <w:r w:rsidR="00C304D8" w:rsidDel="00FC63C8">
          <w:rPr>
            <w:rFonts w:ascii="Times New Roman" w:hAnsi="Times New Roman" w:cs="Times New Roman"/>
            <w:sz w:val="24"/>
            <w:szCs w:val="24"/>
          </w:rPr>
          <w:delText xml:space="preserve">., 2019; </w:delText>
        </w:r>
        <w:r w:rsidDel="00FC63C8">
          <w:rPr>
            <w:rFonts w:ascii="Times New Roman" w:hAnsi="Times New Roman" w:cs="Times New Roman"/>
            <w:sz w:val="24"/>
            <w:szCs w:val="24"/>
          </w:rPr>
          <w:delText xml:space="preserve">Savelkoul </w:delText>
        </w:r>
        <w:r w:rsidDel="00FC63C8">
          <w:rPr>
            <w:rFonts w:ascii="Times New Roman" w:hAnsi="Times New Roman" w:cs="Times New Roman"/>
            <w:i/>
            <w:sz w:val="24"/>
            <w:szCs w:val="24"/>
          </w:rPr>
          <w:delText>et al.</w:delText>
        </w:r>
        <w:r w:rsidDel="00FC63C8">
          <w:rPr>
            <w:rFonts w:ascii="Times New Roman" w:hAnsi="Times New Roman" w:cs="Times New Roman"/>
            <w:sz w:val="24"/>
            <w:szCs w:val="24"/>
          </w:rPr>
          <w:delText xml:space="preserve"> 2017)</w:delText>
        </w:r>
      </w:del>
      <w:r>
        <w:rPr>
          <w:rFonts w:ascii="Times New Roman" w:hAnsi="Times New Roman" w:cs="Times New Roman"/>
          <w:sz w:val="24"/>
          <w:szCs w:val="24"/>
        </w:rPr>
        <w:t xml:space="preserve">. </w:t>
      </w:r>
      <w:r w:rsidR="00BD1AC8">
        <w:rPr>
          <w:rFonts w:ascii="Times New Roman" w:hAnsi="Times New Roman" w:cs="Times New Roman"/>
          <w:sz w:val="24"/>
          <w:szCs w:val="24"/>
        </w:rPr>
        <w:t>Yet, w</w:t>
      </w:r>
      <w:r>
        <w:rPr>
          <w:rFonts w:ascii="Times New Roman" w:hAnsi="Times New Roman" w:cs="Times New Roman"/>
          <w:sz w:val="24"/>
          <w:szCs w:val="24"/>
        </w:rPr>
        <w:t xml:space="preserve">ar refugees are clearly a distinct group compared to immigrants who enter destination countries such as the Netherlands as a result of union formation, family reunification and labour migration. It is likely that, in general, war refugees are considered to be more deserving to enter and stay in receiving countries </w:t>
      </w:r>
      <w:del w:id="20" w:author="Savelkoul, M.J. (Michael)" w:date="2021-01-12T11:00:00Z">
        <w:r w:rsidDel="00FC63C8">
          <w:rPr>
            <w:rFonts w:ascii="Times New Roman" w:hAnsi="Times New Roman" w:cs="Times New Roman"/>
            <w:sz w:val="24"/>
            <w:szCs w:val="24"/>
          </w:rPr>
          <w:delText xml:space="preserve">(cf. Bansak </w:delText>
        </w:r>
        <w:r w:rsidDel="00FC63C8">
          <w:rPr>
            <w:rFonts w:ascii="Times New Roman" w:hAnsi="Times New Roman" w:cs="Times New Roman"/>
            <w:i/>
            <w:sz w:val="24"/>
            <w:szCs w:val="24"/>
          </w:rPr>
          <w:delText>et al.</w:delText>
        </w:r>
        <w:r w:rsidDel="00FC63C8">
          <w:rPr>
            <w:rFonts w:ascii="Times New Roman" w:hAnsi="Times New Roman" w:cs="Times New Roman"/>
            <w:sz w:val="24"/>
            <w:szCs w:val="24"/>
          </w:rPr>
          <w:delText xml:space="preserve"> 2016)</w:delText>
        </w:r>
      </w:del>
      <w:ins w:id="21" w:author="Savelkoul, M.J. (Michael)" w:date="2021-01-12T11:00:00Z">
        <w:r w:rsidR="00FC63C8">
          <w:rPr>
            <w:rFonts w:ascii="Times New Roman" w:hAnsi="Times New Roman" w:cs="Times New Roman"/>
            <w:sz w:val="24"/>
            <w:szCs w:val="24"/>
          </w:rPr>
          <w:t>[15]</w:t>
        </w:r>
      </w:ins>
      <w:r>
        <w:rPr>
          <w:rFonts w:ascii="Times New Roman" w:hAnsi="Times New Roman" w:cs="Times New Roman"/>
          <w:sz w:val="24"/>
          <w:szCs w:val="24"/>
        </w:rPr>
        <w:t xml:space="preserve"> and that they may therefore provoke less opposition. </w:t>
      </w:r>
    </w:p>
    <w:p w14:paraId="02D1FBD0" w14:textId="1EF8E3FF" w:rsidR="007C33A7" w:rsidRDefault="002765DB" w:rsidP="002765DB">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Having said that, previous r</w:t>
      </w:r>
      <w:r w:rsidR="00BD1AC8" w:rsidRPr="00091FFC">
        <w:rPr>
          <w:rFonts w:ascii="Times New Roman" w:hAnsi="Times New Roman" w:cs="Times New Roman"/>
          <w:sz w:val="24"/>
          <w:szCs w:val="24"/>
        </w:rPr>
        <w:t xml:space="preserve">esearch </w:t>
      </w:r>
      <w:r>
        <w:rPr>
          <w:rFonts w:ascii="Times New Roman" w:hAnsi="Times New Roman" w:cs="Times New Roman"/>
          <w:sz w:val="24"/>
          <w:szCs w:val="24"/>
        </w:rPr>
        <w:t xml:space="preserve">has shown that </w:t>
      </w:r>
      <w:r w:rsidRPr="00091FFC">
        <w:rPr>
          <w:rFonts w:ascii="Times New Roman" w:hAnsi="Times New Roman" w:cs="Times New Roman"/>
          <w:sz w:val="24"/>
          <w:szCs w:val="24"/>
        </w:rPr>
        <w:t xml:space="preserve">a larger influx of asylum seekers </w:t>
      </w:r>
      <w:r>
        <w:rPr>
          <w:rFonts w:ascii="Times New Roman" w:hAnsi="Times New Roman" w:cs="Times New Roman"/>
          <w:sz w:val="24"/>
          <w:szCs w:val="24"/>
        </w:rPr>
        <w:t xml:space="preserve">is positively related with </w:t>
      </w:r>
      <w:r w:rsidR="00C9439F">
        <w:rPr>
          <w:rFonts w:ascii="Times New Roman" w:hAnsi="Times New Roman" w:cs="Times New Roman"/>
          <w:sz w:val="24"/>
          <w:szCs w:val="24"/>
        </w:rPr>
        <w:t xml:space="preserve">more </w:t>
      </w:r>
      <w:r>
        <w:rPr>
          <w:rFonts w:ascii="Times New Roman" w:hAnsi="Times New Roman" w:cs="Times New Roman"/>
          <w:sz w:val="24"/>
          <w:szCs w:val="24"/>
        </w:rPr>
        <w:t xml:space="preserve">support for the radical right </w:t>
      </w:r>
      <w:del w:id="22" w:author="Savelkoul, M.J. (Michael)" w:date="2021-01-12T12:37:00Z">
        <w:r w:rsidDel="009B128D">
          <w:rPr>
            <w:rFonts w:ascii="Times New Roman" w:hAnsi="Times New Roman" w:cs="Times New Roman"/>
            <w:sz w:val="24"/>
            <w:szCs w:val="24"/>
          </w:rPr>
          <w:delText>(e.g. Arzheimer 2009; Kessler and Freeman 2005</w:delText>
        </w:r>
      </w:del>
      <w:ins w:id="23" w:author="Savelkoul, M.J. (Michael)" w:date="2021-01-12T12:37:00Z">
        <w:r w:rsidR="009B128D">
          <w:rPr>
            <w:rFonts w:ascii="Times New Roman" w:hAnsi="Times New Roman" w:cs="Times New Roman"/>
            <w:sz w:val="24"/>
            <w:szCs w:val="24"/>
          </w:rPr>
          <w:t>[16,17] (bu</w:t>
        </w:r>
      </w:ins>
      <w:del w:id="24" w:author="Savelkoul, M.J. (Michael)" w:date="2021-01-12T12:37:00Z">
        <w:r w:rsidDel="009B128D">
          <w:rPr>
            <w:rFonts w:ascii="Times New Roman" w:hAnsi="Times New Roman" w:cs="Times New Roman"/>
            <w:sz w:val="24"/>
            <w:szCs w:val="24"/>
          </w:rPr>
          <w:delText>; bu</w:delText>
        </w:r>
      </w:del>
      <w:r>
        <w:rPr>
          <w:rFonts w:ascii="Times New Roman" w:hAnsi="Times New Roman" w:cs="Times New Roman"/>
          <w:sz w:val="24"/>
          <w:szCs w:val="24"/>
        </w:rPr>
        <w:t xml:space="preserve">t see also </w:t>
      </w:r>
      <w:ins w:id="25" w:author="Savelkoul, M.J. (Michael)" w:date="2021-01-12T12:37:00Z">
        <w:r w:rsidR="009B128D">
          <w:rPr>
            <w:rFonts w:ascii="Times New Roman" w:hAnsi="Times New Roman" w:cs="Times New Roman"/>
            <w:sz w:val="24"/>
            <w:szCs w:val="24"/>
          </w:rPr>
          <w:t>[</w:t>
        </w:r>
      </w:ins>
      <w:del w:id="26" w:author="Savelkoul, M.J. (Michael)" w:date="2021-01-12T12:37:00Z">
        <w:r w:rsidDel="009B128D">
          <w:rPr>
            <w:rFonts w:ascii="Times New Roman" w:hAnsi="Times New Roman" w:cs="Times New Roman"/>
            <w:sz w:val="24"/>
            <w:szCs w:val="24"/>
          </w:rPr>
          <w:delText>Arzheimer and Carter, 2006</w:delText>
        </w:r>
      </w:del>
      <w:ins w:id="27" w:author="Savelkoul, M.J. (Michael)" w:date="2021-01-12T12:37:00Z">
        <w:r w:rsidR="009B128D">
          <w:rPr>
            <w:rFonts w:ascii="Times New Roman" w:hAnsi="Times New Roman" w:cs="Times New Roman"/>
            <w:sz w:val="24"/>
            <w:szCs w:val="24"/>
          </w:rPr>
          <w:t>18]</w:t>
        </w:r>
      </w:ins>
      <w:r>
        <w:rPr>
          <w:rFonts w:ascii="Times New Roman" w:hAnsi="Times New Roman" w:cs="Times New Roman"/>
          <w:sz w:val="24"/>
          <w:szCs w:val="24"/>
        </w:rPr>
        <w:t xml:space="preserve">). However, studies addressing this relationship are </w:t>
      </w:r>
      <w:r w:rsidR="00BD1AC8" w:rsidRPr="00091FFC">
        <w:rPr>
          <w:rFonts w:ascii="Times New Roman" w:hAnsi="Times New Roman" w:cs="Times New Roman"/>
          <w:sz w:val="24"/>
          <w:szCs w:val="24"/>
        </w:rPr>
        <w:t xml:space="preserve">largely restricted to </w:t>
      </w:r>
      <w:r w:rsidR="00F01EB0">
        <w:rPr>
          <w:rFonts w:ascii="Times New Roman" w:hAnsi="Times New Roman" w:cs="Times New Roman"/>
          <w:sz w:val="24"/>
          <w:szCs w:val="24"/>
        </w:rPr>
        <w:t>the country-</w:t>
      </w:r>
      <w:r w:rsidR="00E31588" w:rsidRPr="00091FFC">
        <w:rPr>
          <w:rFonts w:ascii="Times New Roman" w:hAnsi="Times New Roman" w:cs="Times New Roman"/>
          <w:sz w:val="24"/>
          <w:szCs w:val="24"/>
        </w:rPr>
        <w:t>level</w:t>
      </w:r>
      <w:r>
        <w:rPr>
          <w:rFonts w:ascii="Times New Roman" w:hAnsi="Times New Roman" w:cs="Times New Roman"/>
          <w:sz w:val="24"/>
          <w:szCs w:val="24"/>
        </w:rPr>
        <w:t xml:space="preserve"> and </w:t>
      </w:r>
      <w:r w:rsidR="00C9439F">
        <w:rPr>
          <w:rFonts w:ascii="Times New Roman" w:hAnsi="Times New Roman" w:cs="Times New Roman"/>
          <w:sz w:val="24"/>
          <w:szCs w:val="24"/>
        </w:rPr>
        <w:t xml:space="preserve">generally </w:t>
      </w:r>
      <w:r>
        <w:rPr>
          <w:rFonts w:ascii="Times New Roman" w:hAnsi="Times New Roman" w:cs="Times New Roman"/>
          <w:sz w:val="24"/>
          <w:szCs w:val="24"/>
        </w:rPr>
        <w:t xml:space="preserve">draw on </w:t>
      </w:r>
      <w:r w:rsidR="00A836DB" w:rsidRPr="00091FFC">
        <w:rPr>
          <w:rFonts w:ascii="Times New Roman" w:hAnsi="Times New Roman" w:cs="Times New Roman"/>
          <w:sz w:val="24"/>
          <w:szCs w:val="24"/>
        </w:rPr>
        <w:t xml:space="preserve">cross-sectional data collected before the 2015 </w:t>
      </w:r>
      <w:r w:rsidR="00D17F36" w:rsidRPr="00091FFC">
        <w:rPr>
          <w:rFonts w:ascii="Times New Roman" w:hAnsi="Times New Roman" w:cs="Times New Roman"/>
          <w:sz w:val="24"/>
          <w:szCs w:val="24"/>
        </w:rPr>
        <w:t xml:space="preserve">European refugee </w:t>
      </w:r>
      <w:r w:rsidR="00A836DB" w:rsidRPr="00091FFC">
        <w:rPr>
          <w:rFonts w:ascii="Times New Roman" w:hAnsi="Times New Roman" w:cs="Times New Roman"/>
          <w:sz w:val="24"/>
          <w:szCs w:val="24"/>
        </w:rPr>
        <w:t>crisis</w:t>
      </w:r>
      <w:r w:rsidR="00E31588">
        <w:rPr>
          <w:rFonts w:ascii="Times New Roman" w:hAnsi="Times New Roman" w:cs="Times New Roman"/>
          <w:sz w:val="24"/>
          <w:szCs w:val="24"/>
        </w:rPr>
        <w:t xml:space="preserve">. </w:t>
      </w:r>
      <w:r w:rsidR="001D4A1E">
        <w:rPr>
          <w:rFonts w:ascii="Times New Roman" w:hAnsi="Times New Roman" w:cs="Times New Roman"/>
          <w:sz w:val="24"/>
          <w:szCs w:val="24"/>
        </w:rPr>
        <w:t xml:space="preserve">Research addressing </w:t>
      </w:r>
      <w:r w:rsidR="004F1D57">
        <w:rPr>
          <w:rFonts w:ascii="Times New Roman" w:hAnsi="Times New Roman" w:cs="Times New Roman"/>
          <w:sz w:val="24"/>
          <w:szCs w:val="24"/>
        </w:rPr>
        <w:t xml:space="preserve">the </w:t>
      </w:r>
      <w:r w:rsidR="00E123C4">
        <w:rPr>
          <w:rFonts w:ascii="Times New Roman" w:hAnsi="Times New Roman" w:cs="Times New Roman"/>
          <w:sz w:val="24"/>
          <w:szCs w:val="24"/>
        </w:rPr>
        <w:t xml:space="preserve">influx of </w:t>
      </w:r>
      <w:r w:rsidR="004F1D57">
        <w:rPr>
          <w:rFonts w:ascii="Times New Roman" w:hAnsi="Times New Roman" w:cs="Times New Roman"/>
          <w:sz w:val="24"/>
          <w:szCs w:val="24"/>
        </w:rPr>
        <w:t xml:space="preserve">asylum seekers </w:t>
      </w:r>
      <w:r w:rsidR="00E123C4">
        <w:rPr>
          <w:rFonts w:ascii="Times New Roman" w:hAnsi="Times New Roman" w:cs="Times New Roman"/>
          <w:sz w:val="24"/>
          <w:szCs w:val="24"/>
        </w:rPr>
        <w:t xml:space="preserve">in </w:t>
      </w:r>
      <w:r w:rsidR="00F94C69">
        <w:rPr>
          <w:rFonts w:ascii="Times New Roman" w:hAnsi="Times New Roman" w:cs="Times New Roman"/>
          <w:sz w:val="24"/>
          <w:szCs w:val="24"/>
        </w:rPr>
        <w:t xml:space="preserve">local residential areas </w:t>
      </w:r>
      <w:r w:rsidR="00A836DB">
        <w:rPr>
          <w:rFonts w:ascii="Times New Roman" w:hAnsi="Times New Roman" w:cs="Times New Roman"/>
          <w:sz w:val="24"/>
          <w:szCs w:val="24"/>
        </w:rPr>
        <w:t xml:space="preserve">and </w:t>
      </w:r>
      <w:r w:rsidR="00B52D05">
        <w:rPr>
          <w:rFonts w:ascii="Times New Roman" w:hAnsi="Times New Roman" w:cs="Times New Roman"/>
          <w:sz w:val="24"/>
          <w:szCs w:val="24"/>
        </w:rPr>
        <w:t xml:space="preserve">its consequences for </w:t>
      </w:r>
      <w:r w:rsidR="006F5578">
        <w:rPr>
          <w:rFonts w:ascii="Times New Roman" w:hAnsi="Times New Roman" w:cs="Times New Roman"/>
          <w:sz w:val="24"/>
          <w:szCs w:val="24"/>
        </w:rPr>
        <w:t xml:space="preserve">people’s </w:t>
      </w:r>
      <w:r w:rsidR="00A836DB">
        <w:rPr>
          <w:rFonts w:ascii="Times New Roman" w:hAnsi="Times New Roman" w:cs="Times New Roman"/>
          <w:sz w:val="24"/>
          <w:szCs w:val="24"/>
        </w:rPr>
        <w:t>voting intentions</w:t>
      </w:r>
      <w:r w:rsidR="001D4A1E">
        <w:rPr>
          <w:rFonts w:ascii="Times New Roman" w:hAnsi="Times New Roman" w:cs="Times New Roman"/>
          <w:sz w:val="24"/>
          <w:szCs w:val="24"/>
        </w:rPr>
        <w:t xml:space="preserve"> is scarce</w:t>
      </w:r>
      <w:r w:rsidR="00E123C4" w:rsidRPr="006C7B83">
        <w:rPr>
          <w:rFonts w:ascii="Times New Roman" w:hAnsi="Times New Roman" w:cs="Times New Roman"/>
          <w:sz w:val="24"/>
          <w:szCs w:val="24"/>
        </w:rPr>
        <w:t>.</w:t>
      </w:r>
      <w:r w:rsidR="009E1879">
        <w:rPr>
          <w:rFonts w:ascii="Times New Roman" w:hAnsi="Times New Roman" w:cs="Times New Roman"/>
          <w:sz w:val="24"/>
          <w:szCs w:val="24"/>
        </w:rPr>
        <w:t xml:space="preserve"> </w:t>
      </w:r>
      <w:r w:rsidR="00B52D05">
        <w:rPr>
          <w:rFonts w:ascii="Times New Roman" w:hAnsi="Times New Roman" w:cs="Times New Roman"/>
          <w:sz w:val="24"/>
          <w:szCs w:val="24"/>
        </w:rPr>
        <w:t>Dustman</w:t>
      </w:r>
      <w:r w:rsidR="00330D42">
        <w:rPr>
          <w:rFonts w:ascii="Times New Roman" w:hAnsi="Times New Roman" w:cs="Times New Roman"/>
          <w:sz w:val="24"/>
          <w:szCs w:val="24"/>
        </w:rPr>
        <w:t>n</w:t>
      </w:r>
      <w:r w:rsidR="006C7B83">
        <w:rPr>
          <w:rFonts w:ascii="Times New Roman" w:hAnsi="Times New Roman" w:cs="Times New Roman"/>
          <w:sz w:val="24"/>
          <w:szCs w:val="24"/>
        </w:rPr>
        <w:t>, Vasiljeva and Damm</w:t>
      </w:r>
      <w:r w:rsidR="00B52D05">
        <w:rPr>
          <w:rFonts w:ascii="Times New Roman" w:hAnsi="Times New Roman" w:cs="Times New Roman"/>
          <w:sz w:val="24"/>
          <w:szCs w:val="24"/>
        </w:rPr>
        <w:t xml:space="preserve"> </w:t>
      </w:r>
      <w:del w:id="28" w:author="Savelkoul, M.J. (Michael)" w:date="2021-01-12T12:42:00Z">
        <w:r w:rsidR="00B52D05" w:rsidDel="009B128D">
          <w:rPr>
            <w:rFonts w:ascii="Times New Roman" w:hAnsi="Times New Roman" w:cs="Times New Roman"/>
            <w:sz w:val="24"/>
            <w:szCs w:val="24"/>
          </w:rPr>
          <w:delText>(2019)</w:delText>
        </w:r>
      </w:del>
      <w:ins w:id="29" w:author="Savelkoul, M.J. (Michael)" w:date="2021-01-12T12:42:00Z">
        <w:r w:rsidR="009B128D">
          <w:rPr>
            <w:rFonts w:ascii="Times New Roman" w:hAnsi="Times New Roman" w:cs="Times New Roman"/>
            <w:sz w:val="24"/>
            <w:szCs w:val="24"/>
          </w:rPr>
          <w:t>[19]</w:t>
        </w:r>
      </w:ins>
      <w:r w:rsidR="006C7B83">
        <w:rPr>
          <w:rFonts w:ascii="Times New Roman" w:hAnsi="Times New Roman" w:cs="Times New Roman"/>
          <w:sz w:val="24"/>
          <w:szCs w:val="24"/>
        </w:rPr>
        <w:t xml:space="preserve"> </w:t>
      </w:r>
      <w:r w:rsidR="00BD3862">
        <w:rPr>
          <w:rFonts w:ascii="Times New Roman" w:hAnsi="Times New Roman" w:cs="Times New Roman"/>
          <w:sz w:val="24"/>
          <w:szCs w:val="24"/>
        </w:rPr>
        <w:t xml:space="preserve">showed that the allocation of larger refugee shares in </w:t>
      </w:r>
      <w:r w:rsidR="004F1D57">
        <w:rPr>
          <w:rFonts w:ascii="Times New Roman" w:hAnsi="Times New Roman" w:cs="Times New Roman"/>
          <w:sz w:val="24"/>
          <w:szCs w:val="24"/>
        </w:rPr>
        <w:t xml:space="preserve">Danish municipalities </w:t>
      </w:r>
      <w:r w:rsidR="006C7B83">
        <w:rPr>
          <w:rFonts w:ascii="Times New Roman" w:hAnsi="Times New Roman" w:cs="Times New Roman"/>
          <w:sz w:val="24"/>
          <w:szCs w:val="24"/>
        </w:rPr>
        <w:t xml:space="preserve">in the 1980’s and 1990’s was related with higher </w:t>
      </w:r>
      <w:r w:rsidR="004F1D57">
        <w:rPr>
          <w:rFonts w:ascii="Times New Roman" w:hAnsi="Times New Roman" w:cs="Times New Roman"/>
          <w:sz w:val="24"/>
          <w:szCs w:val="24"/>
        </w:rPr>
        <w:t>vote shares for anti-immigration parties</w:t>
      </w:r>
      <w:r w:rsidR="006C7B83">
        <w:rPr>
          <w:rFonts w:ascii="Times New Roman" w:hAnsi="Times New Roman" w:cs="Times New Roman"/>
          <w:sz w:val="24"/>
          <w:szCs w:val="24"/>
        </w:rPr>
        <w:t xml:space="preserve">. </w:t>
      </w:r>
      <w:r w:rsidR="00E31588">
        <w:rPr>
          <w:rFonts w:ascii="Times New Roman" w:hAnsi="Times New Roman" w:cs="Times New Roman"/>
          <w:sz w:val="24"/>
          <w:szCs w:val="24"/>
        </w:rPr>
        <w:t xml:space="preserve">Dinas and colleagues </w:t>
      </w:r>
      <w:del w:id="30" w:author="Savelkoul, M.J. (Michael)" w:date="2021-01-12T12:42:00Z">
        <w:r w:rsidR="00E31588" w:rsidDel="009B128D">
          <w:rPr>
            <w:rFonts w:ascii="Times New Roman" w:hAnsi="Times New Roman" w:cs="Times New Roman"/>
            <w:sz w:val="24"/>
            <w:szCs w:val="24"/>
          </w:rPr>
          <w:delText>(2019)</w:delText>
        </w:r>
      </w:del>
      <w:ins w:id="31" w:author="Savelkoul, M.J. (Michael)" w:date="2021-01-12T12:42:00Z">
        <w:r w:rsidR="009B128D">
          <w:rPr>
            <w:rFonts w:ascii="Times New Roman" w:hAnsi="Times New Roman" w:cs="Times New Roman"/>
            <w:sz w:val="24"/>
            <w:szCs w:val="24"/>
          </w:rPr>
          <w:t>[20]</w:t>
        </w:r>
      </w:ins>
      <w:r w:rsidR="00E31588">
        <w:rPr>
          <w:rFonts w:ascii="Times New Roman" w:hAnsi="Times New Roman" w:cs="Times New Roman"/>
          <w:sz w:val="24"/>
          <w:szCs w:val="24"/>
        </w:rPr>
        <w:t xml:space="preserve"> demonstrated that the massive but transient inflow of refugees on Aegean islands during the 2015 European refugee crisis fuelled support for the extreme-right on these islands. </w:t>
      </w:r>
      <w:r w:rsidR="00F01EB0">
        <w:rPr>
          <w:rFonts w:ascii="Times New Roman" w:hAnsi="Times New Roman" w:cs="Times New Roman"/>
          <w:sz w:val="24"/>
          <w:szCs w:val="24"/>
        </w:rPr>
        <w:t xml:space="preserve">Besides focusing on relatively large geographical units, </w:t>
      </w:r>
      <w:r w:rsidR="007C2FF2">
        <w:rPr>
          <w:rFonts w:ascii="Times New Roman" w:hAnsi="Times New Roman" w:cs="Times New Roman"/>
          <w:sz w:val="24"/>
          <w:szCs w:val="24"/>
        </w:rPr>
        <w:t>both studies employ</w:t>
      </w:r>
      <w:r w:rsidR="006F5578">
        <w:rPr>
          <w:rFonts w:ascii="Times New Roman" w:hAnsi="Times New Roman" w:cs="Times New Roman"/>
          <w:sz w:val="24"/>
          <w:szCs w:val="24"/>
        </w:rPr>
        <w:t>ed</w:t>
      </w:r>
      <w:r w:rsidR="007C2FF2">
        <w:rPr>
          <w:rFonts w:ascii="Times New Roman" w:hAnsi="Times New Roman" w:cs="Times New Roman"/>
          <w:sz w:val="24"/>
          <w:szCs w:val="24"/>
        </w:rPr>
        <w:t xml:space="preserve"> a macro-level approach </w:t>
      </w:r>
      <w:r w:rsidR="007C33A7">
        <w:rPr>
          <w:rFonts w:ascii="Times New Roman" w:hAnsi="Times New Roman" w:cs="Times New Roman"/>
          <w:sz w:val="24"/>
          <w:szCs w:val="24"/>
        </w:rPr>
        <w:t xml:space="preserve">– i.e., </w:t>
      </w:r>
      <w:r w:rsidR="007C2FF2">
        <w:rPr>
          <w:rFonts w:ascii="Times New Roman" w:hAnsi="Times New Roman" w:cs="Times New Roman"/>
          <w:sz w:val="24"/>
          <w:szCs w:val="24"/>
        </w:rPr>
        <w:t>focusing on vote shares, rather than individual voting intensions and changes thereof</w:t>
      </w:r>
      <w:r w:rsidR="006F5578">
        <w:rPr>
          <w:rFonts w:ascii="Times New Roman" w:hAnsi="Times New Roman" w:cs="Times New Roman"/>
          <w:sz w:val="24"/>
          <w:szCs w:val="24"/>
        </w:rPr>
        <w:t xml:space="preserve"> over time</w:t>
      </w:r>
      <w:r w:rsidR="007C33A7">
        <w:rPr>
          <w:rFonts w:ascii="Times New Roman" w:hAnsi="Times New Roman" w:cs="Times New Roman"/>
          <w:sz w:val="24"/>
          <w:szCs w:val="24"/>
        </w:rPr>
        <w:t xml:space="preserve"> – which does not allow to empirically assess underlying mechanisms for </w:t>
      </w:r>
      <w:r w:rsidR="00A30E56">
        <w:rPr>
          <w:rFonts w:ascii="Times New Roman" w:hAnsi="Times New Roman" w:cs="Times New Roman"/>
          <w:sz w:val="24"/>
          <w:szCs w:val="24"/>
        </w:rPr>
        <w:t>this</w:t>
      </w:r>
      <w:r w:rsidR="007C33A7">
        <w:rPr>
          <w:rFonts w:ascii="Times New Roman" w:hAnsi="Times New Roman" w:cs="Times New Roman"/>
          <w:sz w:val="24"/>
          <w:szCs w:val="24"/>
        </w:rPr>
        <w:t xml:space="preserve"> relationship</w:t>
      </w:r>
      <w:r w:rsidR="007C2FF2">
        <w:rPr>
          <w:rFonts w:ascii="Times New Roman" w:hAnsi="Times New Roman" w:cs="Times New Roman"/>
          <w:sz w:val="24"/>
          <w:szCs w:val="24"/>
        </w:rPr>
        <w:t xml:space="preserve">. </w:t>
      </w:r>
    </w:p>
    <w:p w14:paraId="37DE0027" w14:textId="00CE4DE0" w:rsidR="00F94C69" w:rsidRDefault="007C33A7">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 this study, we aim to contribute to earlier research in two ways. </w:t>
      </w:r>
      <w:r w:rsidR="00135C40">
        <w:rPr>
          <w:rFonts w:ascii="Times New Roman" w:hAnsi="Times New Roman" w:cs="Times New Roman"/>
          <w:sz w:val="24"/>
          <w:szCs w:val="24"/>
        </w:rPr>
        <w:t xml:space="preserve">Taking advantage of </w:t>
      </w:r>
      <w:r w:rsidR="00D17F36">
        <w:rPr>
          <w:rFonts w:ascii="Times New Roman" w:hAnsi="Times New Roman" w:cs="Times New Roman"/>
          <w:sz w:val="24"/>
          <w:szCs w:val="24"/>
        </w:rPr>
        <w:t xml:space="preserve">individual-level </w:t>
      </w:r>
      <w:r w:rsidR="00135C40">
        <w:rPr>
          <w:rFonts w:ascii="Times New Roman" w:hAnsi="Times New Roman" w:cs="Times New Roman"/>
          <w:sz w:val="24"/>
          <w:szCs w:val="24"/>
        </w:rPr>
        <w:t xml:space="preserve">longitudinal panel data, </w:t>
      </w:r>
      <w:r>
        <w:rPr>
          <w:rFonts w:ascii="Times New Roman" w:hAnsi="Times New Roman" w:cs="Times New Roman"/>
          <w:sz w:val="24"/>
          <w:szCs w:val="24"/>
        </w:rPr>
        <w:t xml:space="preserve">we will </w:t>
      </w:r>
      <w:r w:rsidR="00135C40">
        <w:rPr>
          <w:rFonts w:ascii="Times New Roman" w:hAnsi="Times New Roman" w:cs="Times New Roman"/>
          <w:sz w:val="24"/>
          <w:szCs w:val="24"/>
        </w:rPr>
        <w:t xml:space="preserve">first </w:t>
      </w:r>
      <w:r w:rsidR="00E31588">
        <w:rPr>
          <w:rFonts w:ascii="Times New Roman" w:hAnsi="Times New Roman" w:cs="Times New Roman"/>
          <w:sz w:val="24"/>
          <w:szCs w:val="24"/>
        </w:rPr>
        <w:t xml:space="preserve">examine whether Dutch voters who have been exposed to a sudden and unexpected influx of asylum seekers in their local neighbourhood are more </w:t>
      </w:r>
      <w:r w:rsidR="0061635F">
        <w:rPr>
          <w:rFonts w:ascii="Times New Roman" w:hAnsi="Times New Roman" w:cs="Times New Roman"/>
          <w:sz w:val="24"/>
          <w:szCs w:val="24"/>
        </w:rPr>
        <w:t>(</w:t>
      </w:r>
      <w:r w:rsidR="00E31588">
        <w:rPr>
          <w:rFonts w:ascii="Times New Roman" w:hAnsi="Times New Roman" w:cs="Times New Roman"/>
          <w:sz w:val="24"/>
          <w:szCs w:val="24"/>
        </w:rPr>
        <w:t>or less</w:t>
      </w:r>
      <w:r w:rsidR="0061635F">
        <w:rPr>
          <w:rFonts w:ascii="Times New Roman" w:hAnsi="Times New Roman" w:cs="Times New Roman"/>
          <w:sz w:val="24"/>
          <w:szCs w:val="24"/>
        </w:rPr>
        <w:t>)</w:t>
      </w:r>
      <w:r w:rsidR="00E31588">
        <w:rPr>
          <w:rFonts w:ascii="Times New Roman" w:hAnsi="Times New Roman" w:cs="Times New Roman"/>
          <w:sz w:val="24"/>
          <w:szCs w:val="24"/>
        </w:rPr>
        <w:t xml:space="preserve"> likely to </w:t>
      </w:r>
      <w:r w:rsidR="00E31588" w:rsidRPr="00F93928">
        <w:rPr>
          <w:rFonts w:ascii="Times New Roman" w:hAnsi="Times New Roman" w:cs="Times New Roman"/>
          <w:i/>
          <w:sz w:val="24"/>
          <w:szCs w:val="24"/>
        </w:rPr>
        <w:t>change</w:t>
      </w:r>
      <w:r w:rsidR="00E31588">
        <w:rPr>
          <w:rFonts w:ascii="Times New Roman" w:hAnsi="Times New Roman" w:cs="Times New Roman"/>
          <w:sz w:val="24"/>
          <w:szCs w:val="24"/>
        </w:rPr>
        <w:t xml:space="preserve"> their voting intention to the PVV than voters who have not been exposed to</w:t>
      </w:r>
      <w:r w:rsidR="00EC283F">
        <w:rPr>
          <w:rFonts w:ascii="Times New Roman" w:hAnsi="Times New Roman" w:cs="Times New Roman"/>
          <w:sz w:val="24"/>
          <w:szCs w:val="24"/>
        </w:rPr>
        <w:t xml:space="preserve"> an inflow of</w:t>
      </w:r>
      <w:r w:rsidR="00E31588">
        <w:rPr>
          <w:rFonts w:ascii="Times New Roman" w:hAnsi="Times New Roman" w:cs="Times New Roman"/>
          <w:sz w:val="24"/>
          <w:szCs w:val="24"/>
        </w:rPr>
        <w:t xml:space="preserve"> asylum seekers in their neighbourhood.</w:t>
      </w:r>
      <w:r>
        <w:rPr>
          <w:rFonts w:ascii="Times New Roman" w:hAnsi="Times New Roman" w:cs="Times New Roman"/>
          <w:sz w:val="24"/>
          <w:szCs w:val="24"/>
        </w:rPr>
        <w:t xml:space="preserve"> </w:t>
      </w:r>
      <w:r w:rsidR="00EA36C5">
        <w:rPr>
          <w:rFonts w:ascii="Times New Roman" w:hAnsi="Times New Roman" w:cs="Times New Roman"/>
          <w:sz w:val="24"/>
          <w:szCs w:val="24"/>
        </w:rPr>
        <w:t>S</w:t>
      </w:r>
      <w:r w:rsidR="00E31588">
        <w:rPr>
          <w:rFonts w:ascii="Times New Roman" w:hAnsi="Times New Roman" w:cs="Times New Roman"/>
          <w:sz w:val="24"/>
          <w:szCs w:val="24"/>
        </w:rPr>
        <w:t>econd</w:t>
      </w:r>
      <w:r w:rsidR="00EA36C5">
        <w:rPr>
          <w:rFonts w:ascii="Times New Roman" w:hAnsi="Times New Roman" w:cs="Times New Roman"/>
          <w:sz w:val="24"/>
          <w:szCs w:val="24"/>
        </w:rPr>
        <w:t xml:space="preserve">, we </w:t>
      </w:r>
      <w:r w:rsidR="00E31588">
        <w:rPr>
          <w:rFonts w:ascii="Times New Roman" w:hAnsi="Times New Roman" w:cs="Times New Roman"/>
          <w:sz w:val="24"/>
          <w:szCs w:val="24"/>
        </w:rPr>
        <w:t xml:space="preserve">aim to explain </w:t>
      </w:r>
      <w:r w:rsidR="00857736">
        <w:rPr>
          <w:rFonts w:ascii="Times New Roman" w:hAnsi="Times New Roman" w:cs="Times New Roman"/>
          <w:sz w:val="24"/>
          <w:szCs w:val="24"/>
        </w:rPr>
        <w:t xml:space="preserve">any </w:t>
      </w:r>
      <w:r w:rsidR="00E31588">
        <w:rPr>
          <w:rFonts w:ascii="Times New Roman" w:hAnsi="Times New Roman" w:cs="Times New Roman"/>
          <w:sz w:val="24"/>
          <w:szCs w:val="24"/>
        </w:rPr>
        <w:t xml:space="preserve">observed relationship between </w:t>
      </w:r>
      <w:r w:rsidR="00D17F36">
        <w:rPr>
          <w:rFonts w:ascii="Times New Roman" w:hAnsi="Times New Roman" w:cs="Times New Roman"/>
          <w:sz w:val="24"/>
          <w:szCs w:val="24"/>
        </w:rPr>
        <w:t xml:space="preserve">the influx of </w:t>
      </w:r>
      <w:r w:rsidR="00E31588">
        <w:rPr>
          <w:rFonts w:ascii="Times New Roman" w:hAnsi="Times New Roman" w:cs="Times New Roman"/>
          <w:sz w:val="24"/>
          <w:szCs w:val="24"/>
        </w:rPr>
        <w:t xml:space="preserve">asylum seekers in the neighbourhood and support for the radical right. </w:t>
      </w:r>
    </w:p>
    <w:p w14:paraId="6F923059" w14:textId="0C76042A" w:rsidR="009653B4" w:rsidRDefault="00E31588" w:rsidP="009E1879">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positive relationship between the two phenomena may be explained by the threat mechanism </w:t>
      </w:r>
      <w:del w:id="32" w:author="Savelkoul, M.J. (Michael)" w:date="2021-01-12T12:43:00Z">
        <w:r w:rsidDel="009B128D">
          <w:rPr>
            <w:rFonts w:ascii="Times New Roman" w:hAnsi="Times New Roman" w:cs="Times New Roman"/>
            <w:sz w:val="24"/>
            <w:szCs w:val="24"/>
          </w:rPr>
          <w:delText>(e.g. Blalock 1967; Coser 1956; Quillian 1995)</w:delText>
        </w:r>
      </w:del>
      <w:ins w:id="33" w:author="Savelkoul, M.J. (Michael)" w:date="2021-01-12T12:43:00Z">
        <w:r w:rsidR="009B128D">
          <w:rPr>
            <w:rFonts w:ascii="Times New Roman" w:hAnsi="Times New Roman" w:cs="Times New Roman"/>
            <w:sz w:val="24"/>
            <w:szCs w:val="24"/>
          </w:rPr>
          <w:t>[21-23]</w:t>
        </w:r>
      </w:ins>
      <w:r>
        <w:rPr>
          <w:rFonts w:ascii="Times New Roman" w:hAnsi="Times New Roman" w:cs="Times New Roman"/>
          <w:sz w:val="24"/>
          <w:szCs w:val="24"/>
        </w:rPr>
        <w:t xml:space="preserve"> stating that an increasing ethnic outgroup size fosters feelings of economic </w:t>
      </w:r>
      <w:r>
        <w:rPr>
          <w:rFonts w:ascii="Times New Roman" w:hAnsi="Times New Roman" w:cs="Times New Roman"/>
          <w:sz w:val="24"/>
          <w:szCs w:val="24"/>
        </w:rPr>
        <w:lastRenderedPageBreak/>
        <w:t xml:space="preserve">and cultural ethnic group threat, and consequently, anti-immigration attitudes which are the central attitudinal driving force behind support for the radical right </w:t>
      </w:r>
      <w:del w:id="34" w:author="Savelkoul, M.J. (Michael)" w:date="2021-01-12T12:44:00Z">
        <w:r w:rsidDel="009B128D">
          <w:rPr>
            <w:rFonts w:ascii="Times New Roman" w:hAnsi="Times New Roman" w:cs="Times New Roman"/>
            <w:sz w:val="24"/>
            <w:szCs w:val="24"/>
          </w:rPr>
          <w:delText>(e.g. Ivarsflaten 2008; Rydgren 2007)</w:delText>
        </w:r>
      </w:del>
      <w:ins w:id="35" w:author="Savelkoul, M.J. (Michael)" w:date="2021-01-12T12:44:00Z">
        <w:r w:rsidR="009B128D">
          <w:rPr>
            <w:rFonts w:ascii="Times New Roman" w:hAnsi="Times New Roman" w:cs="Times New Roman"/>
            <w:sz w:val="24"/>
            <w:szCs w:val="24"/>
          </w:rPr>
          <w:t>[24,25]</w:t>
        </w:r>
      </w:ins>
      <w:r>
        <w:rPr>
          <w:rFonts w:ascii="Times New Roman" w:hAnsi="Times New Roman" w:cs="Times New Roman"/>
          <w:sz w:val="24"/>
          <w:szCs w:val="24"/>
        </w:rPr>
        <w:t>.</w:t>
      </w:r>
      <w:r w:rsidR="00135C40" w:rsidRPr="00135C40">
        <w:rPr>
          <w:rFonts w:ascii="Times New Roman" w:hAnsi="Times New Roman" w:cs="Times New Roman"/>
          <w:color w:val="FF0000"/>
          <w:sz w:val="24"/>
          <w:szCs w:val="24"/>
        </w:rPr>
        <w:t xml:space="preserve"> </w:t>
      </w:r>
      <w:r>
        <w:rPr>
          <w:rFonts w:ascii="Times New Roman" w:hAnsi="Times New Roman" w:cs="Times New Roman"/>
          <w:sz w:val="24"/>
          <w:szCs w:val="24"/>
        </w:rPr>
        <w:t xml:space="preserve">At the same time, residential proximity to ASCs may lead to contact with asylum seekers </w:t>
      </w:r>
      <w:del w:id="36" w:author="Savelkoul, M.J. (Michael)" w:date="2021-01-12T12:45:00Z">
        <w:r w:rsidDel="009B128D">
          <w:rPr>
            <w:rFonts w:ascii="Times New Roman" w:hAnsi="Times New Roman" w:cs="Times New Roman"/>
            <w:sz w:val="24"/>
            <w:szCs w:val="24"/>
          </w:rPr>
          <w:delText>(Blau 1994)</w:delText>
        </w:r>
      </w:del>
      <w:ins w:id="37" w:author="Savelkoul, M.J. (Michael)" w:date="2021-01-12T12:45:00Z">
        <w:r w:rsidR="009B128D">
          <w:rPr>
            <w:rFonts w:ascii="Times New Roman" w:hAnsi="Times New Roman" w:cs="Times New Roman"/>
            <w:sz w:val="24"/>
            <w:szCs w:val="24"/>
          </w:rPr>
          <w:t>[26]</w:t>
        </w:r>
      </w:ins>
      <w:r>
        <w:rPr>
          <w:rFonts w:ascii="Times New Roman" w:hAnsi="Times New Roman" w:cs="Times New Roman"/>
          <w:sz w:val="24"/>
          <w:szCs w:val="24"/>
        </w:rPr>
        <w:t xml:space="preserve">. Positive intergroup contact stimulates interethnic tolerance </w:t>
      </w:r>
      <w:del w:id="38" w:author="Savelkoul, M.J. (Michael)" w:date="2021-01-12T12:45:00Z">
        <w:r w:rsidDel="009B128D">
          <w:rPr>
            <w:rFonts w:ascii="Times New Roman" w:hAnsi="Times New Roman" w:cs="Times New Roman"/>
            <w:sz w:val="24"/>
            <w:szCs w:val="24"/>
          </w:rPr>
          <w:delText>(Allport 1954; Pettigrew and Tropp 2011)</w:delText>
        </w:r>
      </w:del>
      <w:ins w:id="39" w:author="Savelkoul, M.J. (Michael)" w:date="2021-01-12T12:45:00Z">
        <w:r w:rsidR="009B128D">
          <w:rPr>
            <w:rFonts w:ascii="Times New Roman" w:hAnsi="Times New Roman" w:cs="Times New Roman"/>
            <w:sz w:val="24"/>
            <w:szCs w:val="24"/>
          </w:rPr>
          <w:t>[27,28]</w:t>
        </w:r>
      </w:ins>
      <w:r>
        <w:rPr>
          <w:rFonts w:ascii="Times New Roman" w:hAnsi="Times New Roman" w:cs="Times New Roman"/>
          <w:sz w:val="24"/>
          <w:szCs w:val="24"/>
        </w:rPr>
        <w:t xml:space="preserve">, which can be linked to lower levels of support for the radical right. The few, cross-sectional studies </w:t>
      </w:r>
      <w:r w:rsidR="00A30E56">
        <w:rPr>
          <w:rFonts w:ascii="Times New Roman" w:hAnsi="Times New Roman" w:cs="Times New Roman"/>
          <w:sz w:val="24"/>
          <w:szCs w:val="24"/>
        </w:rPr>
        <w:t xml:space="preserve">putting both mechanisms to the test, </w:t>
      </w:r>
      <w:r>
        <w:rPr>
          <w:rFonts w:ascii="Times New Roman" w:hAnsi="Times New Roman" w:cs="Times New Roman"/>
          <w:sz w:val="24"/>
          <w:szCs w:val="24"/>
        </w:rPr>
        <w:t xml:space="preserve">found support for both the threat and the positive contact mechanism, albeit weaker for the latter </w:t>
      </w:r>
      <w:ins w:id="40" w:author="Savelkoul, M.J. (Michael)" w:date="2021-01-12T12:45:00Z">
        <w:r w:rsidR="009B128D">
          <w:rPr>
            <w:rFonts w:ascii="Times New Roman" w:hAnsi="Times New Roman" w:cs="Times New Roman"/>
            <w:sz w:val="24"/>
            <w:szCs w:val="24"/>
          </w:rPr>
          <w:t>[</w:t>
        </w:r>
      </w:ins>
      <w:ins w:id="41" w:author="Savelkoul, M.J. (Michael)" w:date="2021-01-12T12:46:00Z">
        <w:r w:rsidR="009B128D">
          <w:rPr>
            <w:rFonts w:ascii="Times New Roman" w:hAnsi="Times New Roman" w:cs="Times New Roman"/>
            <w:sz w:val="24"/>
            <w:szCs w:val="24"/>
          </w:rPr>
          <w:t>11,14,29]</w:t>
        </w:r>
      </w:ins>
      <w:del w:id="42" w:author="Savelkoul, M.J. (Michael)" w:date="2021-01-12T12:46:00Z">
        <w:r w:rsidDel="009B128D">
          <w:rPr>
            <w:rFonts w:ascii="Times New Roman" w:hAnsi="Times New Roman" w:cs="Times New Roman"/>
            <w:sz w:val="24"/>
            <w:szCs w:val="24"/>
          </w:rPr>
          <w:delText xml:space="preserve">(Green </w:delText>
        </w:r>
        <w:r w:rsidDel="009B128D">
          <w:rPr>
            <w:rFonts w:ascii="Times New Roman" w:hAnsi="Times New Roman" w:cs="Times New Roman"/>
            <w:i/>
            <w:sz w:val="24"/>
            <w:szCs w:val="24"/>
          </w:rPr>
          <w:delText>et al.</w:delText>
        </w:r>
        <w:r w:rsidDel="009B128D">
          <w:rPr>
            <w:rFonts w:ascii="Times New Roman" w:hAnsi="Times New Roman" w:cs="Times New Roman"/>
            <w:sz w:val="24"/>
            <w:szCs w:val="24"/>
          </w:rPr>
          <w:delText xml:space="preserve"> 2015; Rydgren 2008; Savelkoul </w:delText>
        </w:r>
        <w:r w:rsidDel="009B128D">
          <w:rPr>
            <w:rFonts w:ascii="Times New Roman" w:hAnsi="Times New Roman" w:cs="Times New Roman"/>
            <w:i/>
            <w:sz w:val="24"/>
            <w:szCs w:val="24"/>
          </w:rPr>
          <w:delText>et al.</w:delText>
        </w:r>
        <w:r w:rsidDel="009B128D">
          <w:rPr>
            <w:rFonts w:ascii="Times New Roman" w:hAnsi="Times New Roman" w:cs="Times New Roman"/>
            <w:sz w:val="24"/>
            <w:szCs w:val="24"/>
          </w:rPr>
          <w:delText xml:space="preserve"> 2017)</w:delText>
        </w:r>
      </w:del>
      <w:r>
        <w:rPr>
          <w:rFonts w:ascii="Times New Roman" w:hAnsi="Times New Roman" w:cs="Times New Roman"/>
          <w:sz w:val="24"/>
          <w:szCs w:val="24"/>
        </w:rPr>
        <w:t xml:space="preserve">. We are the first to test both the threat and </w:t>
      </w:r>
      <w:r w:rsidR="00F94C69">
        <w:rPr>
          <w:rFonts w:ascii="Times New Roman" w:hAnsi="Times New Roman" w:cs="Times New Roman"/>
          <w:sz w:val="24"/>
          <w:szCs w:val="24"/>
        </w:rPr>
        <w:t xml:space="preserve">positive </w:t>
      </w:r>
      <w:r>
        <w:rPr>
          <w:rFonts w:ascii="Times New Roman" w:hAnsi="Times New Roman" w:cs="Times New Roman"/>
          <w:sz w:val="24"/>
          <w:szCs w:val="24"/>
        </w:rPr>
        <w:t>contact mechanisms simultaneously from a longitudinal perspective, using individual-level panel data in the context of the refugee crisis.</w:t>
      </w:r>
    </w:p>
    <w:p w14:paraId="150C91BE" w14:textId="77777777" w:rsidR="008A54D0"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 reach these aims, we employ a longitudinal and sizeable panel dataset on individual respondents (N&gt;19,000; 1Vandaag Opinion Panel Survey). Our panel dataset allows us to control for (time-stable) unobserved heterogeneity. We enriched this micro-level data with detailed information about where </w:t>
      </w:r>
      <w:r w:rsidR="00DA0402">
        <w:rPr>
          <w:rFonts w:ascii="Times New Roman" w:hAnsi="Times New Roman" w:cs="Times New Roman"/>
          <w:sz w:val="24"/>
          <w:szCs w:val="24"/>
        </w:rPr>
        <w:t>asylum seekers</w:t>
      </w:r>
      <w:r>
        <w:rPr>
          <w:rFonts w:ascii="Times New Roman" w:hAnsi="Times New Roman" w:cs="Times New Roman"/>
          <w:sz w:val="24"/>
          <w:szCs w:val="24"/>
        </w:rPr>
        <w:t xml:space="preserve"> were housed from the Central Agency for the Reception of Asylum Seekers (COA).</w:t>
      </w:r>
      <w:r w:rsidR="00454AAC">
        <w:rPr>
          <w:rFonts w:ascii="Times New Roman" w:hAnsi="Times New Roman" w:cs="Times New Roman"/>
          <w:sz w:val="24"/>
          <w:szCs w:val="24"/>
        </w:rPr>
        <w:t xml:space="preserve"> Formally, the term ‘asylum seeker’ refers to persons who apply for asylum and seek refugee status. We therefore use this term when we talk about the persons who were housed in the ASCs during the 2015 refugee crisis. We use the term ‘refugee’ more loosely to refer to persons fleeing the risk of serious harm and persecution (and who may or may not have an official refugee status).</w:t>
      </w:r>
      <w:r>
        <w:rPr>
          <w:rFonts w:ascii="Times New Roman" w:hAnsi="Times New Roman" w:cs="Times New Roman"/>
          <w:sz w:val="24"/>
          <w:szCs w:val="24"/>
        </w:rPr>
        <w:t xml:space="preserve"> </w:t>
      </w:r>
    </w:p>
    <w:p w14:paraId="5655ABDC" w14:textId="131B2FFC" w:rsidR="009653B4" w:rsidRDefault="00E31588" w:rsidP="000C71F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The period in between the two waves of our data (February and November 2015) spanned the period in which the settlement of asylum seekers in residential environments throughout the Netherlands took place. Asylum seekers were unable to select the region where they wanted to be housed. Similarly, neighbourhood residents had no, or only limited influence, in where new asylum seekers were going to be housed and, within the time-window of our study, did not have time to move out of their neighbourhood if they opposed to the infl</w:t>
      </w:r>
      <w:r w:rsidR="0095662A">
        <w:rPr>
          <w:rFonts w:ascii="Times New Roman" w:hAnsi="Times New Roman" w:cs="Times New Roman"/>
          <w:sz w:val="24"/>
          <w:szCs w:val="24"/>
        </w:rPr>
        <w:t>ow of asylum seekers</w:t>
      </w:r>
      <w:r>
        <w:rPr>
          <w:rFonts w:ascii="Times New Roman" w:hAnsi="Times New Roman" w:cs="Times New Roman"/>
          <w:sz w:val="24"/>
          <w:szCs w:val="24"/>
        </w:rPr>
        <w:t xml:space="preserve">. Selective residential mobility, generally plaguing the neighbourhood effects literature, is thus not an issue. Given the sudden and unexpected influx of </w:t>
      </w:r>
      <w:r w:rsidR="00454AAC">
        <w:rPr>
          <w:rFonts w:ascii="Times New Roman" w:hAnsi="Times New Roman" w:cs="Times New Roman"/>
          <w:sz w:val="24"/>
          <w:szCs w:val="24"/>
        </w:rPr>
        <w:t>asylum seekers</w:t>
      </w:r>
      <w:r>
        <w:rPr>
          <w:rFonts w:ascii="Times New Roman" w:hAnsi="Times New Roman" w:cs="Times New Roman"/>
          <w:sz w:val="24"/>
          <w:szCs w:val="24"/>
        </w:rPr>
        <w:t xml:space="preserve">, the management of </w:t>
      </w:r>
      <w:r w:rsidR="00454AAC">
        <w:rPr>
          <w:rFonts w:ascii="Times New Roman" w:hAnsi="Times New Roman" w:cs="Times New Roman"/>
          <w:sz w:val="24"/>
          <w:szCs w:val="24"/>
        </w:rPr>
        <w:t>asylum seekers</w:t>
      </w:r>
      <w:r>
        <w:rPr>
          <w:rFonts w:ascii="Times New Roman" w:hAnsi="Times New Roman" w:cs="Times New Roman"/>
          <w:sz w:val="24"/>
          <w:szCs w:val="24"/>
        </w:rPr>
        <w:t xml:space="preserve"> flows was chaotic and haphazard. The placement of asylum seekers was – as we will show below – to a large extent random and therefore our study resembles </w:t>
      </w:r>
      <w:r w:rsidR="0095662A">
        <w:rPr>
          <w:rFonts w:ascii="Times New Roman" w:hAnsi="Times New Roman" w:cs="Times New Roman"/>
          <w:sz w:val="24"/>
          <w:szCs w:val="24"/>
        </w:rPr>
        <w:t xml:space="preserve">to some extent </w:t>
      </w:r>
      <w:r>
        <w:rPr>
          <w:rFonts w:ascii="Times New Roman" w:hAnsi="Times New Roman" w:cs="Times New Roman"/>
          <w:sz w:val="24"/>
          <w:szCs w:val="24"/>
        </w:rPr>
        <w:t xml:space="preserve">a natural experiment. For these three reasons – </w:t>
      </w:r>
      <w:r w:rsidR="00F94C69">
        <w:rPr>
          <w:rFonts w:ascii="Times New Roman" w:hAnsi="Times New Roman" w:cs="Times New Roman"/>
          <w:sz w:val="24"/>
          <w:szCs w:val="24"/>
        </w:rPr>
        <w:t xml:space="preserve">individual-level </w:t>
      </w:r>
      <w:r>
        <w:rPr>
          <w:rFonts w:ascii="Times New Roman" w:hAnsi="Times New Roman" w:cs="Times New Roman"/>
          <w:sz w:val="24"/>
          <w:szCs w:val="24"/>
        </w:rPr>
        <w:t>panel data</w:t>
      </w:r>
      <w:r w:rsidR="00F01EB0">
        <w:rPr>
          <w:rFonts w:ascii="Times New Roman" w:hAnsi="Times New Roman" w:cs="Times New Roman"/>
          <w:sz w:val="24"/>
          <w:szCs w:val="24"/>
        </w:rPr>
        <w:t xml:space="preserve"> allowing to control for (time-stable) unobserved heterogeneity</w:t>
      </w:r>
      <w:r>
        <w:rPr>
          <w:rFonts w:ascii="Times New Roman" w:hAnsi="Times New Roman" w:cs="Times New Roman"/>
          <w:sz w:val="24"/>
          <w:szCs w:val="24"/>
        </w:rPr>
        <w:t xml:space="preserve">, no selective residential mobility, increased exposure to asylum seekers </w:t>
      </w:r>
      <w:r w:rsidR="00F01EB0">
        <w:rPr>
          <w:rFonts w:ascii="Times New Roman" w:hAnsi="Times New Roman" w:cs="Times New Roman"/>
          <w:sz w:val="24"/>
          <w:szCs w:val="24"/>
        </w:rPr>
        <w:t>(</w:t>
      </w:r>
      <w:r>
        <w:rPr>
          <w:rFonts w:ascii="Times New Roman" w:hAnsi="Times New Roman" w:cs="Times New Roman"/>
          <w:sz w:val="24"/>
          <w:szCs w:val="24"/>
        </w:rPr>
        <w:t>to a large extent</w:t>
      </w:r>
      <w:r w:rsidR="00F01EB0">
        <w:rPr>
          <w:rFonts w:ascii="Times New Roman" w:hAnsi="Times New Roman" w:cs="Times New Roman"/>
          <w:sz w:val="24"/>
          <w:szCs w:val="24"/>
        </w:rPr>
        <w:t>)</w:t>
      </w:r>
      <w:r>
        <w:rPr>
          <w:rFonts w:ascii="Times New Roman" w:hAnsi="Times New Roman" w:cs="Times New Roman"/>
          <w:sz w:val="24"/>
          <w:szCs w:val="24"/>
        </w:rPr>
        <w:t xml:space="preserve"> random – we are thus able to make </w:t>
      </w:r>
      <w:r w:rsidR="00EC283F">
        <w:rPr>
          <w:rFonts w:ascii="Times New Roman" w:hAnsi="Times New Roman" w:cs="Times New Roman"/>
          <w:sz w:val="24"/>
          <w:szCs w:val="24"/>
        </w:rPr>
        <w:t xml:space="preserve">relatively </w:t>
      </w:r>
      <w:r>
        <w:rPr>
          <w:rFonts w:ascii="Times New Roman" w:hAnsi="Times New Roman" w:cs="Times New Roman"/>
          <w:sz w:val="24"/>
          <w:szCs w:val="24"/>
        </w:rPr>
        <w:t xml:space="preserve">strong causal claims on the impact of the refugee crisis on changing support for the PVV. </w:t>
      </w:r>
    </w:p>
    <w:p w14:paraId="5B65E15B" w14:textId="77777777" w:rsidR="00F01EB0" w:rsidRDefault="00F01EB0">
      <w:pPr>
        <w:spacing w:line="360" w:lineRule="auto"/>
        <w:jc w:val="both"/>
        <w:rPr>
          <w:rFonts w:ascii="Times New Roman" w:hAnsi="Times New Roman" w:cs="Times New Roman"/>
          <w:b/>
          <w:sz w:val="24"/>
          <w:szCs w:val="24"/>
        </w:rPr>
      </w:pPr>
    </w:p>
    <w:p w14:paraId="5B1B2A83" w14:textId="5D2123C3" w:rsidR="009653B4" w:rsidRDefault="00E3158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Theoretical expectations </w:t>
      </w:r>
    </w:p>
    <w:p w14:paraId="3606052D" w14:textId="15420C98"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conflict theories </w:t>
      </w:r>
      <w:ins w:id="43" w:author="Savelkoul, M.J. (Michael)" w:date="2021-01-12T12:47:00Z">
        <w:r w:rsidR="00780CE1">
          <w:rPr>
            <w:rFonts w:ascii="Times New Roman" w:hAnsi="Times New Roman" w:cs="Times New Roman"/>
            <w:sz w:val="24"/>
            <w:szCs w:val="24"/>
          </w:rPr>
          <w:t>[21-23]</w:t>
        </w:r>
      </w:ins>
      <w:del w:id="44" w:author="Savelkoul, M.J. (Michael)" w:date="2021-01-12T12:47:00Z">
        <w:r w:rsidDel="00780CE1">
          <w:rPr>
            <w:rFonts w:ascii="Times New Roman" w:hAnsi="Times New Roman" w:cs="Times New Roman"/>
            <w:sz w:val="24"/>
            <w:szCs w:val="24"/>
          </w:rPr>
          <w:delText>(Blalock 1967; Coser 1956, Quillian 1995)</w:delText>
        </w:r>
      </w:del>
      <w:r>
        <w:rPr>
          <w:rFonts w:ascii="Times New Roman" w:hAnsi="Times New Roman" w:cs="Times New Roman"/>
          <w:sz w:val="24"/>
          <w:szCs w:val="24"/>
        </w:rPr>
        <w:t xml:space="preserve">, a larger relative size of non-natives in people’s living environment induces competition between natives and non-natives for scarce economic resources (e.g. jobs and affordable housing). </w:t>
      </w:r>
      <w:r>
        <w:rPr>
          <w:rFonts w:ascii="Times New Roman" w:hAnsi="Times New Roman" w:cs="Times New Roman"/>
          <w:sz w:val="24"/>
          <w:szCs w:val="24"/>
        </w:rPr>
        <w:br/>
        <w:t xml:space="preserve">Conflicting cultural values (e.g. toward homosexuals or freedom of speech), also, become more apparent when the group of non-natives is more sizeable. After reviewing approximately 100 studies of immigration attitudes, Hainmueller and Hopkins </w:t>
      </w:r>
      <w:del w:id="45" w:author="Savelkoul, M.J. (Michael)" w:date="2021-01-12T12:48:00Z">
        <w:r w:rsidDel="00780CE1">
          <w:rPr>
            <w:rFonts w:ascii="Times New Roman" w:hAnsi="Times New Roman" w:cs="Times New Roman"/>
            <w:sz w:val="24"/>
            <w:szCs w:val="24"/>
          </w:rPr>
          <w:delText>(2014)</w:delText>
        </w:r>
      </w:del>
      <w:ins w:id="46" w:author="Savelkoul, M.J. (Michael)" w:date="2021-01-12T12:48:00Z">
        <w:r w:rsidR="00780CE1">
          <w:rPr>
            <w:rFonts w:ascii="Times New Roman" w:hAnsi="Times New Roman" w:cs="Times New Roman"/>
            <w:sz w:val="24"/>
            <w:szCs w:val="24"/>
          </w:rPr>
          <w:t>[30]</w:t>
        </w:r>
      </w:ins>
      <w:r>
        <w:rPr>
          <w:rFonts w:ascii="Times New Roman" w:hAnsi="Times New Roman" w:cs="Times New Roman"/>
          <w:sz w:val="24"/>
          <w:szCs w:val="24"/>
        </w:rPr>
        <w:t xml:space="preserve"> conclude that </w:t>
      </w:r>
      <w:r w:rsidR="00B62290">
        <w:rPr>
          <w:rFonts w:ascii="Times New Roman" w:hAnsi="Times New Roman" w:cs="Times New Roman"/>
          <w:sz w:val="24"/>
          <w:szCs w:val="24"/>
        </w:rPr>
        <w:t xml:space="preserve">perceptions of </w:t>
      </w:r>
      <w:r>
        <w:rPr>
          <w:rFonts w:ascii="Times New Roman" w:hAnsi="Times New Roman" w:cs="Times New Roman"/>
          <w:sz w:val="24"/>
          <w:szCs w:val="24"/>
        </w:rPr>
        <w:t>group threat</w:t>
      </w:r>
      <w:r w:rsidR="00B62290">
        <w:rPr>
          <w:rFonts w:ascii="Times New Roman" w:hAnsi="Times New Roman" w:cs="Times New Roman"/>
          <w:sz w:val="24"/>
          <w:szCs w:val="24"/>
        </w:rPr>
        <w:t xml:space="preserve"> affect immigration attitudes. This holds</w:t>
      </w:r>
      <w:r>
        <w:rPr>
          <w:rFonts w:ascii="Times New Roman" w:hAnsi="Times New Roman" w:cs="Times New Roman"/>
          <w:sz w:val="24"/>
          <w:szCs w:val="24"/>
        </w:rPr>
        <w:t xml:space="preserve"> especially </w:t>
      </w:r>
      <w:r w:rsidR="00B62290">
        <w:rPr>
          <w:rFonts w:ascii="Times New Roman" w:hAnsi="Times New Roman" w:cs="Times New Roman"/>
          <w:sz w:val="24"/>
          <w:szCs w:val="24"/>
        </w:rPr>
        <w:t xml:space="preserve">for </w:t>
      </w:r>
      <w:r>
        <w:rPr>
          <w:rFonts w:ascii="Times New Roman" w:hAnsi="Times New Roman" w:cs="Times New Roman"/>
          <w:sz w:val="24"/>
          <w:szCs w:val="24"/>
        </w:rPr>
        <w:t xml:space="preserve">concerns about the cultural impact of immigration, and not so much the possible consequences of immigration for one’s personal (economic) situation. Because earlier research convincingly showed that voters who perceive ethnic minorities as a threat and who hold anti-immigration attitudes are more likely to cast their vote for the radical right </w:t>
      </w:r>
      <w:ins w:id="47" w:author="Savelkoul, M.J. (Michael)" w:date="2021-01-12T12:48:00Z">
        <w:r w:rsidR="00780CE1">
          <w:rPr>
            <w:rFonts w:ascii="Times New Roman" w:hAnsi="Times New Roman" w:cs="Times New Roman"/>
            <w:sz w:val="24"/>
            <w:szCs w:val="24"/>
          </w:rPr>
          <w:t>[</w:t>
        </w:r>
      </w:ins>
      <w:ins w:id="48" w:author="Savelkoul, M.J. (Michael)" w:date="2021-01-12T12:49:00Z">
        <w:r w:rsidR="00780CE1">
          <w:rPr>
            <w:rFonts w:ascii="Times New Roman" w:hAnsi="Times New Roman" w:cs="Times New Roman"/>
            <w:sz w:val="24"/>
            <w:szCs w:val="24"/>
          </w:rPr>
          <w:t>11,31,32]</w:t>
        </w:r>
      </w:ins>
      <w:del w:id="49" w:author="Savelkoul, M.J. (Michael)" w:date="2021-01-12T12:49:00Z">
        <w:r w:rsidDel="00780CE1">
          <w:rPr>
            <w:rFonts w:ascii="Times New Roman" w:hAnsi="Times New Roman" w:cs="Times New Roman"/>
            <w:sz w:val="24"/>
            <w:szCs w:val="24"/>
          </w:rPr>
          <w:delText xml:space="preserve">(e.g. Green </w:delText>
        </w:r>
        <w:r w:rsidDel="00780CE1">
          <w:rPr>
            <w:rFonts w:ascii="Times New Roman" w:hAnsi="Times New Roman" w:cs="Times New Roman"/>
            <w:i/>
            <w:sz w:val="24"/>
            <w:szCs w:val="24"/>
          </w:rPr>
          <w:delText>et al.</w:delText>
        </w:r>
        <w:r w:rsidDel="00780CE1">
          <w:rPr>
            <w:rFonts w:ascii="Times New Roman" w:hAnsi="Times New Roman" w:cs="Times New Roman"/>
            <w:sz w:val="24"/>
            <w:szCs w:val="24"/>
          </w:rPr>
          <w:delText xml:space="preserve"> 2015; Lucassen and Lubbers 2012; Werts </w:delText>
        </w:r>
        <w:r w:rsidDel="00780CE1">
          <w:rPr>
            <w:rFonts w:ascii="Times New Roman" w:hAnsi="Times New Roman" w:cs="Times New Roman"/>
            <w:i/>
            <w:sz w:val="24"/>
            <w:szCs w:val="24"/>
          </w:rPr>
          <w:delText>et al.</w:delText>
        </w:r>
        <w:r w:rsidDel="00780CE1">
          <w:rPr>
            <w:rFonts w:ascii="Times New Roman" w:hAnsi="Times New Roman" w:cs="Times New Roman"/>
            <w:sz w:val="24"/>
            <w:szCs w:val="24"/>
          </w:rPr>
          <w:delText xml:space="preserve"> 2012)</w:delText>
        </w:r>
      </w:del>
      <w:r>
        <w:rPr>
          <w:rFonts w:ascii="Times New Roman" w:hAnsi="Times New Roman" w:cs="Times New Roman"/>
          <w:sz w:val="24"/>
          <w:szCs w:val="24"/>
        </w:rPr>
        <w:t xml:space="preserve">, one would also expect to observe a positive relationship between the presence of non-natives in people’s living environment and their likelihood to vote for the radical right. </w:t>
      </w:r>
    </w:p>
    <w:p w14:paraId="2001557C" w14:textId="1B0DD2B9" w:rsidR="009653B4" w:rsidRDefault="008633C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w:t>
      </w:r>
      <w:r w:rsidR="00A30E56">
        <w:rPr>
          <w:rFonts w:ascii="Times New Roman" w:hAnsi="Times New Roman" w:cs="Times New Roman"/>
          <w:sz w:val="24"/>
          <w:szCs w:val="24"/>
        </w:rPr>
        <w:t xml:space="preserve">revious </w:t>
      </w:r>
      <w:r w:rsidR="008C0C49">
        <w:rPr>
          <w:rFonts w:ascii="Times New Roman" w:hAnsi="Times New Roman" w:cs="Times New Roman"/>
          <w:sz w:val="24"/>
          <w:szCs w:val="24"/>
        </w:rPr>
        <w:t xml:space="preserve">empirical </w:t>
      </w:r>
      <w:r w:rsidR="00A30E56">
        <w:rPr>
          <w:rFonts w:ascii="Times New Roman" w:hAnsi="Times New Roman" w:cs="Times New Roman"/>
          <w:sz w:val="24"/>
          <w:szCs w:val="24"/>
        </w:rPr>
        <w:t xml:space="preserve">studies reached mixed conclusions when it comes to the relationship between </w:t>
      </w:r>
      <w:r w:rsidR="00117D91">
        <w:rPr>
          <w:rFonts w:ascii="Times New Roman" w:hAnsi="Times New Roman" w:cs="Times New Roman"/>
          <w:sz w:val="24"/>
          <w:szCs w:val="24"/>
        </w:rPr>
        <w:t xml:space="preserve">the ethnic composition of people’s </w:t>
      </w:r>
      <w:r w:rsidR="00117D91" w:rsidRPr="00F01EB0">
        <w:rPr>
          <w:rFonts w:ascii="Times New Roman" w:hAnsi="Times New Roman" w:cs="Times New Roman"/>
          <w:i/>
          <w:sz w:val="24"/>
          <w:szCs w:val="24"/>
        </w:rPr>
        <w:t>local</w:t>
      </w:r>
      <w:r w:rsidR="00117D91">
        <w:rPr>
          <w:rFonts w:ascii="Times New Roman" w:hAnsi="Times New Roman" w:cs="Times New Roman"/>
          <w:sz w:val="24"/>
          <w:szCs w:val="24"/>
        </w:rPr>
        <w:t xml:space="preserve"> living environment and their likelihood to vote for the radical right. Whereas several studies provided support for a positive relationship </w:t>
      </w:r>
      <w:ins w:id="50" w:author="Savelkoul, M.J. (Michael)" w:date="2021-01-12T12:49:00Z">
        <w:r w:rsidR="00780CE1">
          <w:rPr>
            <w:rFonts w:ascii="Times New Roman" w:hAnsi="Times New Roman" w:cs="Times New Roman"/>
            <w:sz w:val="24"/>
            <w:szCs w:val="24"/>
          </w:rPr>
          <w:t>[9,12</w:t>
        </w:r>
      </w:ins>
      <w:ins w:id="51" w:author="Savelkoul, M.J. (Michael)" w:date="2021-01-12T12:50:00Z">
        <w:r w:rsidR="00780CE1">
          <w:rPr>
            <w:rFonts w:ascii="Times New Roman" w:hAnsi="Times New Roman" w:cs="Times New Roman"/>
            <w:sz w:val="24"/>
            <w:szCs w:val="24"/>
          </w:rPr>
          <w:t xml:space="preserve"> </w:t>
        </w:r>
      </w:ins>
      <w:del w:id="52" w:author="Savelkoul, M.J. (Michael)" w:date="2021-01-12T12:50:00Z">
        <w:r w:rsidR="00D13A45" w:rsidDel="00780CE1">
          <w:rPr>
            <w:rFonts w:ascii="Times New Roman" w:hAnsi="Times New Roman" w:cs="Times New Roman"/>
            <w:sz w:val="24"/>
            <w:szCs w:val="24"/>
          </w:rPr>
          <w:delText xml:space="preserve">(e.g., Coffé </w:delText>
        </w:r>
        <w:r w:rsidR="00D13A45" w:rsidDel="00780CE1">
          <w:rPr>
            <w:rFonts w:ascii="Times New Roman" w:hAnsi="Times New Roman" w:cs="Times New Roman"/>
            <w:i/>
            <w:sz w:val="24"/>
            <w:szCs w:val="24"/>
          </w:rPr>
          <w:delText>et al.</w:delText>
        </w:r>
        <w:r w:rsidR="00D13A45" w:rsidDel="00780CE1">
          <w:rPr>
            <w:rFonts w:ascii="Times New Roman" w:hAnsi="Times New Roman" w:cs="Times New Roman"/>
            <w:sz w:val="24"/>
            <w:szCs w:val="24"/>
          </w:rPr>
          <w:delText xml:space="preserve"> 2007; Lubbers and Scheepers 2002; </w:delText>
        </w:r>
      </w:del>
      <w:ins w:id="53" w:author="Savelkoul, M.J. (Michael)" w:date="2021-01-12T12:50:00Z">
        <w:r w:rsidR="00780CE1">
          <w:rPr>
            <w:rFonts w:ascii="Times New Roman" w:hAnsi="Times New Roman" w:cs="Times New Roman"/>
            <w:sz w:val="24"/>
            <w:szCs w:val="24"/>
          </w:rPr>
          <w:t>,33]</w:t>
        </w:r>
      </w:ins>
      <w:del w:id="54" w:author="Savelkoul, M.J. (Michael)" w:date="2021-01-12T12:50:00Z">
        <w:r w:rsidR="00D13A45" w:rsidDel="00780CE1">
          <w:rPr>
            <w:rFonts w:ascii="Times New Roman" w:hAnsi="Times New Roman" w:cs="Times New Roman"/>
            <w:sz w:val="24"/>
            <w:szCs w:val="24"/>
          </w:rPr>
          <w:delText>Valdez 2014</w:delText>
        </w:r>
        <w:r w:rsidR="00117D91" w:rsidDel="00780CE1">
          <w:rPr>
            <w:rFonts w:ascii="Times New Roman" w:hAnsi="Times New Roman" w:cs="Times New Roman"/>
            <w:sz w:val="24"/>
            <w:szCs w:val="24"/>
          </w:rPr>
          <w:delText>)</w:delText>
        </w:r>
      </w:del>
      <w:r w:rsidR="00117D91">
        <w:rPr>
          <w:rFonts w:ascii="Times New Roman" w:hAnsi="Times New Roman" w:cs="Times New Roman"/>
          <w:sz w:val="24"/>
          <w:szCs w:val="24"/>
        </w:rPr>
        <w:t xml:space="preserve">, others found </w:t>
      </w:r>
      <w:r w:rsidR="00740C06">
        <w:rPr>
          <w:rFonts w:ascii="Times New Roman" w:hAnsi="Times New Roman" w:cs="Times New Roman"/>
          <w:sz w:val="24"/>
          <w:szCs w:val="24"/>
        </w:rPr>
        <w:t xml:space="preserve">no significant relationship </w:t>
      </w:r>
      <w:ins w:id="55" w:author="Savelkoul, M.J. (Michael)" w:date="2021-01-12T12:50:00Z">
        <w:r w:rsidR="00780CE1">
          <w:rPr>
            <w:rFonts w:ascii="Times New Roman" w:hAnsi="Times New Roman" w:cs="Times New Roman"/>
            <w:sz w:val="24"/>
            <w:szCs w:val="24"/>
          </w:rPr>
          <w:t>[34]</w:t>
        </w:r>
      </w:ins>
      <w:del w:id="56" w:author="Savelkoul, M.J. (Michael)" w:date="2021-01-12T12:51:00Z">
        <w:r w:rsidR="00740C06" w:rsidDel="00780CE1">
          <w:rPr>
            <w:rFonts w:ascii="Times New Roman" w:hAnsi="Times New Roman" w:cs="Times New Roman"/>
            <w:sz w:val="24"/>
            <w:szCs w:val="24"/>
          </w:rPr>
          <w:delText>(Lubbers and Scheepers, 2000)</w:delText>
        </w:r>
      </w:del>
      <w:r w:rsidR="00740C06">
        <w:rPr>
          <w:rFonts w:ascii="Times New Roman" w:hAnsi="Times New Roman" w:cs="Times New Roman"/>
          <w:sz w:val="24"/>
          <w:szCs w:val="24"/>
        </w:rPr>
        <w:t xml:space="preserve"> or even </w:t>
      </w:r>
      <w:r w:rsidR="00117D91">
        <w:rPr>
          <w:rFonts w:ascii="Times New Roman" w:hAnsi="Times New Roman" w:cs="Times New Roman"/>
          <w:sz w:val="24"/>
          <w:szCs w:val="24"/>
        </w:rPr>
        <w:t xml:space="preserve">a negative relationship </w:t>
      </w:r>
      <w:ins w:id="57" w:author="Savelkoul, M.J. (Michael)" w:date="2021-01-12T12:51:00Z">
        <w:r w:rsidR="00780CE1">
          <w:rPr>
            <w:rFonts w:ascii="Times New Roman" w:hAnsi="Times New Roman" w:cs="Times New Roman"/>
            <w:sz w:val="24"/>
            <w:szCs w:val="24"/>
          </w:rPr>
          <w:t>[35,</w:t>
        </w:r>
      </w:ins>
      <w:ins w:id="58" w:author="Savelkoul, M.J. (Michael)" w:date="2021-01-12T12:52:00Z">
        <w:r w:rsidR="00780CE1">
          <w:rPr>
            <w:rFonts w:ascii="Times New Roman" w:hAnsi="Times New Roman" w:cs="Times New Roman"/>
            <w:sz w:val="24"/>
            <w:szCs w:val="24"/>
          </w:rPr>
          <w:t>36]</w:t>
        </w:r>
      </w:ins>
      <w:del w:id="59" w:author="Savelkoul, M.J. (Michael)" w:date="2021-01-12T12:52:00Z">
        <w:r w:rsidR="00117D91" w:rsidDel="00780CE1">
          <w:rPr>
            <w:rFonts w:ascii="Times New Roman" w:hAnsi="Times New Roman" w:cs="Times New Roman"/>
            <w:sz w:val="24"/>
            <w:szCs w:val="24"/>
          </w:rPr>
          <w:delText>(</w:delText>
        </w:r>
        <w:r w:rsidR="00D677CC" w:rsidDel="00780CE1">
          <w:rPr>
            <w:rFonts w:ascii="Times New Roman" w:hAnsi="Times New Roman" w:cs="Times New Roman"/>
            <w:sz w:val="24"/>
            <w:szCs w:val="24"/>
          </w:rPr>
          <w:delText>Bowyer 2008; Rydgren and Ruth 2013</w:delText>
        </w:r>
        <w:r w:rsidR="00D13A45" w:rsidDel="00780CE1">
          <w:rPr>
            <w:rFonts w:ascii="Times New Roman" w:hAnsi="Times New Roman" w:cs="Times New Roman"/>
            <w:sz w:val="24"/>
            <w:szCs w:val="24"/>
          </w:rPr>
          <w:delText>)</w:delText>
        </w:r>
      </w:del>
      <w:r w:rsidR="00117D91">
        <w:rPr>
          <w:rFonts w:ascii="Times New Roman" w:hAnsi="Times New Roman" w:cs="Times New Roman"/>
          <w:sz w:val="24"/>
          <w:szCs w:val="24"/>
        </w:rPr>
        <w:t>. For the Netherlands</w:t>
      </w:r>
      <w:r w:rsidR="00D13A45">
        <w:rPr>
          <w:rFonts w:ascii="Times New Roman" w:hAnsi="Times New Roman" w:cs="Times New Roman"/>
          <w:sz w:val="24"/>
          <w:szCs w:val="24"/>
        </w:rPr>
        <w:t xml:space="preserve">, </w:t>
      </w:r>
      <w:r w:rsidR="00117D91">
        <w:rPr>
          <w:rFonts w:ascii="Times New Roman" w:hAnsi="Times New Roman" w:cs="Times New Roman"/>
          <w:sz w:val="24"/>
          <w:szCs w:val="24"/>
        </w:rPr>
        <w:t xml:space="preserve">previous studies showed that support for the radical right is more common in neighbourhoods with a larger share of non-western migrants </w:t>
      </w:r>
      <w:ins w:id="60" w:author="Savelkoul, M.J. (Michael)" w:date="2021-01-12T12:52:00Z">
        <w:r w:rsidR="00780CE1">
          <w:rPr>
            <w:rFonts w:ascii="Times New Roman" w:hAnsi="Times New Roman" w:cs="Times New Roman"/>
            <w:sz w:val="24"/>
            <w:szCs w:val="24"/>
          </w:rPr>
          <w:t xml:space="preserve">[13,14] </w:t>
        </w:r>
      </w:ins>
      <w:del w:id="61" w:author="Savelkoul, M.J. (Michael)" w:date="2021-01-12T12:52:00Z">
        <w:r w:rsidR="00117D91" w:rsidDel="00780CE1">
          <w:rPr>
            <w:rFonts w:ascii="Times New Roman" w:hAnsi="Times New Roman" w:cs="Times New Roman"/>
            <w:sz w:val="24"/>
            <w:szCs w:val="24"/>
          </w:rPr>
          <w:delText xml:space="preserve">(Janssen </w:delText>
        </w:r>
        <w:r w:rsidR="00117D91" w:rsidDel="00780CE1">
          <w:rPr>
            <w:rFonts w:ascii="Times New Roman" w:hAnsi="Times New Roman" w:cs="Times New Roman"/>
            <w:i/>
            <w:sz w:val="24"/>
            <w:szCs w:val="24"/>
          </w:rPr>
          <w:delText xml:space="preserve">et al. </w:delText>
        </w:r>
        <w:r w:rsidR="00117D91" w:rsidDel="00780CE1">
          <w:rPr>
            <w:rFonts w:ascii="Times New Roman" w:hAnsi="Times New Roman" w:cs="Times New Roman"/>
            <w:sz w:val="24"/>
            <w:szCs w:val="24"/>
          </w:rPr>
          <w:delText xml:space="preserve">2019; Savelkoul </w:delText>
        </w:r>
        <w:r w:rsidR="00E31588" w:rsidDel="00780CE1">
          <w:rPr>
            <w:rFonts w:ascii="Times New Roman" w:hAnsi="Times New Roman" w:cs="Times New Roman"/>
            <w:i/>
            <w:sz w:val="24"/>
            <w:szCs w:val="24"/>
          </w:rPr>
          <w:delText>et al.</w:delText>
        </w:r>
        <w:r w:rsidR="00E31588" w:rsidDel="00780CE1">
          <w:rPr>
            <w:rFonts w:ascii="Times New Roman" w:hAnsi="Times New Roman" w:cs="Times New Roman"/>
            <w:sz w:val="24"/>
            <w:szCs w:val="24"/>
          </w:rPr>
          <w:delText xml:space="preserve"> 2017</w:delText>
        </w:r>
        <w:r w:rsidR="00D13A45" w:rsidDel="00780CE1">
          <w:rPr>
            <w:rFonts w:ascii="Times New Roman" w:hAnsi="Times New Roman" w:cs="Times New Roman"/>
            <w:sz w:val="24"/>
            <w:szCs w:val="24"/>
          </w:rPr>
          <w:delText xml:space="preserve">; </w:delText>
        </w:r>
      </w:del>
      <w:ins w:id="62" w:author="Savelkoul, M.J. (Michael)" w:date="2021-01-12T12:52:00Z">
        <w:r w:rsidR="00780CE1">
          <w:rPr>
            <w:rFonts w:ascii="Times New Roman" w:hAnsi="Times New Roman" w:cs="Times New Roman"/>
            <w:sz w:val="24"/>
            <w:szCs w:val="24"/>
          </w:rPr>
          <w:t>(</w:t>
        </w:r>
      </w:ins>
      <w:r w:rsidR="00D13A45">
        <w:rPr>
          <w:rFonts w:ascii="Times New Roman" w:hAnsi="Times New Roman" w:cs="Times New Roman"/>
          <w:sz w:val="24"/>
          <w:szCs w:val="24"/>
        </w:rPr>
        <w:t xml:space="preserve">but see also Van Wijk </w:t>
      </w:r>
      <w:r w:rsidR="00D13A45">
        <w:rPr>
          <w:rFonts w:ascii="Times New Roman" w:hAnsi="Times New Roman" w:cs="Times New Roman"/>
          <w:i/>
          <w:sz w:val="24"/>
          <w:szCs w:val="24"/>
        </w:rPr>
        <w:t>et al.</w:t>
      </w:r>
      <w:del w:id="63" w:author="Savelkoul, M.J. (Michael)" w:date="2021-01-12T12:52:00Z">
        <w:r w:rsidR="00D13A45" w:rsidDel="00780CE1">
          <w:rPr>
            <w:rFonts w:ascii="Times New Roman" w:hAnsi="Times New Roman" w:cs="Times New Roman"/>
            <w:i/>
            <w:sz w:val="24"/>
            <w:szCs w:val="24"/>
          </w:rPr>
          <w:delText>,</w:delText>
        </w:r>
      </w:del>
      <w:r w:rsidR="00D13A45">
        <w:rPr>
          <w:rFonts w:ascii="Times New Roman" w:hAnsi="Times New Roman" w:cs="Times New Roman"/>
          <w:i/>
          <w:sz w:val="24"/>
          <w:szCs w:val="24"/>
        </w:rPr>
        <w:t xml:space="preserve"> </w:t>
      </w:r>
      <w:del w:id="64" w:author="Savelkoul, M.J. (Michael)" w:date="2021-01-12T12:53:00Z">
        <w:r w:rsidR="00D13A45" w:rsidDel="00780CE1">
          <w:rPr>
            <w:rFonts w:ascii="Times New Roman" w:hAnsi="Times New Roman" w:cs="Times New Roman"/>
            <w:sz w:val="24"/>
            <w:szCs w:val="24"/>
          </w:rPr>
          <w:delText xml:space="preserve">2020 </w:delText>
        </w:r>
      </w:del>
      <w:ins w:id="65" w:author="Savelkoul, M.J. (Michael)" w:date="2021-01-12T12:53:00Z">
        <w:r w:rsidR="00780CE1">
          <w:rPr>
            <w:rFonts w:ascii="Times New Roman" w:hAnsi="Times New Roman" w:cs="Times New Roman"/>
            <w:sz w:val="24"/>
            <w:szCs w:val="24"/>
          </w:rPr>
          <w:t xml:space="preserve">[37] </w:t>
        </w:r>
      </w:ins>
      <w:r w:rsidR="00D13A45">
        <w:rPr>
          <w:rFonts w:ascii="Times New Roman" w:hAnsi="Times New Roman" w:cs="Times New Roman"/>
          <w:sz w:val="24"/>
          <w:szCs w:val="24"/>
        </w:rPr>
        <w:t>who found a U-shaped relationship)</w:t>
      </w:r>
      <w:r w:rsidR="00D677CC">
        <w:rPr>
          <w:rFonts w:ascii="Times New Roman" w:hAnsi="Times New Roman" w:cs="Times New Roman"/>
          <w:sz w:val="24"/>
          <w:szCs w:val="24"/>
        </w:rPr>
        <w:t>.</w:t>
      </w:r>
      <w:r w:rsidR="0084491D">
        <w:rPr>
          <w:rFonts w:ascii="Times New Roman" w:hAnsi="Times New Roman" w:cs="Times New Roman"/>
          <w:sz w:val="24"/>
          <w:szCs w:val="24"/>
        </w:rPr>
        <w:t xml:space="preserve"> </w:t>
      </w:r>
      <w:r w:rsidR="008C0C49">
        <w:rPr>
          <w:rFonts w:ascii="Times New Roman" w:hAnsi="Times New Roman" w:cs="Times New Roman"/>
          <w:sz w:val="24"/>
          <w:szCs w:val="24"/>
        </w:rPr>
        <w:t>T</w:t>
      </w:r>
      <w:r w:rsidR="00117D91">
        <w:rPr>
          <w:rFonts w:ascii="Times New Roman" w:hAnsi="Times New Roman" w:cs="Times New Roman"/>
          <w:sz w:val="24"/>
          <w:szCs w:val="24"/>
        </w:rPr>
        <w:t>hese</w:t>
      </w:r>
      <w:r w:rsidR="00D677CC">
        <w:rPr>
          <w:rFonts w:ascii="Times New Roman" w:hAnsi="Times New Roman" w:cs="Times New Roman"/>
          <w:sz w:val="24"/>
          <w:szCs w:val="24"/>
        </w:rPr>
        <w:t xml:space="preserve"> studies lack</w:t>
      </w:r>
      <w:r w:rsidR="008C0C49">
        <w:rPr>
          <w:rFonts w:ascii="Times New Roman" w:hAnsi="Times New Roman" w:cs="Times New Roman"/>
          <w:sz w:val="24"/>
          <w:szCs w:val="24"/>
        </w:rPr>
        <w:t>, however,</w:t>
      </w:r>
      <w:r w:rsidR="00D677CC">
        <w:rPr>
          <w:rFonts w:ascii="Times New Roman" w:hAnsi="Times New Roman" w:cs="Times New Roman"/>
          <w:sz w:val="24"/>
          <w:szCs w:val="24"/>
        </w:rPr>
        <w:t xml:space="preserve"> </w:t>
      </w:r>
      <w:r w:rsidR="00E31588">
        <w:rPr>
          <w:rFonts w:ascii="Times New Roman" w:hAnsi="Times New Roman" w:cs="Times New Roman"/>
          <w:sz w:val="24"/>
          <w:szCs w:val="24"/>
        </w:rPr>
        <w:t xml:space="preserve">convincing evidence for a threat mechanism. This was due to the fact that outgroup sizes at the neighbourhood level were not consistently linked to more intense feelings of ethnic group threat, a null-finding reported by others as well </w:t>
      </w:r>
      <w:ins w:id="66" w:author="Savelkoul, M.J. (Michael)" w:date="2021-01-12T12:54:00Z">
        <w:r w:rsidR="00780CE1">
          <w:rPr>
            <w:rFonts w:ascii="Times New Roman" w:hAnsi="Times New Roman" w:cs="Times New Roman"/>
            <w:sz w:val="24"/>
            <w:szCs w:val="24"/>
          </w:rPr>
          <w:t>[38-40]</w:t>
        </w:r>
      </w:ins>
      <w:del w:id="67" w:author="Savelkoul, M.J. (Michael)" w:date="2021-01-12T12:54:00Z">
        <w:r w:rsidR="00E31588" w:rsidDel="00780CE1">
          <w:rPr>
            <w:rFonts w:ascii="Times New Roman" w:hAnsi="Times New Roman" w:cs="Times New Roman"/>
            <w:sz w:val="24"/>
            <w:szCs w:val="24"/>
          </w:rPr>
          <w:delText xml:space="preserve">(e.g. Pettigrew </w:delText>
        </w:r>
        <w:r w:rsidR="00E31588" w:rsidDel="00780CE1">
          <w:rPr>
            <w:rFonts w:ascii="Times New Roman" w:hAnsi="Times New Roman" w:cs="Times New Roman"/>
            <w:i/>
            <w:sz w:val="24"/>
            <w:szCs w:val="24"/>
          </w:rPr>
          <w:delText>et al.</w:delText>
        </w:r>
        <w:r w:rsidR="00E31588" w:rsidDel="00780CE1">
          <w:rPr>
            <w:rFonts w:ascii="Times New Roman" w:hAnsi="Times New Roman" w:cs="Times New Roman"/>
            <w:sz w:val="24"/>
            <w:szCs w:val="24"/>
          </w:rPr>
          <w:delText xml:space="preserve"> 2010; Pottie-Sherman and Wilkes 2017; Schlueter and Wagner 2008)</w:delText>
        </w:r>
      </w:del>
      <w:r w:rsidR="00E31588">
        <w:rPr>
          <w:rFonts w:ascii="Times New Roman" w:hAnsi="Times New Roman" w:cs="Times New Roman"/>
          <w:sz w:val="24"/>
          <w:szCs w:val="24"/>
        </w:rPr>
        <w:t xml:space="preserve">. </w:t>
      </w:r>
    </w:p>
    <w:p w14:paraId="691ED7F3" w14:textId="62962711" w:rsidR="00DA11EA" w:rsidRDefault="00E31588" w:rsidP="00545E5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Olzak </w:t>
      </w:r>
      <w:del w:id="68" w:author="Savelkoul, M.J. (Michael)" w:date="2021-01-12T12:54:00Z">
        <w:r w:rsidDel="00780CE1">
          <w:rPr>
            <w:rFonts w:ascii="Times New Roman" w:hAnsi="Times New Roman" w:cs="Times New Roman"/>
            <w:sz w:val="24"/>
            <w:szCs w:val="24"/>
          </w:rPr>
          <w:delText xml:space="preserve">(1992) </w:delText>
        </w:r>
      </w:del>
      <w:ins w:id="69" w:author="Savelkoul, M.J. (Michael)" w:date="2021-01-12T12:54:00Z">
        <w:r w:rsidR="00780CE1">
          <w:rPr>
            <w:rFonts w:ascii="Times New Roman" w:hAnsi="Times New Roman" w:cs="Times New Roman"/>
            <w:sz w:val="24"/>
            <w:szCs w:val="24"/>
          </w:rPr>
          <w:t xml:space="preserve">[41] </w:t>
        </w:r>
      </w:ins>
      <w:r>
        <w:rPr>
          <w:rFonts w:ascii="Times New Roman" w:hAnsi="Times New Roman" w:cs="Times New Roman"/>
          <w:sz w:val="24"/>
          <w:szCs w:val="24"/>
        </w:rPr>
        <w:t xml:space="preserve">was one of the first scholars who argued that recent substantial increases rather than stable levels of non-natives in people’s living environment trigger perceptions of ethnic threat. In line with this idea, several studies provided empirical evidence for a positive relationship between an increase in immigrants </w:t>
      </w:r>
      <w:r w:rsidR="00B62290">
        <w:rPr>
          <w:rFonts w:ascii="Times New Roman" w:hAnsi="Times New Roman" w:cs="Times New Roman"/>
          <w:sz w:val="24"/>
          <w:szCs w:val="24"/>
        </w:rPr>
        <w:t>and voting for the radical right</w:t>
      </w:r>
      <w:r w:rsidR="00740C06">
        <w:rPr>
          <w:rFonts w:ascii="Times New Roman" w:hAnsi="Times New Roman" w:cs="Times New Roman"/>
          <w:sz w:val="24"/>
          <w:szCs w:val="24"/>
        </w:rPr>
        <w:t xml:space="preserve"> </w:t>
      </w:r>
      <w:ins w:id="70" w:author="Savelkoul, M.J. (Michael)" w:date="2021-01-12T12:54:00Z">
        <w:r w:rsidR="00780CE1">
          <w:rPr>
            <w:rFonts w:ascii="Times New Roman" w:hAnsi="Times New Roman" w:cs="Times New Roman"/>
            <w:sz w:val="24"/>
            <w:szCs w:val="24"/>
          </w:rPr>
          <w:t>[</w:t>
        </w:r>
      </w:ins>
      <w:ins w:id="71" w:author="Savelkoul, M.J. (Michael)" w:date="2021-01-12T12:55:00Z">
        <w:r w:rsidR="00780CE1">
          <w:rPr>
            <w:rFonts w:ascii="Times New Roman" w:hAnsi="Times New Roman" w:cs="Times New Roman"/>
            <w:sz w:val="24"/>
            <w:szCs w:val="24"/>
          </w:rPr>
          <w:t xml:space="preserve">17,34] </w:t>
        </w:r>
      </w:ins>
      <w:del w:id="72" w:author="Savelkoul, M.J. (Michael)" w:date="2021-01-12T12:55:00Z">
        <w:r w:rsidR="00740C06" w:rsidDel="00780CE1">
          <w:rPr>
            <w:rFonts w:ascii="Times New Roman" w:hAnsi="Times New Roman" w:cs="Times New Roman"/>
            <w:sz w:val="24"/>
            <w:szCs w:val="24"/>
          </w:rPr>
          <w:delText>(e.g.,</w:delText>
        </w:r>
        <w:r w:rsidR="00740C06" w:rsidRPr="00740C06" w:rsidDel="00780CE1">
          <w:rPr>
            <w:rFonts w:ascii="Times New Roman" w:hAnsi="Times New Roman" w:cs="Times New Roman"/>
            <w:sz w:val="24"/>
            <w:szCs w:val="24"/>
          </w:rPr>
          <w:delText xml:space="preserve"> </w:delText>
        </w:r>
        <w:r w:rsidR="00740C06" w:rsidDel="00780CE1">
          <w:rPr>
            <w:rFonts w:ascii="Times New Roman" w:hAnsi="Times New Roman" w:cs="Times New Roman"/>
            <w:sz w:val="24"/>
            <w:szCs w:val="24"/>
          </w:rPr>
          <w:delText xml:space="preserve">Kessler and Freeman 2005; Lubbers and Scheepers 2000; </w:delText>
        </w:r>
      </w:del>
      <w:ins w:id="73" w:author="Savelkoul, M.J. (Michael)" w:date="2021-01-12T12:55:00Z">
        <w:r w:rsidR="00780CE1">
          <w:rPr>
            <w:rFonts w:ascii="Times New Roman" w:hAnsi="Times New Roman" w:cs="Times New Roman"/>
            <w:sz w:val="24"/>
            <w:szCs w:val="24"/>
          </w:rPr>
          <w:t>(</w:t>
        </w:r>
      </w:ins>
      <w:r w:rsidR="00740C06">
        <w:rPr>
          <w:rFonts w:ascii="Times New Roman" w:hAnsi="Times New Roman" w:cs="Times New Roman"/>
          <w:sz w:val="24"/>
          <w:szCs w:val="24"/>
        </w:rPr>
        <w:t xml:space="preserve">but see also Lubbers </w:t>
      </w:r>
      <w:r w:rsidR="00740C06">
        <w:rPr>
          <w:rFonts w:ascii="Times New Roman" w:hAnsi="Times New Roman" w:cs="Times New Roman"/>
          <w:i/>
          <w:sz w:val="24"/>
          <w:szCs w:val="24"/>
        </w:rPr>
        <w:t>et al</w:t>
      </w:r>
      <w:r w:rsidR="00740C06">
        <w:rPr>
          <w:rFonts w:ascii="Times New Roman" w:hAnsi="Times New Roman" w:cs="Times New Roman"/>
          <w:sz w:val="24"/>
          <w:szCs w:val="24"/>
        </w:rPr>
        <w:t xml:space="preserve">. </w:t>
      </w:r>
      <w:del w:id="74" w:author="Savelkoul, M.J. (Michael)" w:date="2021-01-12T12:56:00Z">
        <w:r w:rsidR="00740C06" w:rsidDel="00780CE1">
          <w:rPr>
            <w:rFonts w:ascii="Times New Roman" w:hAnsi="Times New Roman" w:cs="Times New Roman"/>
            <w:sz w:val="24"/>
            <w:szCs w:val="24"/>
          </w:rPr>
          <w:delText>2000</w:delText>
        </w:r>
      </w:del>
      <w:ins w:id="75" w:author="Savelkoul, M.J. (Michael)" w:date="2021-01-12T12:56:00Z">
        <w:r w:rsidR="00780CE1">
          <w:rPr>
            <w:rFonts w:ascii="Times New Roman" w:hAnsi="Times New Roman" w:cs="Times New Roman"/>
            <w:sz w:val="24"/>
            <w:szCs w:val="24"/>
          </w:rPr>
          <w:t>[42]</w:t>
        </w:r>
      </w:ins>
      <w:r w:rsidR="00740C06">
        <w:rPr>
          <w:rFonts w:ascii="Times New Roman" w:hAnsi="Times New Roman" w:cs="Times New Roman"/>
          <w:sz w:val="24"/>
          <w:szCs w:val="24"/>
        </w:rPr>
        <w:t>).</w:t>
      </w:r>
      <w:r w:rsidR="008C0C49">
        <w:rPr>
          <w:rFonts w:ascii="Times New Roman" w:hAnsi="Times New Roman" w:cs="Times New Roman"/>
          <w:sz w:val="24"/>
          <w:szCs w:val="24"/>
        </w:rPr>
        <w:t xml:space="preserve"> </w:t>
      </w:r>
      <w:r w:rsidR="00740C06">
        <w:rPr>
          <w:rFonts w:ascii="Times New Roman" w:hAnsi="Times New Roman" w:cs="Times New Roman"/>
          <w:sz w:val="24"/>
          <w:szCs w:val="24"/>
        </w:rPr>
        <w:t>The 2015 European refugee crisis provides an interesting case to test the impact of a sudden demographic change on radical right voting</w:t>
      </w:r>
      <w:r w:rsidR="00DA11EA">
        <w:rPr>
          <w:rFonts w:ascii="Times New Roman" w:hAnsi="Times New Roman" w:cs="Times New Roman"/>
          <w:sz w:val="24"/>
          <w:szCs w:val="24"/>
        </w:rPr>
        <w:t>.</w:t>
      </w:r>
      <w:r w:rsidR="00740C06">
        <w:rPr>
          <w:rFonts w:ascii="Times New Roman" w:hAnsi="Times New Roman" w:cs="Times New Roman"/>
          <w:sz w:val="24"/>
          <w:szCs w:val="24"/>
        </w:rPr>
        <w:t xml:space="preserve"> </w:t>
      </w:r>
      <w:r w:rsidR="00954FBF">
        <w:rPr>
          <w:rFonts w:ascii="Times New Roman" w:hAnsi="Times New Roman" w:cs="Times New Roman"/>
          <w:sz w:val="24"/>
          <w:szCs w:val="24"/>
        </w:rPr>
        <w:t xml:space="preserve">At the country-level, several studies provided support for a positive relationship between the share as well </w:t>
      </w:r>
      <w:r w:rsidR="001D539E">
        <w:rPr>
          <w:rFonts w:ascii="Times New Roman" w:hAnsi="Times New Roman" w:cs="Times New Roman"/>
          <w:sz w:val="24"/>
          <w:szCs w:val="24"/>
        </w:rPr>
        <w:t xml:space="preserve">as the </w:t>
      </w:r>
      <w:r w:rsidR="00954FBF">
        <w:rPr>
          <w:rFonts w:ascii="Times New Roman" w:hAnsi="Times New Roman" w:cs="Times New Roman"/>
          <w:sz w:val="24"/>
          <w:szCs w:val="24"/>
        </w:rPr>
        <w:t xml:space="preserve">influx of asylum seekers and support for the radical right </w:t>
      </w:r>
      <w:ins w:id="76" w:author="Savelkoul, M.J. (Michael)" w:date="2021-01-12T12:56:00Z">
        <w:r w:rsidR="00780CE1">
          <w:rPr>
            <w:rFonts w:ascii="Times New Roman" w:hAnsi="Times New Roman" w:cs="Times New Roman"/>
            <w:sz w:val="24"/>
            <w:szCs w:val="24"/>
          </w:rPr>
          <w:t xml:space="preserve">[16,17] </w:t>
        </w:r>
      </w:ins>
      <w:r w:rsidR="00954FBF">
        <w:rPr>
          <w:rFonts w:ascii="Times New Roman" w:hAnsi="Times New Roman" w:cs="Times New Roman"/>
          <w:sz w:val="24"/>
          <w:szCs w:val="24"/>
        </w:rPr>
        <w:t>(</w:t>
      </w:r>
      <w:del w:id="77" w:author="Savelkoul, M.J. (Michael)" w:date="2021-01-12T12:56:00Z">
        <w:r w:rsidR="00954FBF" w:rsidDel="00780CE1">
          <w:rPr>
            <w:rFonts w:ascii="Times New Roman" w:hAnsi="Times New Roman" w:cs="Times New Roman"/>
            <w:sz w:val="24"/>
            <w:szCs w:val="24"/>
          </w:rPr>
          <w:delText>e.g, Arzheimer</w:delText>
        </w:r>
        <w:r w:rsidR="00330D42" w:rsidDel="00780CE1">
          <w:rPr>
            <w:rFonts w:ascii="Times New Roman" w:hAnsi="Times New Roman" w:cs="Times New Roman"/>
            <w:sz w:val="24"/>
            <w:szCs w:val="24"/>
          </w:rPr>
          <w:delText>, 2009</w:delText>
        </w:r>
        <w:r w:rsidR="00954FBF" w:rsidDel="00780CE1">
          <w:rPr>
            <w:rFonts w:ascii="Times New Roman" w:hAnsi="Times New Roman" w:cs="Times New Roman"/>
            <w:sz w:val="24"/>
            <w:szCs w:val="24"/>
          </w:rPr>
          <w:delText xml:space="preserve">; </w:delText>
        </w:r>
        <w:r w:rsidR="00330D42" w:rsidDel="00780CE1">
          <w:rPr>
            <w:rFonts w:ascii="Times New Roman" w:hAnsi="Times New Roman" w:cs="Times New Roman"/>
            <w:sz w:val="24"/>
            <w:szCs w:val="24"/>
          </w:rPr>
          <w:delText xml:space="preserve">Kessler and Freeman 2005; </w:delText>
        </w:r>
      </w:del>
      <w:r w:rsidR="00330D42">
        <w:rPr>
          <w:rFonts w:ascii="Times New Roman" w:hAnsi="Times New Roman" w:cs="Times New Roman"/>
          <w:sz w:val="24"/>
          <w:szCs w:val="24"/>
        </w:rPr>
        <w:t>but see also Arzheimer and Carter</w:t>
      </w:r>
      <w:ins w:id="78" w:author="Savelkoul, M.J. (Michael)" w:date="2021-01-12T12:56:00Z">
        <w:r w:rsidR="00780CE1">
          <w:rPr>
            <w:rFonts w:ascii="Times New Roman" w:hAnsi="Times New Roman" w:cs="Times New Roman"/>
            <w:sz w:val="24"/>
            <w:szCs w:val="24"/>
          </w:rPr>
          <w:t xml:space="preserve"> </w:t>
        </w:r>
      </w:ins>
      <w:del w:id="79" w:author="Savelkoul, M.J. (Michael)" w:date="2021-01-12T12:56:00Z">
        <w:r w:rsidR="00330D42" w:rsidDel="00780CE1">
          <w:rPr>
            <w:rFonts w:ascii="Times New Roman" w:hAnsi="Times New Roman" w:cs="Times New Roman"/>
            <w:sz w:val="24"/>
            <w:szCs w:val="24"/>
          </w:rPr>
          <w:delText>,</w:delText>
        </w:r>
      </w:del>
      <w:r w:rsidR="00330D42">
        <w:rPr>
          <w:rFonts w:ascii="Times New Roman" w:hAnsi="Times New Roman" w:cs="Times New Roman"/>
          <w:sz w:val="24"/>
          <w:szCs w:val="24"/>
        </w:rPr>
        <w:t xml:space="preserve"> </w:t>
      </w:r>
      <w:del w:id="80" w:author="Savelkoul, M.J. (Michael)" w:date="2021-01-12T12:56:00Z">
        <w:r w:rsidR="00330D42" w:rsidDel="00780CE1">
          <w:rPr>
            <w:rFonts w:ascii="Times New Roman" w:hAnsi="Times New Roman" w:cs="Times New Roman"/>
            <w:sz w:val="24"/>
            <w:szCs w:val="24"/>
          </w:rPr>
          <w:delText>2006</w:delText>
        </w:r>
      </w:del>
      <w:ins w:id="81" w:author="Savelkoul, M.J. (Michael)" w:date="2021-01-12T12:56:00Z">
        <w:r w:rsidR="00780CE1">
          <w:rPr>
            <w:rFonts w:ascii="Times New Roman" w:hAnsi="Times New Roman" w:cs="Times New Roman"/>
            <w:sz w:val="24"/>
            <w:szCs w:val="24"/>
          </w:rPr>
          <w:t>[18]</w:t>
        </w:r>
      </w:ins>
      <w:r w:rsidR="00330D42">
        <w:rPr>
          <w:rFonts w:ascii="Times New Roman" w:hAnsi="Times New Roman" w:cs="Times New Roman"/>
          <w:sz w:val="24"/>
          <w:szCs w:val="24"/>
        </w:rPr>
        <w:t xml:space="preserve">). Similar relationships have been found at </w:t>
      </w:r>
      <w:r w:rsidR="00F87912">
        <w:rPr>
          <w:rFonts w:ascii="Times New Roman" w:hAnsi="Times New Roman" w:cs="Times New Roman"/>
          <w:sz w:val="24"/>
          <w:szCs w:val="24"/>
        </w:rPr>
        <w:t xml:space="preserve">somewhat </w:t>
      </w:r>
      <w:r w:rsidR="00DA11EA">
        <w:rPr>
          <w:rFonts w:ascii="Times New Roman" w:hAnsi="Times New Roman" w:cs="Times New Roman"/>
          <w:sz w:val="24"/>
          <w:szCs w:val="24"/>
        </w:rPr>
        <w:t>lower geographic scales</w:t>
      </w:r>
      <w:r w:rsidR="00330D42">
        <w:rPr>
          <w:rFonts w:ascii="Times New Roman" w:hAnsi="Times New Roman" w:cs="Times New Roman"/>
          <w:sz w:val="24"/>
          <w:szCs w:val="24"/>
        </w:rPr>
        <w:t xml:space="preserve"> </w:t>
      </w:r>
      <w:ins w:id="82" w:author="Savelkoul, M.J. (Michael)" w:date="2021-01-12T12:57:00Z">
        <w:r w:rsidR="00335E27">
          <w:rPr>
            <w:rFonts w:ascii="Times New Roman" w:hAnsi="Times New Roman" w:cs="Times New Roman"/>
            <w:sz w:val="24"/>
            <w:szCs w:val="24"/>
          </w:rPr>
          <w:t>[19,20]</w:t>
        </w:r>
      </w:ins>
      <w:del w:id="83" w:author="Savelkoul, M.J. (Michael)" w:date="2021-01-12T12:57:00Z">
        <w:r w:rsidR="00330D42" w:rsidDel="00335E27">
          <w:rPr>
            <w:rFonts w:ascii="Times New Roman" w:hAnsi="Times New Roman" w:cs="Times New Roman"/>
            <w:sz w:val="24"/>
            <w:szCs w:val="24"/>
          </w:rPr>
          <w:delText xml:space="preserve">(Dinas </w:delText>
        </w:r>
        <w:r w:rsidR="00330D42" w:rsidDel="00335E27">
          <w:rPr>
            <w:rFonts w:ascii="Times New Roman" w:hAnsi="Times New Roman" w:cs="Times New Roman"/>
            <w:i/>
            <w:sz w:val="24"/>
            <w:szCs w:val="24"/>
          </w:rPr>
          <w:delText xml:space="preserve">et </w:delText>
        </w:r>
        <w:r w:rsidR="00330D42" w:rsidRPr="00F93928" w:rsidDel="00335E27">
          <w:rPr>
            <w:rFonts w:ascii="Times New Roman" w:hAnsi="Times New Roman" w:cs="Times New Roman"/>
            <w:sz w:val="24"/>
            <w:szCs w:val="24"/>
          </w:rPr>
          <w:delText>al</w:delText>
        </w:r>
        <w:r w:rsidR="00330D42" w:rsidDel="00335E27">
          <w:rPr>
            <w:rFonts w:ascii="Times New Roman" w:hAnsi="Times New Roman" w:cs="Times New Roman"/>
            <w:sz w:val="24"/>
            <w:szCs w:val="24"/>
          </w:rPr>
          <w:delText xml:space="preserve">. 2019; </w:delText>
        </w:r>
        <w:r w:rsidR="00330D42" w:rsidRPr="00330D42" w:rsidDel="00335E27">
          <w:rPr>
            <w:rFonts w:ascii="Times New Roman" w:hAnsi="Times New Roman" w:cs="Times New Roman"/>
            <w:sz w:val="24"/>
            <w:szCs w:val="24"/>
          </w:rPr>
          <w:delText>Dustmann</w:delText>
        </w:r>
        <w:r w:rsidR="00330D42" w:rsidDel="00335E27">
          <w:rPr>
            <w:rFonts w:ascii="Times New Roman" w:hAnsi="Times New Roman" w:cs="Times New Roman"/>
            <w:sz w:val="24"/>
            <w:szCs w:val="24"/>
          </w:rPr>
          <w:delText xml:space="preserve"> </w:delText>
        </w:r>
        <w:r w:rsidR="00330D42" w:rsidDel="00335E27">
          <w:rPr>
            <w:rFonts w:ascii="Times New Roman" w:hAnsi="Times New Roman" w:cs="Times New Roman"/>
            <w:i/>
            <w:sz w:val="24"/>
            <w:szCs w:val="24"/>
          </w:rPr>
          <w:delText>et al</w:delText>
        </w:r>
        <w:r w:rsidR="00330D42" w:rsidDel="00335E27">
          <w:rPr>
            <w:rFonts w:ascii="Times New Roman" w:hAnsi="Times New Roman" w:cs="Times New Roman"/>
            <w:sz w:val="24"/>
            <w:szCs w:val="24"/>
          </w:rPr>
          <w:delText>. 2019)</w:delText>
        </w:r>
      </w:del>
      <w:r w:rsidR="00330D42">
        <w:rPr>
          <w:rFonts w:ascii="Times New Roman" w:hAnsi="Times New Roman" w:cs="Times New Roman"/>
          <w:sz w:val="24"/>
          <w:szCs w:val="24"/>
        </w:rPr>
        <w:t xml:space="preserve">. </w:t>
      </w:r>
    </w:p>
    <w:p w14:paraId="02529731" w14:textId="40A22A21" w:rsidR="00545E53" w:rsidRPr="00F93928" w:rsidRDefault="00545E53" w:rsidP="00F9701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 Although asylum seekers in the Netherlands do not directly compete with natives for jobs – they are not allowed to work – they do receive a small allowance and, once they are granted a </w:t>
      </w:r>
      <w:r w:rsidR="00EC283F">
        <w:rPr>
          <w:rFonts w:ascii="Times New Roman" w:hAnsi="Times New Roman" w:cs="Times New Roman"/>
          <w:sz w:val="24"/>
          <w:szCs w:val="24"/>
        </w:rPr>
        <w:t xml:space="preserve">refugee and </w:t>
      </w:r>
      <w:r>
        <w:rPr>
          <w:rFonts w:ascii="Times New Roman" w:hAnsi="Times New Roman" w:cs="Times New Roman"/>
          <w:sz w:val="24"/>
          <w:szCs w:val="24"/>
        </w:rPr>
        <w:t xml:space="preserve">permanent resident status, will compete for public housing. This is likely to trigger perceptions of economic threat among natives. </w:t>
      </w:r>
      <w:r w:rsidR="00EC283F">
        <w:rPr>
          <w:rFonts w:ascii="Times New Roman" w:hAnsi="Times New Roman" w:cs="Times New Roman"/>
          <w:sz w:val="24"/>
          <w:szCs w:val="24"/>
        </w:rPr>
        <w:t>Asylum seekers</w:t>
      </w:r>
      <w:r>
        <w:rPr>
          <w:rFonts w:ascii="Times New Roman" w:hAnsi="Times New Roman" w:cs="Times New Roman"/>
          <w:sz w:val="24"/>
          <w:szCs w:val="24"/>
        </w:rPr>
        <w:t xml:space="preserve"> in the Netherlands are not confined to ASCs and are allowed to wander free in the neighbourhood and further. Because of the cultural distance between </w:t>
      </w:r>
      <w:r w:rsidR="00EC283F">
        <w:rPr>
          <w:rFonts w:ascii="Times New Roman" w:hAnsi="Times New Roman" w:cs="Times New Roman"/>
          <w:sz w:val="24"/>
          <w:szCs w:val="24"/>
        </w:rPr>
        <w:t>asylum seekers</w:t>
      </w:r>
      <w:r>
        <w:rPr>
          <w:rFonts w:ascii="Times New Roman" w:hAnsi="Times New Roman" w:cs="Times New Roman"/>
          <w:sz w:val="24"/>
          <w:szCs w:val="24"/>
        </w:rPr>
        <w:t xml:space="preserve"> and natives, natives may perceive more cultural </w:t>
      </w:r>
      <w:r w:rsidR="0095662A">
        <w:rPr>
          <w:rFonts w:ascii="Times New Roman" w:hAnsi="Times New Roman" w:cs="Times New Roman"/>
          <w:sz w:val="24"/>
          <w:szCs w:val="24"/>
        </w:rPr>
        <w:t xml:space="preserve">and safety </w:t>
      </w:r>
      <w:r>
        <w:rPr>
          <w:rFonts w:ascii="Times New Roman" w:hAnsi="Times New Roman" w:cs="Times New Roman"/>
          <w:sz w:val="24"/>
          <w:szCs w:val="24"/>
        </w:rPr>
        <w:t xml:space="preserve">threat as well. </w:t>
      </w:r>
      <w:r w:rsidR="00672744">
        <w:rPr>
          <w:rFonts w:ascii="Times New Roman" w:hAnsi="Times New Roman" w:cs="Times New Roman"/>
          <w:sz w:val="24"/>
          <w:szCs w:val="24"/>
        </w:rPr>
        <w:t>P</w:t>
      </w:r>
      <w:r w:rsidR="00A83D32">
        <w:rPr>
          <w:rFonts w:ascii="Times New Roman" w:hAnsi="Times New Roman" w:cs="Times New Roman"/>
          <w:sz w:val="24"/>
          <w:szCs w:val="24"/>
        </w:rPr>
        <w:t>revious research provided</w:t>
      </w:r>
      <w:r w:rsidR="00672744">
        <w:rPr>
          <w:rFonts w:ascii="Times New Roman" w:hAnsi="Times New Roman" w:cs="Times New Roman"/>
          <w:sz w:val="24"/>
          <w:szCs w:val="24"/>
        </w:rPr>
        <w:t xml:space="preserve"> tentative</w:t>
      </w:r>
      <w:r w:rsidR="00A83D32">
        <w:rPr>
          <w:rFonts w:ascii="Times New Roman" w:hAnsi="Times New Roman" w:cs="Times New Roman"/>
          <w:sz w:val="24"/>
          <w:szCs w:val="24"/>
        </w:rPr>
        <w:t xml:space="preserve"> support for a positive relationship between the share of asylum seekers and perceptions of ethnic threat </w:t>
      </w:r>
      <w:r w:rsidR="00406DBD">
        <w:rPr>
          <w:rFonts w:ascii="Times New Roman" w:hAnsi="Times New Roman" w:cs="Times New Roman"/>
          <w:sz w:val="24"/>
          <w:szCs w:val="24"/>
        </w:rPr>
        <w:t>as well as</w:t>
      </w:r>
      <w:r w:rsidR="00A83D32">
        <w:rPr>
          <w:rFonts w:ascii="Times New Roman" w:hAnsi="Times New Roman" w:cs="Times New Roman"/>
          <w:sz w:val="24"/>
          <w:szCs w:val="24"/>
        </w:rPr>
        <w:t xml:space="preserve"> negative stances towards immigrants </w:t>
      </w:r>
      <w:ins w:id="84" w:author="Savelkoul, M.J. (Michael)" w:date="2021-01-12T13:00:00Z">
        <w:r w:rsidR="00D21C4F">
          <w:rPr>
            <w:rFonts w:ascii="Times New Roman" w:hAnsi="Times New Roman" w:cs="Times New Roman"/>
            <w:sz w:val="24"/>
            <w:szCs w:val="24"/>
          </w:rPr>
          <w:t xml:space="preserve">[43,44] </w:t>
        </w:r>
      </w:ins>
      <w:r w:rsidR="00A83D32">
        <w:rPr>
          <w:rFonts w:ascii="Times New Roman" w:hAnsi="Times New Roman" w:cs="Times New Roman"/>
          <w:sz w:val="24"/>
          <w:szCs w:val="24"/>
        </w:rPr>
        <w:t>(</w:t>
      </w:r>
      <w:del w:id="85" w:author="Savelkoul, M.J. (Michael)" w:date="2021-01-12T13:00:00Z">
        <w:r w:rsidR="00A83D32" w:rsidDel="00D21C4F">
          <w:rPr>
            <w:rFonts w:ascii="Times New Roman" w:hAnsi="Times New Roman" w:cs="Times New Roman"/>
            <w:sz w:val="24"/>
            <w:szCs w:val="24"/>
          </w:rPr>
          <w:delText xml:space="preserve">Mayda, 2006; Hangartner </w:delText>
        </w:r>
        <w:r w:rsidR="00A83D32" w:rsidDel="00D21C4F">
          <w:rPr>
            <w:rFonts w:ascii="Times New Roman" w:hAnsi="Times New Roman" w:cs="Times New Roman"/>
            <w:i/>
            <w:sz w:val="24"/>
            <w:szCs w:val="24"/>
          </w:rPr>
          <w:delText xml:space="preserve">et al. </w:delText>
        </w:r>
        <w:r w:rsidR="00A83D32" w:rsidDel="00D21C4F">
          <w:rPr>
            <w:rFonts w:ascii="Times New Roman" w:hAnsi="Times New Roman" w:cs="Times New Roman"/>
            <w:sz w:val="24"/>
            <w:szCs w:val="24"/>
          </w:rPr>
          <w:delText xml:space="preserve">2019; </w:delText>
        </w:r>
      </w:del>
      <w:r w:rsidR="00A83D32">
        <w:rPr>
          <w:rFonts w:ascii="Times New Roman" w:hAnsi="Times New Roman" w:cs="Times New Roman"/>
          <w:sz w:val="24"/>
          <w:szCs w:val="24"/>
        </w:rPr>
        <w:t xml:space="preserve">but see also Scheepers </w:t>
      </w:r>
      <w:r w:rsidR="00A83D32">
        <w:rPr>
          <w:rFonts w:ascii="Times New Roman" w:hAnsi="Times New Roman" w:cs="Times New Roman"/>
          <w:i/>
          <w:sz w:val="24"/>
          <w:szCs w:val="24"/>
        </w:rPr>
        <w:t>et al</w:t>
      </w:r>
      <w:r w:rsidR="00A83D32">
        <w:rPr>
          <w:rFonts w:ascii="Times New Roman" w:hAnsi="Times New Roman" w:cs="Times New Roman"/>
          <w:sz w:val="24"/>
          <w:szCs w:val="24"/>
        </w:rPr>
        <w:t xml:space="preserve">. </w:t>
      </w:r>
      <w:del w:id="86" w:author="Savelkoul, M.J. (Michael)" w:date="2021-01-12T13:00:00Z">
        <w:r w:rsidR="00A83D32" w:rsidDel="00D21C4F">
          <w:rPr>
            <w:rFonts w:ascii="Times New Roman" w:hAnsi="Times New Roman" w:cs="Times New Roman"/>
            <w:sz w:val="24"/>
            <w:szCs w:val="24"/>
          </w:rPr>
          <w:delText>2002</w:delText>
        </w:r>
      </w:del>
      <w:ins w:id="87" w:author="Savelkoul, M.J. (Michael)" w:date="2021-01-12T13:00:00Z">
        <w:r w:rsidR="00D21C4F">
          <w:rPr>
            <w:rFonts w:ascii="Times New Roman" w:hAnsi="Times New Roman" w:cs="Times New Roman"/>
            <w:sz w:val="24"/>
            <w:szCs w:val="24"/>
          </w:rPr>
          <w:t>[45]</w:t>
        </w:r>
      </w:ins>
      <w:r w:rsidR="00A83D32">
        <w:rPr>
          <w:rFonts w:ascii="Times New Roman" w:hAnsi="Times New Roman" w:cs="Times New Roman"/>
          <w:sz w:val="24"/>
          <w:szCs w:val="24"/>
        </w:rPr>
        <w:t>).</w:t>
      </w:r>
      <w:r w:rsidR="00406DBD">
        <w:rPr>
          <w:rFonts w:ascii="Times New Roman" w:hAnsi="Times New Roman" w:cs="Times New Roman"/>
          <w:sz w:val="24"/>
          <w:szCs w:val="24"/>
        </w:rPr>
        <w:t xml:space="preserve"> </w:t>
      </w:r>
      <w:r w:rsidR="00F97011">
        <w:rPr>
          <w:rFonts w:ascii="Times New Roman" w:hAnsi="Times New Roman" w:cs="Times New Roman"/>
          <w:sz w:val="24"/>
          <w:szCs w:val="24"/>
        </w:rPr>
        <w:t xml:space="preserve">We thus expect that voters who have suddenly become exposed to asylum seekers in their neighbourhood are more likely to support the PVV than their counterparts in neighbourhoods who did not experience a sudden influx of asylum seekers (Hypothesis 1). And, on the basis of conflict theory, that increased support for the PVV as a consequence of increased </w:t>
      </w:r>
      <w:r w:rsidR="008633C8">
        <w:rPr>
          <w:rFonts w:ascii="Times New Roman" w:hAnsi="Times New Roman" w:cs="Times New Roman"/>
          <w:sz w:val="24"/>
          <w:szCs w:val="24"/>
        </w:rPr>
        <w:t xml:space="preserve">local </w:t>
      </w:r>
      <w:r w:rsidR="00F97011">
        <w:rPr>
          <w:rFonts w:ascii="Times New Roman" w:hAnsi="Times New Roman" w:cs="Times New Roman"/>
          <w:sz w:val="24"/>
          <w:szCs w:val="24"/>
        </w:rPr>
        <w:t>exposure to asylum seekers may be explained by increased perceptions of local intergroup threat (Hypothesis 2).</w:t>
      </w:r>
    </w:p>
    <w:p w14:paraId="1F8B645D" w14:textId="3F716903" w:rsidR="009653B4" w:rsidRDefault="007C308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Yet, </w:t>
      </w:r>
      <w:r w:rsidR="00E31588">
        <w:rPr>
          <w:rFonts w:ascii="Times New Roman" w:hAnsi="Times New Roman" w:cs="Times New Roman"/>
          <w:sz w:val="24"/>
          <w:szCs w:val="24"/>
        </w:rPr>
        <w:t xml:space="preserve">the macro-structural theory of intergroup relations </w:t>
      </w:r>
      <w:ins w:id="88" w:author="Savelkoul, M.J. (Michael)" w:date="2021-01-12T13:01:00Z">
        <w:r w:rsidR="00D21C4F">
          <w:rPr>
            <w:rFonts w:ascii="Times New Roman" w:hAnsi="Times New Roman" w:cs="Times New Roman"/>
            <w:sz w:val="24"/>
            <w:szCs w:val="24"/>
          </w:rPr>
          <w:t>[26]</w:t>
        </w:r>
      </w:ins>
      <w:del w:id="89" w:author="Savelkoul, M.J. (Michael)" w:date="2021-01-12T13:01:00Z">
        <w:r w:rsidR="00E31588" w:rsidDel="00D21C4F">
          <w:rPr>
            <w:rFonts w:ascii="Times New Roman" w:hAnsi="Times New Roman" w:cs="Times New Roman"/>
            <w:sz w:val="24"/>
            <w:szCs w:val="24"/>
          </w:rPr>
          <w:delText>(Blau 1994)</w:delText>
        </w:r>
      </w:del>
      <w:r w:rsidR="00E31588">
        <w:rPr>
          <w:rFonts w:ascii="Times New Roman" w:hAnsi="Times New Roman" w:cs="Times New Roman"/>
          <w:sz w:val="24"/>
          <w:szCs w:val="24"/>
        </w:rPr>
        <w:t xml:space="preserve"> and contact theory </w:t>
      </w:r>
      <w:ins w:id="90" w:author="Savelkoul, M.J. (Michael)" w:date="2021-01-12T13:01:00Z">
        <w:r w:rsidR="00D21C4F">
          <w:rPr>
            <w:rFonts w:ascii="Times New Roman" w:hAnsi="Times New Roman" w:cs="Times New Roman"/>
            <w:sz w:val="24"/>
            <w:szCs w:val="24"/>
          </w:rPr>
          <w:t>[27]</w:t>
        </w:r>
      </w:ins>
      <w:del w:id="91" w:author="Savelkoul, M.J. (Michael)" w:date="2021-01-12T13:01:00Z">
        <w:r w:rsidR="00E31588" w:rsidDel="00D21C4F">
          <w:rPr>
            <w:rFonts w:ascii="Times New Roman" w:hAnsi="Times New Roman" w:cs="Times New Roman"/>
            <w:sz w:val="24"/>
            <w:szCs w:val="24"/>
          </w:rPr>
          <w:delText>(Allport 1954)</w:delText>
        </w:r>
      </w:del>
      <w:ins w:id="92" w:author="Savelkoul, M.J. (Michael)" w:date="2021-01-12T13:01:00Z">
        <w:r w:rsidR="00D21C4F">
          <w:rPr>
            <w:rFonts w:ascii="Times New Roman" w:hAnsi="Times New Roman" w:cs="Times New Roman"/>
            <w:sz w:val="24"/>
            <w:szCs w:val="24"/>
          </w:rPr>
          <w:t xml:space="preserve"> </w:t>
        </w:r>
      </w:ins>
      <w:del w:id="93" w:author="Savelkoul, M.J. (Michael)" w:date="2021-01-12T13:01:00Z">
        <w:r w:rsidR="00E31588" w:rsidDel="00D21C4F">
          <w:rPr>
            <w:rFonts w:ascii="Times New Roman" w:hAnsi="Times New Roman" w:cs="Times New Roman"/>
            <w:sz w:val="24"/>
            <w:szCs w:val="24"/>
          </w:rPr>
          <w:delText xml:space="preserve"> </w:delText>
        </w:r>
      </w:del>
      <w:r w:rsidR="008633C8">
        <w:rPr>
          <w:rFonts w:ascii="Times New Roman" w:hAnsi="Times New Roman" w:cs="Times New Roman"/>
          <w:sz w:val="24"/>
          <w:szCs w:val="24"/>
        </w:rPr>
        <w:t>would suggest a</w:t>
      </w:r>
      <w:r w:rsidR="000257D1">
        <w:rPr>
          <w:rFonts w:ascii="Times New Roman" w:hAnsi="Times New Roman" w:cs="Times New Roman"/>
          <w:sz w:val="24"/>
          <w:szCs w:val="24"/>
        </w:rPr>
        <w:t xml:space="preserve"> different causal mechanism. </w:t>
      </w:r>
      <w:r w:rsidR="00E31588">
        <w:rPr>
          <w:rFonts w:ascii="Times New Roman" w:hAnsi="Times New Roman" w:cs="Times New Roman"/>
          <w:sz w:val="24"/>
          <w:szCs w:val="24"/>
        </w:rPr>
        <w:t xml:space="preserve">Residential proximity to ASCs may provide the opportunity to interact with asylum seekers </w:t>
      </w:r>
      <w:ins w:id="94" w:author="Savelkoul, M.J. (Michael)" w:date="2021-01-12T13:01:00Z">
        <w:r w:rsidR="00D21C4F">
          <w:rPr>
            <w:rFonts w:ascii="Times New Roman" w:hAnsi="Times New Roman" w:cs="Times New Roman"/>
            <w:sz w:val="24"/>
            <w:szCs w:val="24"/>
          </w:rPr>
          <w:t>[26]</w:t>
        </w:r>
      </w:ins>
      <w:del w:id="95" w:author="Savelkoul, M.J. (Michael)" w:date="2021-01-12T13:01:00Z">
        <w:r w:rsidR="00E31588" w:rsidDel="00D21C4F">
          <w:rPr>
            <w:rFonts w:ascii="Times New Roman" w:hAnsi="Times New Roman" w:cs="Times New Roman"/>
            <w:sz w:val="24"/>
            <w:szCs w:val="24"/>
          </w:rPr>
          <w:delText>(Blau 1994)</w:delText>
        </w:r>
      </w:del>
      <w:r w:rsidR="00E31588">
        <w:rPr>
          <w:rFonts w:ascii="Times New Roman" w:hAnsi="Times New Roman" w:cs="Times New Roman"/>
          <w:sz w:val="24"/>
          <w:szCs w:val="24"/>
        </w:rPr>
        <w:t xml:space="preserve">. Intergroup contact, when positive, fosters tolerance </w:t>
      </w:r>
      <w:del w:id="96" w:author="Savelkoul, M.J. (Michael)" w:date="2021-01-12T13:01:00Z">
        <w:r w:rsidR="00E31588" w:rsidDel="00D21C4F">
          <w:rPr>
            <w:rFonts w:ascii="Times New Roman" w:hAnsi="Times New Roman" w:cs="Times New Roman"/>
            <w:sz w:val="24"/>
            <w:szCs w:val="24"/>
          </w:rPr>
          <w:delText>(Allport 1954</w:delText>
        </w:r>
      </w:del>
      <w:ins w:id="97" w:author="Savelkoul, M.J. (Michael)" w:date="2021-01-12T13:01:00Z">
        <w:r w:rsidR="00D21C4F">
          <w:rPr>
            <w:rFonts w:ascii="Times New Roman" w:hAnsi="Times New Roman" w:cs="Times New Roman"/>
            <w:sz w:val="24"/>
            <w:szCs w:val="24"/>
          </w:rPr>
          <w:t>[27,28]</w:t>
        </w:r>
      </w:ins>
      <w:del w:id="98" w:author="Savelkoul, M.J. (Michael)" w:date="2021-01-12T13:01:00Z">
        <w:r w:rsidR="00E31588" w:rsidDel="00D21C4F">
          <w:rPr>
            <w:rFonts w:ascii="Times New Roman" w:hAnsi="Times New Roman" w:cs="Times New Roman"/>
            <w:sz w:val="24"/>
            <w:szCs w:val="24"/>
          </w:rPr>
          <w:delText>; Pettigrew and Tropp 2011)</w:delText>
        </w:r>
      </w:del>
      <w:r w:rsidR="000257D1">
        <w:rPr>
          <w:rFonts w:ascii="Times New Roman" w:hAnsi="Times New Roman" w:cs="Times New Roman"/>
          <w:sz w:val="24"/>
          <w:szCs w:val="24"/>
        </w:rPr>
        <w:t>. Hence, positive contact with asylum seekers may make voters less inclined to support the radical right</w:t>
      </w:r>
      <w:r w:rsidR="00E31588">
        <w:rPr>
          <w:rFonts w:ascii="Times New Roman" w:hAnsi="Times New Roman" w:cs="Times New Roman"/>
          <w:sz w:val="24"/>
          <w:szCs w:val="24"/>
        </w:rPr>
        <w:t>. Th</w:t>
      </w:r>
      <w:r w:rsidR="000257D1">
        <w:rPr>
          <w:rFonts w:ascii="Times New Roman" w:hAnsi="Times New Roman" w:cs="Times New Roman"/>
          <w:sz w:val="24"/>
          <w:szCs w:val="24"/>
        </w:rPr>
        <w:t>e</w:t>
      </w:r>
      <w:r w:rsidR="00E31588">
        <w:rPr>
          <w:rFonts w:ascii="Times New Roman" w:hAnsi="Times New Roman" w:cs="Times New Roman"/>
          <w:sz w:val="24"/>
          <w:szCs w:val="24"/>
        </w:rPr>
        <w:t xml:space="preserve"> influence of </w:t>
      </w:r>
      <w:r w:rsidR="000257D1">
        <w:rPr>
          <w:rFonts w:ascii="Times New Roman" w:hAnsi="Times New Roman" w:cs="Times New Roman"/>
          <w:sz w:val="24"/>
          <w:szCs w:val="24"/>
        </w:rPr>
        <w:t xml:space="preserve">positive </w:t>
      </w:r>
      <w:r w:rsidR="00E31588">
        <w:rPr>
          <w:rFonts w:ascii="Times New Roman" w:hAnsi="Times New Roman" w:cs="Times New Roman"/>
          <w:sz w:val="24"/>
          <w:szCs w:val="24"/>
        </w:rPr>
        <w:t>contact</w:t>
      </w:r>
      <w:r w:rsidR="000257D1">
        <w:rPr>
          <w:rFonts w:ascii="Times New Roman" w:hAnsi="Times New Roman" w:cs="Times New Roman"/>
          <w:sz w:val="24"/>
          <w:szCs w:val="24"/>
        </w:rPr>
        <w:t xml:space="preserve"> experiences</w:t>
      </w:r>
      <w:r w:rsidR="00E31588">
        <w:rPr>
          <w:rFonts w:ascii="Times New Roman" w:hAnsi="Times New Roman" w:cs="Times New Roman"/>
          <w:sz w:val="24"/>
          <w:szCs w:val="24"/>
        </w:rPr>
        <w:t xml:space="preserve"> can be explained by induced levels of knowledge, empathy and perspective taking </w:t>
      </w:r>
      <w:ins w:id="99" w:author="Savelkoul, M.J. (Michael)" w:date="2021-01-12T13:02:00Z">
        <w:r w:rsidR="00D21C4F">
          <w:rPr>
            <w:rFonts w:ascii="Times New Roman" w:hAnsi="Times New Roman" w:cs="Times New Roman"/>
            <w:sz w:val="24"/>
            <w:szCs w:val="24"/>
          </w:rPr>
          <w:t>[28,46]</w:t>
        </w:r>
      </w:ins>
      <w:del w:id="100" w:author="Savelkoul, M.J. (Michael)" w:date="2021-01-12T13:02:00Z">
        <w:r w:rsidR="00E31588" w:rsidDel="00D21C4F">
          <w:rPr>
            <w:rFonts w:ascii="Times New Roman" w:hAnsi="Times New Roman" w:cs="Times New Roman"/>
            <w:sz w:val="24"/>
            <w:szCs w:val="24"/>
          </w:rPr>
          <w:delText>(Brown and Hewstone 2005; Pettigrew and Tropp 2011)</w:delText>
        </w:r>
      </w:del>
      <w:r w:rsidR="00E31588">
        <w:rPr>
          <w:rFonts w:ascii="Times New Roman" w:hAnsi="Times New Roman" w:cs="Times New Roman"/>
          <w:sz w:val="24"/>
          <w:szCs w:val="24"/>
        </w:rPr>
        <w:t xml:space="preserve">. According to Allport, </w:t>
      </w:r>
      <w:ins w:id="101" w:author="Jochem Tolsma" w:date="2021-01-12T15:03:00Z">
        <w:r w:rsidR="00893BA7">
          <w:rPr>
            <w:rFonts w:ascii="Times New Roman" w:hAnsi="Times New Roman" w:cs="Times New Roman"/>
            <w:sz w:val="24"/>
            <w:szCs w:val="24"/>
          </w:rPr>
          <w:t xml:space="preserve">- </w:t>
        </w:r>
      </w:ins>
      <w:r w:rsidR="00E31588">
        <w:rPr>
          <w:rFonts w:ascii="Times New Roman" w:hAnsi="Times New Roman" w:cs="Times New Roman"/>
          <w:sz w:val="24"/>
          <w:szCs w:val="24"/>
        </w:rPr>
        <w:t xml:space="preserve">superficial contact (i.e. mere exposure) or overt negative contact, like abuse and name-calling would only lead to more trouble </w:t>
      </w:r>
      <w:ins w:id="102" w:author="Jochem Tolsma" w:date="2021-01-12T16:20:00Z">
        <w:r w:rsidR="005502FA">
          <w:rPr>
            <w:rFonts w:ascii="Times New Roman" w:hAnsi="Times New Roman" w:cs="Times New Roman"/>
            <w:sz w:val="24"/>
            <w:szCs w:val="24"/>
          </w:rPr>
          <w:t>[27]</w:t>
        </w:r>
      </w:ins>
      <w:del w:id="103" w:author="Jochem Tolsma" w:date="2021-01-12T16:20:00Z">
        <w:r w:rsidR="00E31588" w:rsidDel="005502FA">
          <w:rPr>
            <w:rFonts w:ascii="Times New Roman" w:hAnsi="Times New Roman" w:cs="Times New Roman"/>
            <w:sz w:val="24"/>
            <w:szCs w:val="24"/>
          </w:rPr>
          <w:delText>(</w:delText>
        </w:r>
        <w:r w:rsidR="00E31588" w:rsidRPr="00D21C4F" w:rsidDel="005502FA">
          <w:rPr>
            <w:rFonts w:ascii="Times New Roman" w:hAnsi="Times New Roman" w:cs="Times New Roman"/>
            <w:sz w:val="24"/>
            <w:szCs w:val="24"/>
            <w:highlight w:val="yellow"/>
            <w:rPrChange w:id="104" w:author="Savelkoul, M.J. (Michael)" w:date="2021-01-12T13:02:00Z">
              <w:rPr>
                <w:rFonts w:ascii="Times New Roman" w:hAnsi="Times New Roman" w:cs="Times New Roman"/>
                <w:sz w:val="24"/>
                <w:szCs w:val="24"/>
              </w:rPr>
            </w:rPrChange>
          </w:rPr>
          <w:delText>Allport 1954: 263</w:delText>
        </w:r>
        <w:r w:rsidR="00E31588" w:rsidDel="005502FA">
          <w:rPr>
            <w:rFonts w:ascii="Times New Roman" w:hAnsi="Times New Roman" w:cs="Times New Roman"/>
            <w:sz w:val="24"/>
            <w:szCs w:val="24"/>
          </w:rPr>
          <w:delText>)</w:delText>
        </w:r>
      </w:del>
      <w:r w:rsidR="00E31588">
        <w:rPr>
          <w:rFonts w:ascii="Times New Roman" w:hAnsi="Times New Roman" w:cs="Times New Roman"/>
          <w:sz w:val="24"/>
          <w:szCs w:val="24"/>
        </w:rPr>
        <w:t xml:space="preserve">. Intergroup contact would only foster tolerance if contact takes place under ‘optimal’ conditions, like equal group status or common objectives. </w:t>
      </w:r>
      <w:r w:rsidR="000257D1">
        <w:rPr>
          <w:rFonts w:ascii="Times New Roman" w:hAnsi="Times New Roman" w:cs="Times New Roman"/>
          <w:sz w:val="24"/>
          <w:szCs w:val="24"/>
        </w:rPr>
        <w:t>However</w:t>
      </w:r>
      <w:r w:rsidR="00E31588">
        <w:rPr>
          <w:rFonts w:ascii="Times New Roman" w:hAnsi="Times New Roman" w:cs="Times New Roman"/>
          <w:sz w:val="24"/>
          <w:szCs w:val="24"/>
        </w:rPr>
        <w:t xml:space="preserve">, Pettigrew and Tropp </w:t>
      </w:r>
      <w:del w:id="105" w:author="Savelkoul, M.J. (Michael)" w:date="2021-01-12T13:02:00Z">
        <w:r w:rsidR="00E31588" w:rsidDel="00D21C4F">
          <w:rPr>
            <w:rFonts w:ascii="Times New Roman" w:hAnsi="Times New Roman" w:cs="Times New Roman"/>
            <w:sz w:val="24"/>
            <w:szCs w:val="24"/>
          </w:rPr>
          <w:delText xml:space="preserve">(2011) </w:delText>
        </w:r>
      </w:del>
      <w:ins w:id="106" w:author="Savelkoul, M.J. (Michael)" w:date="2021-01-12T13:02:00Z">
        <w:r w:rsidR="00D21C4F">
          <w:rPr>
            <w:rFonts w:ascii="Times New Roman" w:hAnsi="Times New Roman" w:cs="Times New Roman"/>
            <w:sz w:val="24"/>
            <w:szCs w:val="24"/>
          </w:rPr>
          <w:t xml:space="preserve">[28] </w:t>
        </w:r>
      </w:ins>
      <w:r w:rsidR="00E31588">
        <w:rPr>
          <w:rFonts w:ascii="Times New Roman" w:hAnsi="Times New Roman" w:cs="Times New Roman"/>
          <w:sz w:val="24"/>
          <w:szCs w:val="24"/>
        </w:rPr>
        <w:t>convincingly demonstrated in their meta-study that although the effect of intergroup contact is stronger if contact takes place under optimal conditions, commonly, these conditions are not necessary; intergroup contact – at least when not clearly negative – induces tolerance even if Allport’s conditions are not met</w:t>
      </w:r>
      <w:r w:rsidR="00361EB1">
        <w:rPr>
          <w:rFonts w:ascii="Times New Roman" w:hAnsi="Times New Roman" w:cs="Times New Roman"/>
          <w:sz w:val="24"/>
          <w:szCs w:val="24"/>
        </w:rPr>
        <w:t xml:space="preserve"> (but see also Paluck </w:t>
      </w:r>
      <w:r w:rsidR="00361EB1">
        <w:rPr>
          <w:rFonts w:ascii="Times New Roman" w:hAnsi="Times New Roman" w:cs="Times New Roman"/>
          <w:i/>
          <w:sz w:val="24"/>
          <w:szCs w:val="24"/>
        </w:rPr>
        <w:t xml:space="preserve">et al. </w:t>
      </w:r>
      <w:del w:id="107" w:author="Savelkoul, M.J. (Michael)" w:date="2021-01-12T13:03:00Z">
        <w:r w:rsidR="00361EB1" w:rsidDel="00D21C4F">
          <w:rPr>
            <w:rFonts w:ascii="Times New Roman" w:hAnsi="Times New Roman" w:cs="Times New Roman"/>
            <w:sz w:val="24"/>
            <w:szCs w:val="24"/>
          </w:rPr>
          <w:delText xml:space="preserve">2019 </w:delText>
        </w:r>
      </w:del>
      <w:ins w:id="108" w:author="Savelkoul, M.J. (Michael)" w:date="2021-01-12T13:03:00Z">
        <w:r w:rsidR="00D21C4F">
          <w:rPr>
            <w:rFonts w:ascii="Times New Roman" w:hAnsi="Times New Roman" w:cs="Times New Roman"/>
            <w:sz w:val="24"/>
            <w:szCs w:val="24"/>
          </w:rPr>
          <w:t xml:space="preserve">[47] </w:t>
        </w:r>
      </w:ins>
      <w:r w:rsidR="00361EB1">
        <w:rPr>
          <w:rFonts w:ascii="Times New Roman" w:hAnsi="Times New Roman" w:cs="Times New Roman"/>
          <w:sz w:val="24"/>
          <w:szCs w:val="24"/>
        </w:rPr>
        <w:t xml:space="preserve">who point at </w:t>
      </w:r>
      <w:r w:rsidR="00964A86">
        <w:rPr>
          <w:rFonts w:ascii="Times New Roman" w:hAnsi="Times New Roman" w:cs="Times New Roman"/>
          <w:sz w:val="24"/>
          <w:szCs w:val="24"/>
        </w:rPr>
        <w:t xml:space="preserve">a </w:t>
      </w:r>
      <w:r w:rsidR="00361EB1">
        <w:rPr>
          <w:rFonts w:ascii="Times New Roman" w:hAnsi="Times New Roman" w:cs="Times New Roman"/>
          <w:sz w:val="24"/>
          <w:szCs w:val="24"/>
        </w:rPr>
        <w:t>lack of experimental evidence for this claim)</w:t>
      </w:r>
      <w:r w:rsidR="00E31588">
        <w:rPr>
          <w:rFonts w:ascii="Times New Roman" w:hAnsi="Times New Roman" w:cs="Times New Roman"/>
          <w:sz w:val="24"/>
          <w:szCs w:val="24"/>
        </w:rPr>
        <w:t xml:space="preserve">. </w:t>
      </w:r>
    </w:p>
    <w:p w14:paraId="6BA485B7" w14:textId="46D26B5D" w:rsidR="009653B4" w:rsidRDefault="002B0FCA">
      <w:pPr>
        <w:spacing w:line="360" w:lineRule="auto"/>
        <w:ind w:firstLine="708"/>
        <w:jc w:val="both"/>
        <w:rPr>
          <w:rFonts w:ascii="Times New Roman" w:hAnsi="Times New Roman" w:cs="Times New Roman"/>
          <w:sz w:val="24"/>
          <w:szCs w:val="24"/>
        </w:rPr>
      </w:pPr>
      <w:r>
        <w:rPr>
          <w:rFonts w:ascii="Times New Roman" w:hAnsi="Times New Roman" w:cs="Times New Roman"/>
          <w:color w:val="212121"/>
          <w:sz w:val="24"/>
          <w:szCs w:val="24"/>
          <w:shd w:val="clear" w:color="auto" w:fill="FFFFFF"/>
        </w:rPr>
        <w:t xml:space="preserve">Based on a </w:t>
      </w:r>
      <w:r w:rsidR="00A83351">
        <w:rPr>
          <w:rFonts w:ascii="Times New Roman" w:hAnsi="Times New Roman" w:cs="Times New Roman"/>
          <w:color w:val="212121"/>
          <w:sz w:val="24"/>
          <w:szCs w:val="24"/>
          <w:shd w:val="clear" w:color="auto" w:fill="FFFFFF"/>
        </w:rPr>
        <w:t>choice experiment</w:t>
      </w:r>
      <w:r>
        <w:rPr>
          <w:rFonts w:ascii="Times New Roman" w:hAnsi="Times New Roman" w:cs="Times New Roman"/>
          <w:color w:val="212121"/>
          <w:sz w:val="24"/>
          <w:szCs w:val="24"/>
          <w:shd w:val="clear" w:color="auto" w:fill="FFFFFF"/>
        </w:rPr>
        <w:t xml:space="preserve"> on preferences for refugee and migrant homes</w:t>
      </w:r>
      <w:r w:rsidR="00A83351">
        <w:rPr>
          <w:rFonts w:ascii="Times New Roman" w:hAnsi="Times New Roman" w:cs="Times New Roman"/>
          <w:color w:val="212121"/>
          <w:sz w:val="24"/>
          <w:szCs w:val="24"/>
          <w:shd w:val="clear" w:color="auto" w:fill="FFFFFF"/>
        </w:rPr>
        <w:t xml:space="preserve">, Liebe et al. </w:t>
      </w:r>
      <w:del w:id="109" w:author="Savelkoul, M.J. (Michael)" w:date="2021-01-12T13:03:00Z">
        <w:r w:rsidDel="00D21C4F">
          <w:rPr>
            <w:rFonts w:ascii="Times New Roman" w:hAnsi="Times New Roman" w:cs="Times New Roman"/>
            <w:color w:val="212121"/>
            <w:sz w:val="24"/>
            <w:szCs w:val="24"/>
            <w:shd w:val="clear" w:color="auto" w:fill="FFFFFF"/>
          </w:rPr>
          <w:delText>(2018)</w:delText>
        </w:r>
      </w:del>
      <w:ins w:id="110" w:author="Savelkoul, M.J. (Michael)" w:date="2021-01-12T13:03:00Z">
        <w:r w:rsidR="00D21C4F">
          <w:rPr>
            <w:rFonts w:ascii="Times New Roman" w:hAnsi="Times New Roman" w:cs="Times New Roman"/>
            <w:color w:val="212121"/>
            <w:sz w:val="24"/>
            <w:szCs w:val="24"/>
            <w:shd w:val="clear" w:color="auto" w:fill="FFFFFF"/>
          </w:rPr>
          <w:t>[48]</w:t>
        </w:r>
      </w:ins>
      <w:r>
        <w:rPr>
          <w:rFonts w:ascii="Times New Roman" w:hAnsi="Times New Roman" w:cs="Times New Roman"/>
          <w:color w:val="212121"/>
          <w:sz w:val="24"/>
          <w:szCs w:val="24"/>
          <w:shd w:val="clear" w:color="auto" w:fill="FFFFFF"/>
        </w:rPr>
        <w:t xml:space="preserve"> conclude</w:t>
      </w:r>
      <w:r w:rsidR="00A83351">
        <w:rPr>
          <w:rFonts w:ascii="Times New Roman" w:hAnsi="Times New Roman" w:cs="Times New Roman"/>
          <w:color w:val="212121"/>
          <w:sz w:val="24"/>
          <w:szCs w:val="24"/>
          <w:shd w:val="clear" w:color="auto" w:fill="FFFFFF"/>
        </w:rPr>
        <w:t xml:space="preserve"> that contact with refugees increases acceptance to refugee homes</w:t>
      </w:r>
      <w:r>
        <w:rPr>
          <w:rFonts w:ascii="Times New Roman" w:hAnsi="Times New Roman" w:cs="Times New Roman"/>
          <w:color w:val="212121"/>
          <w:sz w:val="24"/>
          <w:szCs w:val="24"/>
          <w:shd w:val="clear" w:color="auto" w:fill="FFFFFF"/>
        </w:rPr>
        <w:t xml:space="preserve"> in the immediate vicinity</w:t>
      </w:r>
      <w:r w:rsidR="00A83351">
        <w:rPr>
          <w:rFonts w:ascii="Times New Roman" w:hAnsi="Times New Roman" w:cs="Times New Roman"/>
          <w:color w:val="212121"/>
          <w:sz w:val="24"/>
          <w:szCs w:val="24"/>
          <w:shd w:val="clear" w:color="auto" w:fill="FFFFFF"/>
        </w:rPr>
        <w:t xml:space="preserve">, in line with contact theory. </w:t>
      </w:r>
      <w:r>
        <w:rPr>
          <w:rFonts w:ascii="Times New Roman" w:hAnsi="Times New Roman" w:cs="Times New Roman"/>
          <w:color w:val="212121"/>
          <w:sz w:val="24"/>
          <w:szCs w:val="24"/>
          <w:shd w:val="clear" w:color="auto" w:fill="FFFFFF"/>
        </w:rPr>
        <w:t>S</w:t>
      </w:r>
      <w:r w:rsidR="00E31588">
        <w:rPr>
          <w:rFonts w:ascii="Times New Roman" w:hAnsi="Times New Roman" w:cs="Times New Roman"/>
          <w:color w:val="212121"/>
          <w:sz w:val="24"/>
          <w:szCs w:val="24"/>
          <w:shd w:val="clear" w:color="auto" w:fill="FFFFFF"/>
        </w:rPr>
        <w:t xml:space="preserve">tudies </w:t>
      </w:r>
      <w:r>
        <w:rPr>
          <w:rFonts w:ascii="Times New Roman" w:hAnsi="Times New Roman" w:cs="Times New Roman"/>
          <w:color w:val="212121"/>
          <w:sz w:val="24"/>
          <w:szCs w:val="24"/>
          <w:shd w:val="clear" w:color="auto" w:fill="FFFFFF"/>
        </w:rPr>
        <w:t xml:space="preserve">that </w:t>
      </w:r>
      <w:r w:rsidR="00E31588">
        <w:rPr>
          <w:rFonts w:ascii="Times New Roman" w:hAnsi="Times New Roman" w:cs="Times New Roman"/>
          <w:color w:val="212121"/>
          <w:sz w:val="24"/>
          <w:szCs w:val="24"/>
          <w:shd w:val="clear" w:color="auto" w:fill="FFFFFF"/>
        </w:rPr>
        <w:t>focused on the impact of intergroup contact on radical right voting seem to provide support for</w:t>
      </w:r>
      <w:r w:rsidR="000257D1">
        <w:rPr>
          <w:rFonts w:ascii="Times New Roman" w:hAnsi="Times New Roman" w:cs="Times New Roman"/>
          <w:color w:val="212121"/>
          <w:sz w:val="24"/>
          <w:szCs w:val="24"/>
          <w:shd w:val="clear" w:color="auto" w:fill="FFFFFF"/>
        </w:rPr>
        <w:t xml:space="preserve"> both</w:t>
      </w:r>
      <w:r w:rsidR="00E31588">
        <w:rPr>
          <w:rFonts w:ascii="Times New Roman" w:hAnsi="Times New Roman" w:cs="Times New Roman"/>
          <w:color w:val="212121"/>
          <w:sz w:val="24"/>
          <w:szCs w:val="24"/>
          <w:shd w:val="clear" w:color="auto" w:fill="FFFFFF"/>
        </w:rPr>
        <w:t xml:space="preserve"> the positive contact mechanism </w:t>
      </w:r>
      <w:ins w:id="111" w:author="Savelkoul, M.J. (Michael)" w:date="2021-01-12T13:03:00Z">
        <w:r w:rsidR="006C67AC">
          <w:rPr>
            <w:rFonts w:ascii="Times New Roman" w:hAnsi="Times New Roman" w:cs="Times New Roman"/>
            <w:color w:val="212121"/>
            <w:sz w:val="24"/>
            <w:szCs w:val="24"/>
            <w:shd w:val="clear" w:color="auto" w:fill="FFFFFF"/>
          </w:rPr>
          <w:t>[</w:t>
        </w:r>
      </w:ins>
      <w:ins w:id="112" w:author="Savelkoul, M.J. (Michael)" w:date="2021-01-12T13:04:00Z">
        <w:r w:rsidR="006C67AC">
          <w:rPr>
            <w:rFonts w:ascii="Times New Roman" w:hAnsi="Times New Roman" w:cs="Times New Roman"/>
            <w:color w:val="212121"/>
            <w:sz w:val="24"/>
            <w:szCs w:val="24"/>
            <w:shd w:val="clear" w:color="auto" w:fill="FFFFFF"/>
          </w:rPr>
          <w:t>11,14,29]</w:t>
        </w:r>
      </w:ins>
      <w:del w:id="113" w:author="Savelkoul, M.J. (Michael)" w:date="2021-01-12T13:04:00Z">
        <w:r w:rsidR="00E31588" w:rsidDel="006C67AC">
          <w:rPr>
            <w:rFonts w:ascii="Times New Roman" w:hAnsi="Times New Roman" w:cs="Times New Roman"/>
            <w:color w:val="212121"/>
            <w:sz w:val="24"/>
            <w:szCs w:val="24"/>
            <w:shd w:val="clear" w:color="auto" w:fill="FFFFFF"/>
          </w:rPr>
          <w:delText xml:space="preserve">(Green </w:delText>
        </w:r>
        <w:r w:rsidR="00E31588" w:rsidDel="006C67AC">
          <w:rPr>
            <w:rFonts w:ascii="Times New Roman" w:hAnsi="Times New Roman" w:cs="Times New Roman"/>
            <w:i/>
            <w:color w:val="212121"/>
            <w:sz w:val="24"/>
            <w:szCs w:val="24"/>
            <w:shd w:val="clear" w:color="auto" w:fill="FFFFFF"/>
          </w:rPr>
          <w:delText>et al.</w:delText>
        </w:r>
        <w:r w:rsidR="00E31588" w:rsidDel="006C67AC">
          <w:rPr>
            <w:rFonts w:ascii="Times New Roman" w:hAnsi="Times New Roman" w:cs="Times New Roman"/>
            <w:color w:val="212121"/>
            <w:sz w:val="24"/>
            <w:szCs w:val="24"/>
            <w:shd w:val="clear" w:color="auto" w:fill="FFFFFF"/>
          </w:rPr>
          <w:delText xml:space="preserve"> 2015; Rydgren, 2008; Savelkoul </w:delText>
        </w:r>
        <w:r w:rsidR="00E31588" w:rsidDel="006C67AC">
          <w:rPr>
            <w:rFonts w:ascii="Times New Roman" w:hAnsi="Times New Roman" w:cs="Times New Roman"/>
            <w:i/>
            <w:color w:val="212121"/>
            <w:sz w:val="24"/>
            <w:szCs w:val="24"/>
            <w:shd w:val="clear" w:color="auto" w:fill="FFFFFF"/>
          </w:rPr>
          <w:delText>et al.</w:delText>
        </w:r>
        <w:r w:rsidR="00E31588" w:rsidDel="006C67AC">
          <w:rPr>
            <w:rFonts w:ascii="Times New Roman" w:hAnsi="Times New Roman" w:cs="Times New Roman"/>
            <w:color w:val="212121"/>
            <w:sz w:val="24"/>
            <w:szCs w:val="24"/>
            <w:shd w:val="clear" w:color="auto" w:fill="FFFFFF"/>
          </w:rPr>
          <w:delText xml:space="preserve"> 2017; </w:delText>
        </w:r>
      </w:del>
      <w:ins w:id="114" w:author="Savelkoul, M.J. (Michael)" w:date="2021-01-12T13:04:00Z">
        <w:r w:rsidR="006C67AC">
          <w:rPr>
            <w:rFonts w:ascii="Times New Roman" w:hAnsi="Times New Roman" w:cs="Times New Roman"/>
            <w:color w:val="212121"/>
            <w:sz w:val="24"/>
            <w:szCs w:val="24"/>
            <w:shd w:val="clear" w:color="auto" w:fill="FFFFFF"/>
          </w:rPr>
          <w:t xml:space="preserve"> (</w:t>
        </w:r>
      </w:ins>
      <w:r w:rsidR="00E31588">
        <w:rPr>
          <w:rFonts w:ascii="Times New Roman" w:hAnsi="Times New Roman" w:cs="Times New Roman"/>
          <w:color w:val="212121"/>
          <w:sz w:val="24"/>
          <w:szCs w:val="24"/>
          <w:shd w:val="clear" w:color="auto" w:fill="FFFFFF"/>
        </w:rPr>
        <w:t xml:space="preserve">but </w:t>
      </w:r>
      <w:r w:rsidR="00E31588">
        <w:rPr>
          <w:rFonts w:ascii="Times New Roman" w:hAnsi="Times New Roman" w:cs="Times New Roman"/>
          <w:sz w:val="24"/>
          <w:szCs w:val="24"/>
        </w:rPr>
        <w:t xml:space="preserve">see also Savelkoul and Scheepers </w:t>
      </w:r>
      <w:del w:id="115" w:author="Savelkoul, M.J. (Michael)" w:date="2021-01-12T13:05:00Z">
        <w:r w:rsidR="00E31588" w:rsidDel="006C67AC">
          <w:rPr>
            <w:rFonts w:ascii="Times New Roman" w:hAnsi="Times New Roman" w:cs="Times New Roman"/>
            <w:sz w:val="24"/>
            <w:szCs w:val="24"/>
          </w:rPr>
          <w:delText>2017</w:delText>
        </w:r>
      </w:del>
      <w:ins w:id="116" w:author="Savelkoul, M.J. (Michael)" w:date="2021-01-12T13:05:00Z">
        <w:r w:rsidR="006C67AC">
          <w:rPr>
            <w:rFonts w:ascii="Times New Roman" w:hAnsi="Times New Roman" w:cs="Times New Roman"/>
            <w:sz w:val="24"/>
            <w:szCs w:val="24"/>
          </w:rPr>
          <w:t>[49]</w:t>
        </w:r>
      </w:ins>
      <w:r w:rsidR="00E31588">
        <w:rPr>
          <w:rFonts w:ascii="Times New Roman" w:hAnsi="Times New Roman" w:cs="Times New Roman"/>
          <w:sz w:val="24"/>
          <w:szCs w:val="24"/>
        </w:rPr>
        <w:t xml:space="preserve">) and </w:t>
      </w:r>
      <w:r w:rsidR="000257D1">
        <w:rPr>
          <w:rFonts w:ascii="Times New Roman" w:hAnsi="Times New Roman" w:cs="Times New Roman"/>
          <w:sz w:val="24"/>
          <w:szCs w:val="24"/>
        </w:rPr>
        <w:t xml:space="preserve">the </w:t>
      </w:r>
      <w:r w:rsidR="00E31588">
        <w:rPr>
          <w:rFonts w:ascii="Times New Roman" w:hAnsi="Times New Roman" w:cs="Times New Roman"/>
          <w:sz w:val="24"/>
          <w:szCs w:val="24"/>
        </w:rPr>
        <w:t>negative contact mechanism (Nijs</w:t>
      </w:r>
      <w:r w:rsidR="000B55B2">
        <w:rPr>
          <w:rFonts w:ascii="Times New Roman" w:hAnsi="Times New Roman" w:cs="Times New Roman"/>
          <w:sz w:val="24"/>
          <w:szCs w:val="24"/>
        </w:rPr>
        <w:t xml:space="preserve"> </w:t>
      </w:r>
      <w:r w:rsidR="000B55B2">
        <w:rPr>
          <w:rFonts w:ascii="Times New Roman" w:hAnsi="Times New Roman" w:cs="Times New Roman"/>
          <w:i/>
          <w:sz w:val="24"/>
          <w:szCs w:val="24"/>
        </w:rPr>
        <w:t xml:space="preserve">et al. </w:t>
      </w:r>
      <w:del w:id="117" w:author="Savelkoul, M.J. (Michael)" w:date="2021-01-12T13:06:00Z">
        <w:r w:rsidR="00E31588" w:rsidDel="006C67AC">
          <w:rPr>
            <w:rFonts w:ascii="Times New Roman" w:hAnsi="Times New Roman" w:cs="Times New Roman"/>
            <w:sz w:val="24"/>
            <w:szCs w:val="24"/>
          </w:rPr>
          <w:delText>2019</w:delText>
        </w:r>
      </w:del>
      <w:ins w:id="118" w:author="Savelkoul, M.J. (Michael)" w:date="2021-01-12T13:06:00Z">
        <w:r w:rsidR="006C67AC">
          <w:rPr>
            <w:rFonts w:ascii="Times New Roman" w:hAnsi="Times New Roman" w:cs="Times New Roman"/>
            <w:sz w:val="24"/>
            <w:szCs w:val="24"/>
          </w:rPr>
          <w:t>[50]</w:t>
        </w:r>
      </w:ins>
      <w:r w:rsidR="00E31588">
        <w:rPr>
          <w:rFonts w:ascii="Times New Roman" w:hAnsi="Times New Roman" w:cs="Times New Roman"/>
          <w:sz w:val="24"/>
          <w:szCs w:val="24"/>
        </w:rPr>
        <w:t xml:space="preserve">). </w:t>
      </w:r>
      <w:r>
        <w:rPr>
          <w:rFonts w:ascii="Times New Roman" w:hAnsi="Times New Roman" w:cs="Times New Roman"/>
          <w:sz w:val="24"/>
          <w:szCs w:val="24"/>
        </w:rPr>
        <w:t>However, t</w:t>
      </w:r>
      <w:r w:rsidR="00E31588">
        <w:rPr>
          <w:rFonts w:ascii="Times New Roman" w:hAnsi="Times New Roman" w:cs="Times New Roman"/>
          <w:sz w:val="24"/>
          <w:szCs w:val="24"/>
        </w:rPr>
        <w:t xml:space="preserve">he presence of </w:t>
      </w:r>
      <w:r w:rsidR="00EC283F">
        <w:rPr>
          <w:rFonts w:ascii="Times New Roman" w:hAnsi="Times New Roman" w:cs="Times New Roman"/>
          <w:sz w:val="24"/>
          <w:szCs w:val="24"/>
        </w:rPr>
        <w:t>asylum seekers</w:t>
      </w:r>
      <w:r w:rsidR="00E31588">
        <w:rPr>
          <w:rFonts w:ascii="Times New Roman" w:hAnsi="Times New Roman" w:cs="Times New Roman"/>
          <w:sz w:val="24"/>
          <w:szCs w:val="24"/>
        </w:rPr>
        <w:t xml:space="preserve"> in ASCs may not always provide </w:t>
      </w:r>
      <w:r w:rsidR="00E31588">
        <w:rPr>
          <w:rFonts w:ascii="Times New Roman" w:hAnsi="Times New Roman" w:cs="Times New Roman"/>
          <w:sz w:val="24"/>
          <w:szCs w:val="24"/>
        </w:rPr>
        <w:lastRenderedPageBreak/>
        <w:t xml:space="preserve">the most favourable opportunities for sustained positive interactions </w:t>
      </w:r>
      <w:del w:id="119" w:author="Savelkoul, M.J. (Michael)" w:date="2021-01-12T13:07:00Z">
        <w:r w:rsidR="00E31588" w:rsidDel="006C67AC">
          <w:rPr>
            <w:rFonts w:ascii="Times New Roman" w:hAnsi="Times New Roman" w:cs="Times New Roman"/>
            <w:sz w:val="24"/>
            <w:szCs w:val="24"/>
          </w:rPr>
          <w:delText xml:space="preserve">(cf. Dinas </w:delText>
        </w:r>
        <w:r w:rsidR="00E31588" w:rsidDel="006C67AC">
          <w:rPr>
            <w:rFonts w:ascii="Times New Roman" w:hAnsi="Times New Roman" w:cs="Times New Roman"/>
            <w:i/>
            <w:sz w:val="24"/>
            <w:szCs w:val="24"/>
          </w:rPr>
          <w:delText>et al.</w:delText>
        </w:r>
        <w:r w:rsidR="00E31588" w:rsidDel="006C67AC">
          <w:rPr>
            <w:rFonts w:ascii="Times New Roman" w:hAnsi="Times New Roman" w:cs="Times New Roman"/>
            <w:sz w:val="24"/>
            <w:szCs w:val="24"/>
          </w:rPr>
          <w:delText xml:space="preserve"> 2019)</w:delText>
        </w:r>
      </w:del>
      <w:ins w:id="120" w:author="Savelkoul, M.J. (Michael)" w:date="2021-01-12T13:07:00Z">
        <w:r w:rsidR="006C67AC">
          <w:rPr>
            <w:rFonts w:ascii="Times New Roman" w:hAnsi="Times New Roman" w:cs="Times New Roman"/>
            <w:sz w:val="24"/>
            <w:szCs w:val="24"/>
          </w:rPr>
          <w:t>[20]</w:t>
        </w:r>
      </w:ins>
      <w:r w:rsidR="00E31588">
        <w:rPr>
          <w:rFonts w:ascii="Times New Roman" w:hAnsi="Times New Roman" w:cs="Times New Roman"/>
          <w:sz w:val="24"/>
          <w:szCs w:val="24"/>
        </w:rPr>
        <w:t>. It is thus not self-evidently true that inc</w:t>
      </w:r>
      <w:r>
        <w:rPr>
          <w:rFonts w:ascii="Times New Roman" w:hAnsi="Times New Roman" w:cs="Times New Roman"/>
          <w:sz w:val="24"/>
          <w:szCs w:val="24"/>
        </w:rPr>
        <w:t xml:space="preserve">reased proximity to </w:t>
      </w:r>
      <w:r w:rsidR="00EC283F">
        <w:rPr>
          <w:rFonts w:ascii="Times New Roman" w:hAnsi="Times New Roman" w:cs="Times New Roman"/>
          <w:sz w:val="24"/>
          <w:szCs w:val="24"/>
        </w:rPr>
        <w:t>asylum seekers</w:t>
      </w:r>
      <w:r>
        <w:rPr>
          <w:rFonts w:ascii="Times New Roman" w:hAnsi="Times New Roman" w:cs="Times New Roman"/>
          <w:sz w:val="24"/>
          <w:szCs w:val="24"/>
        </w:rPr>
        <w:t xml:space="preserve"> leads</w:t>
      </w:r>
      <w:r w:rsidR="00E31588">
        <w:rPr>
          <w:rFonts w:ascii="Times New Roman" w:hAnsi="Times New Roman" w:cs="Times New Roman"/>
          <w:sz w:val="24"/>
          <w:szCs w:val="24"/>
        </w:rPr>
        <w:t xml:space="preserve"> to more positive contact experiences </w:t>
      </w:r>
      <w:ins w:id="121" w:author="Savelkoul, M.J. (Michael)" w:date="2021-01-12T13:07:00Z">
        <w:r w:rsidR="006C67AC">
          <w:rPr>
            <w:rFonts w:ascii="Times New Roman" w:hAnsi="Times New Roman" w:cs="Times New Roman"/>
            <w:sz w:val="24"/>
            <w:szCs w:val="24"/>
          </w:rPr>
          <w:t>[51]</w:t>
        </w:r>
      </w:ins>
      <w:del w:id="122" w:author="Savelkoul, M.J. (Michael)" w:date="2021-01-12T13:07:00Z">
        <w:r w:rsidR="00E31588" w:rsidDel="006C67AC">
          <w:rPr>
            <w:rFonts w:ascii="Times New Roman" w:hAnsi="Times New Roman" w:cs="Times New Roman"/>
            <w:sz w:val="24"/>
            <w:szCs w:val="24"/>
          </w:rPr>
          <w:delText>(cf. Enos 2014)</w:delText>
        </w:r>
      </w:del>
      <w:r w:rsidR="00F87912">
        <w:rPr>
          <w:rFonts w:ascii="Times New Roman" w:hAnsi="Times New Roman" w:cs="Times New Roman"/>
          <w:sz w:val="24"/>
          <w:szCs w:val="24"/>
        </w:rPr>
        <w:t xml:space="preserve">, or </w:t>
      </w:r>
      <w:r>
        <w:rPr>
          <w:rFonts w:ascii="Times New Roman" w:hAnsi="Times New Roman" w:cs="Times New Roman"/>
          <w:sz w:val="24"/>
          <w:szCs w:val="24"/>
        </w:rPr>
        <w:t>that it not at the same time leads</w:t>
      </w:r>
      <w:r w:rsidR="00F87912">
        <w:rPr>
          <w:rFonts w:ascii="Times New Roman" w:hAnsi="Times New Roman" w:cs="Times New Roman"/>
          <w:sz w:val="24"/>
          <w:szCs w:val="24"/>
        </w:rPr>
        <w:t xml:space="preserve"> to more negative contact experiences. That being said, </w:t>
      </w:r>
      <w:r w:rsidR="00954D5D">
        <w:rPr>
          <w:rFonts w:ascii="Times New Roman" w:hAnsi="Times New Roman" w:cs="Times New Roman"/>
          <w:sz w:val="24"/>
          <w:szCs w:val="24"/>
        </w:rPr>
        <w:t>we</w:t>
      </w:r>
      <w:r w:rsidR="00F97011">
        <w:rPr>
          <w:rFonts w:ascii="Times New Roman" w:hAnsi="Times New Roman" w:cs="Times New Roman"/>
          <w:sz w:val="24"/>
          <w:szCs w:val="24"/>
        </w:rPr>
        <w:t xml:space="preserve"> expect, on the basis of contact theory, that the presumed positive relation between increased </w:t>
      </w:r>
      <w:r w:rsidR="008633C8">
        <w:rPr>
          <w:rFonts w:ascii="Times New Roman" w:hAnsi="Times New Roman" w:cs="Times New Roman"/>
          <w:sz w:val="24"/>
          <w:szCs w:val="24"/>
        </w:rPr>
        <w:t xml:space="preserve">local </w:t>
      </w:r>
      <w:r w:rsidR="00F97011">
        <w:rPr>
          <w:rFonts w:ascii="Times New Roman" w:hAnsi="Times New Roman" w:cs="Times New Roman"/>
          <w:sz w:val="24"/>
          <w:szCs w:val="24"/>
        </w:rPr>
        <w:t>exposure to asylum seekers and increased support for the PVV</w:t>
      </w:r>
      <w:r w:rsidR="00964A86">
        <w:rPr>
          <w:rFonts w:ascii="Times New Roman" w:hAnsi="Times New Roman" w:cs="Times New Roman"/>
          <w:sz w:val="24"/>
          <w:szCs w:val="24"/>
        </w:rPr>
        <w:t xml:space="preserve"> as a result of feelings of ethnic threat</w:t>
      </w:r>
      <w:r w:rsidR="00F97011">
        <w:rPr>
          <w:rFonts w:ascii="Times New Roman" w:hAnsi="Times New Roman" w:cs="Times New Roman"/>
          <w:sz w:val="24"/>
          <w:szCs w:val="24"/>
        </w:rPr>
        <w:t xml:space="preserve"> may be </w:t>
      </w:r>
      <w:r w:rsidR="00964A86">
        <w:rPr>
          <w:rFonts w:ascii="Times New Roman" w:hAnsi="Times New Roman" w:cs="Times New Roman"/>
          <w:sz w:val="24"/>
          <w:szCs w:val="24"/>
        </w:rPr>
        <w:t>supressed</w:t>
      </w:r>
      <w:r w:rsidR="00F97011">
        <w:rPr>
          <w:rFonts w:ascii="Times New Roman" w:hAnsi="Times New Roman" w:cs="Times New Roman"/>
          <w:sz w:val="24"/>
          <w:szCs w:val="24"/>
        </w:rPr>
        <w:t xml:space="preserve"> by increased local positive interethnic contact experiences (Hypothesis 3). </w:t>
      </w:r>
    </w:p>
    <w:p w14:paraId="046D37F1" w14:textId="77777777" w:rsidR="00954D5D" w:rsidRDefault="00954D5D">
      <w:pPr>
        <w:spacing w:line="360" w:lineRule="auto"/>
        <w:ind w:firstLine="708"/>
        <w:jc w:val="both"/>
        <w:rPr>
          <w:rFonts w:ascii="Times New Roman" w:hAnsi="Times New Roman" w:cs="Times New Roman"/>
          <w:sz w:val="24"/>
          <w:szCs w:val="24"/>
        </w:rPr>
      </w:pPr>
    </w:p>
    <w:p w14:paraId="21AAA64F" w14:textId="77777777" w:rsidR="009653B4" w:rsidRDefault="00E31588">
      <w:pPr>
        <w:rPr>
          <w:rFonts w:ascii="Times New Roman" w:hAnsi="Times New Roman" w:cs="Times New Roman"/>
          <w:b/>
          <w:sz w:val="24"/>
          <w:szCs w:val="24"/>
        </w:rPr>
      </w:pPr>
      <w:r>
        <w:rPr>
          <w:rFonts w:ascii="Times New Roman" w:hAnsi="Times New Roman" w:cs="Times New Roman"/>
          <w:b/>
          <w:sz w:val="24"/>
          <w:szCs w:val="24"/>
        </w:rPr>
        <w:t>Data and operationalization</w:t>
      </w:r>
    </w:p>
    <w:p w14:paraId="2ABADCAC" w14:textId="77777777" w:rsidR="009653B4" w:rsidRDefault="00E31588">
      <w:pPr>
        <w:spacing w:line="360" w:lineRule="auto"/>
        <w:jc w:val="both"/>
        <w:rPr>
          <w:rFonts w:ascii="Times New Roman" w:hAnsi="Times New Roman" w:cs="Times New Roman"/>
          <w:b/>
          <w:i/>
          <w:sz w:val="24"/>
          <w:szCs w:val="24"/>
        </w:rPr>
      </w:pPr>
      <w:r>
        <w:rPr>
          <w:rFonts w:ascii="Times New Roman" w:hAnsi="Times New Roman" w:cs="Times New Roman"/>
          <w:i/>
          <w:sz w:val="24"/>
          <w:szCs w:val="24"/>
        </w:rPr>
        <w:t>1Vandaag Opinion Panel</w:t>
      </w:r>
    </w:p>
    <w:p w14:paraId="5D4866ED" w14:textId="5CD1536E" w:rsidR="00293299" w:rsidRPr="00293299" w:rsidRDefault="00E31588" w:rsidP="00293299">
      <w:pPr>
        <w:spacing w:line="360" w:lineRule="auto"/>
        <w:jc w:val="both"/>
        <w:rPr>
          <w:rFonts w:ascii="Times New Roman" w:hAnsi="Times New Roman" w:cs="Times New Roman"/>
          <w:sz w:val="24"/>
        </w:rPr>
      </w:pPr>
      <w:r w:rsidRPr="00293299">
        <w:rPr>
          <w:rFonts w:ascii="Times New Roman" w:hAnsi="Times New Roman" w:cs="Times New Roman"/>
          <w:sz w:val="24"/>
          <w:szCs w:val="24"/>
        </w:rPr>
        <w:t xml:space="preserve">This study employs individual-level panel data from the 1Vandaag Opinion Panel (1VOP) in the Netherlands. </w:t>
      </w:r>
      <w:r w:rsidR="00922780">
        <w:rPr>
          <w:rFonts w:ascii="Times New Roman" w:hAnsi="Times New Roman" w:cs="Times New Roman"/>
          <w:sz w:val="24"/>
          <w:szCs w:val="24"/>
        </w:rPr>
        <w:t>The 1</w:t>
      </w:r>
      <w:r w:rsidR="00922780" w:rsidRPr="00922780">
        <w:rPr>
          <w:rFonts w:ascii="Times New Roman" w:hAnsi="Times New Roman" w:cs="Times New Roman"/>
          <w:sz w:val="24"/>
          <w:szCs w:val="24"/>
        </w:rPr>
        <w:t xml:space="preserve">Vandaag Opinion Panel consists of 50,000 people from all parts of the </w:t>
      </w:r>
      <w:r w:rsidR="00922780">
        <w:rPr>
          <w:rFonts w:ascii="Times New Roman" w:hAnsi="Times New Roman" w:cs="Times New Roman"/>
          <w:sz w:val="24"/>
          <w:szCs w:val="24"/>
        </w:rPr>
        <w:t xml:space="preserve">Dutch </w:t>
      </w:r>
      <w:r w:rsidR="00922780" w:rsidRPr="00922780">
        <w:rPr>
          <w:rFonts w:ascii="Times New Roman" w:hAnsi="Times New Roman" w:cs="Times New Roman"/>
          <w:sz w:val="24"/>
          <w:szCs w:val="24"/>
        </w:rPr>
        <w:t xml:space="preserve">population </w:t>
      </w:r>
      <w:r w:rsidR="00922780">
        <w:rPr>
          <w:rFonts w:ascii="Times New Roman" w:hAnsi="Times New Roman" w:cs="Times New Roman"/>
          <w:sz w:val="24"/>
          <w:szCs w:val="24"/>
        </w:rPr>
        <w:t>living</w:t>
      </w:r>
      <w:r w:rsidR="00922780" w:rsidRPr="00922780">
        <w:rPr>
          <w:rFonts w:ascii="Times New Roman" w:hAnsi="Times New Roman" w:cs="Times New Roman"/>
          <w:sz w:val="24"/>
          <w:szCs w:val="24"/>
        </w:rPr>
        <w:t xml:space="preserve"> acr</w:t>
      </w:r>
      <w:r w:rsidR="00875BD1">
        <w:rPr>
          <w:rFonts w:ascii="Times New Roman" w:hAnsi="Times New Roman" w:cs="Times New Roman"/>
          <w:sz w:val="24"/>
          <w:szCs w:val="24"/>
        </w:rPr>
        <w:t xml:space="preserve">oss the country. </w:t>
      </w:r>
      <w:r w:rsidR="003809AA">
        <w:rPr>
          <w:rFonts w:ascii="Times New Roman" w:hAnsi="Times New Roman" w:cs="Times New Roman"/>
          <w:sz w:val="24"/>
          <w:szCs w:val="24"/>
        </w:rPr>
        <w:t xml:space="preserve">People sign up for this online panel of their own. </w:t>
      </w:r>
      <w:r w:rsidR="00875BD1">
        <w:rPr>
          <w:rFonts w:ascii="Times New Roman" w:hAnsi="Times New Roman" w:cs="Times New Roman"/>
          <w:sz w:val="24"/>
          <w:szCs w:val="24"/>
        </w:rPr>
        <w:t>Every week panel members</w:t>
      </w:r>
      <w:r w:rsidR="00922780" w:rsidRPr="00922780">
        <w:rPr>
          <w:rFonts w:ascii="Times New Roman" w:hAnsi="Times New Roman" w:cs="Times New Roman"/>
          <w:sz w:val="24"/>
          <w:szCs w:val="24"/>
        </w:rPr>
        <w:t xml:space="preserve"> give their opinion on current topics such as politics, economics, health care and crime. The results are announced in the broadcasts of </w:t>
      </w:r>
      <w:r w:rsidR="00922780">
        <w:rPr>
          <w:rFonts w:ascii="Times New Roman" w:hAnsi="Times New Roman" w:cs="Times New Roman"/>
          <w:sz w:val="24"/>
          <w:szCs w:val="24"/>
        </w:rPr>
        <w:t>‘</w:t>
      </w:r>
      <w:r w:rsidR="00922780" w:rsidRPr="00922780">
        <w:rPr>
          <w:rFonts w:ascii="Times New Roman" w:hAnsi="Times New Roman" w:cs="Times New Roman"/>
          <w:sz w:val="24"/>
          <w:szCs w:val="24"/>
        </w:rPr>
        <w:t>EenVandaag</w:t>
      </w:r>
      <w:r w:rsidR="00922780">
        <w:rPr>
          <w:rFonts w:ascii="Times New Roman" w:hAnsi="Times New Roman" w:cs="Times New Roman"/>
          <w:sz w:val="24"/>
          <w:szCs w:val="24"/>
        </w:rPr>
        <w:t>’</w:t>
      </w:r>
      <w:r w:rsidR="00875BD1">
        <w:rPr>
          <w:rFonts w:ascii="Times New Roman" w:hAnsi="Times New Roman" w:cs="Times New Roman"/>
          <w:sz w:val="24"/>
          <w:szCs w:val="24"/>
        </w:rPr>
        <w:t xml:space="preserve"> on public television</w:t>
      </w:r>
      <w:r w:rsidR="00922780" w:rsidRPr="00922780">
        <w:rPr>
          <w:rFonts w:ascii="Times New Roman" w:hAnsi="Times New Roman" w:cs="Times New Roman"/>
          <w:sz w:val="24"/>
          <w:szCs w:val="24"/>
        </w:rPr>
        <w:t xml:space="preserve"> and presented to politicians and policymakers.</w:t>
      </w:r>
      <w:r w:rsidR="00922780">
        <w:rPr>
          <w:rFonts w:ascii="Times New Roman" w:hAnsi="Times New Roman" w:cs="Times New Roman"/>
          <w:sz w:val="24"/>
          <w:szCs w:val="24"/>
        </w:rPr>
        <w:t xml:space="preserve"> </w:t>
      </w:r>
      <w:r w:rsidR="00293299" w:rsidRPr="00293299">
        <w:rPr>
          <w:rFonts w:ascii="Times New Roman" w:hAnsi="Times New Roman" w:cs="Times New Roman"/>
          <w:sz w:val="24"/>
        </w:rPr>
        <w:t xml:space="preserve">The advisory board of the 1VOP consists of Dutch University professors Joop van Holsteijn, Jelke Bethlehem and Tom van der Meer. </w:t>
      </w:r>
      <w:r w:rsidR="00875BD1" w:rsidRPr="00293299">
        <w:rPr>
          <w:rFonts w:ascii="Times New Roman" w:hAnsi="Times New Roman" w:cs="Times New Roman"/>
          <w:sz w:val="24"/>
        </w:rPr>
        <w:t xml:space="preserve">More information on the panel can be found here (in Dutch): </w:t>
      </w:r>
      <w:hyperlink r:id="rId8">
        <w:r w:rsidR="00875BD1" w:rsidRPr="00293299">
          <w:rPr>
            <w:rStyle w:val="InternetLink"/>
            <w:rFonts w:ascii="Times New Roman" w:hAnsi="Times New Roman" w:cs="Times New Roman"/>
            <w:sz w:val="24"/>
          </w:rPr>
          <w:t>https://eenvandaag.avrotros.nl/panels/opiniepanel/uitleg/</w:t>
        </w:r>
      </w:hyperlink>
      <w:r w:rsidR="00875BD1" w:rsidRPr="00293299">
        <w:rPr>
          <w:rFonts w:ascii="Times New Roman" w:hAnsi="Times New Roman" w:cs="Times New Roman"/>
          <w:sz w:val="24"/>
        </w:rPr>
        <w:t xml:space="preserve">. </w:t>
      </w:r>
      <w:r w:rsidR="003809AA">
        <w:rPr>
          <w:rFonts w:ascii="Times New Roman" w:hAnsi="Times New Roman" w:cs="Times New Roman"/>
          <w:sz w:val="24"/>
        </w:rPr>
        <w:t xml:space="preserve">For access to the original (anonymized) </w:t>
      </w:r>
      <w:r w:rsidR="00293299">
        <w:rPr>
          <w:rFonts w:ascii="Times New Roman" w:hAnsi="Times New Roman" w:cs="Times New Roman"/>
          <w:sz w:val="24"/>
        </w:rPr>
        <w:t>data</w:t>
      </w:r>
      <w:r w:rsidR="003809AA">
        <w:rPr>
          <w:rFonts w:ascii="Times New Roman" w:hAnsi="Times New Roman" w:cs="Times New Roman"/>
          <w:sz w:val="24"/>
        </w:rPr>
        <w:t xml:space="preserve"> we received from 1VOP</w:t>
      </w:r>
      <w:r w:rsidR="00293299">
        <w:rPr>
          <w:rFonts w:ascii="Times New Roman" w:hAnsi="Times New Roman" w:cs="Times New Roman"/>
          <w:sz w:val="24"/>
        </w:rPr>
        <w:t>, scholars may contact t</w:t>
      </w:r>
      <w:r w:rsidR="00293299" w:rsidRPr="00293299">
        <w:rPr>
          <w:rFonts w:ascii="Times New Roman" w:hAnsi="Times New Roman" w:cs="Times New Roman"/>
          <w:sz w:val="24"/>
        </w:rPr>
        <w:t>he owners of the 1VOP</w:t>
      </w:r>
      <w:r w:rsidR="00293299">
        <w:rPr>
          <w:rFonts w:ascii="Times New Roman" w:hAnsi="Times New Roman" w:cs="Times New Roman"/>
          <w:sz w:val="24"/>
        </w:rPr>
        <w:t xml:space="preserve">. </w:t>
      </w:r>
      <w:r w:rsidR="003809AA">
        <w:rPr>
          <w:rFonts w:ascii="Times New Roman" w:hAnsi="Times New Roman" w:cs="Times New Roman"/>
          <w:sz w:val="24"/>
        </w:rPr>
        <w:t xml:space="preserve">For the current study we did not access any personal identifying data. Our study does not pose any risk to panel members or their individual privacy and hence we did not deem it necessary to seek approval of Radboud University’s Ethics Committee. </w:t>
      </w:r>
    </w:p>
    <w:p w14:paraId="6B6E0532" w14:textId="111307A9" w:rsidR="00964A86" w:rsidRDefault="00875BD1" w:rsidP="00EA13F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The </w:t>
      </w:r>
      <w:r w:rsidR="00D9713A">
        <w:rPr>
          <w:rFonts w:ascii="Times New Roman" w:hAnsi="Times New Roman" w:cs="Times New Roman"/>
          <w:sz w:val="24"/>
          <w:szCs w:val="24"/>
        </w:rPr>
        <w:t>measures</w:t>
      </w:r>
      <w:r>
        <w:rPr>
          <w:rFonts w:ascii="Times New Roman" w:hAnsi="Times New Roman" w:cs="Times New Roman"/>
          <w:sz w:val="24"/>
          <w:szCs w:val="24"/>
        </w:rPr>
        <w:t xml:space="preserve"> used in this contribution</w:t>
      </w:r>
      <w:r w:rsidR="00D9713A">
        <w:rPr>
          <w:rFonts w:ascii="Times New Roman" w:hAnsi="Times New Roman" w:cs="Times New Roman"/>
          <w:sz w:val="24"/>
          <w:szCs w:val="24"/>
        </w:rPr>
        <w:t xml:space="preserve"> are included in two waves of th</w:t>
      </w:r>
      <w:r>
        <w:rPr>
          <w:rFonts w:ascii="Times New Roman" w:hAnsi="Times New Roman" w:cs="Times New Roman"/>
          <w:sz w:val="24"/>
          <w:szCs w:val="24"/>
        </w:rPr>
        <w:t>e 1VOP</w:t>
      </w:r>
      <w:r w:rsidR="00D9713A">
        <w:rPr>
          <w:rFonts w:ascii="Times New Roman" w:hAnsi="Times New Roman" w:cs="Times New Roman"/>
          <w:sz w:val="24"/>
          <w:szCs w:val="24"/>
        </w:rPr>
        <w:t xml:space="preserve">. </w:t>
      </w:r>
      <w:r w:rsidR="00E31588">
        <w:rPr>
          <w:rFonts w:ascii="Times New Roman" w:hAnsi="Times New Roman" w:cs="Times New Roman"/>
          <w:sz w:val="24"/>
          <w:szCs w:val="24"/>
        </w:rPr>
        <w:t xml:space="preserve">Because people sign up for this online panel of their own, there is a self-selection bias in the sample of respondents </w:t>
      </w:r>
      <w:del w:id="123" w:author="Savelkoul, M.J. (Michael)" w:date="2021-01-12T13:08:00Z">
        <w:r w:rsidR="00E31588" w:rsidDel="00F50DF4">
          <w:rPr>
            <w:rFonts w:ascii="Times New Roman" w:hAnsi="Times New Roman" w:cs="Times New Roman"/>
            <w:sz w:val="24"/>
            <w:szCs w:val="24"/>
          </w:rPr>
          <w:delText>(Bethlehem 2010)</w:delText>
        </w:r>
      </w:del>
      <w:ins w:id="124" w:author="Savelkoul, M.J. (Michael)" w:date="2021-01-12T13:08:00Z">
        <w:r w:rsidR="00F50DF4">
          <w:rPr>
            <w:rFonts w:ascii="Times New Roman" w:hAnsi="Times New Roman" w:cs="Times New Roman"/>
            <w:sz w:val="24"/>
            <w:szCs w:val="24"/>
          </w:rPr>
          <w:t>[52]</w:t>
        </w:r>
      </w:ins>
      <w:r w:rsidR="00E31588">
        <w:rPr>
          <w:rFonts w:ascii="Times New Roman" w:hAnsi="Times New Roman" w:cs="Times New Roman"/>
          <w:sz w:val="24"/>
          <w:szCs w:val="24"/>
        </w:rPr>
        <w:t xml:space="preserve">. However, due to a uniquely large sample size we cover a high degree of the variety of people found within the Dutch population even though some groups (e.g. women, the young, lower educated) are underrepresented in the sample. The first wave of our data was collected in February 2015 and the second wave of our data was collected in November 2015. The period in between the two waves spanned the period in which the high influx of asylum seekers and the subsequent settlement of asylum seekers in residential environments throughout the Netherlands took place (Figure 1). As the focus of our study is on native Dutch individuals, we excluded respondents with a non-native Dutch background from our analyses (N=1,151). </w:t>
      </w:r>
      <w:r w:rsidR="00E31588">
        <w:rPr>
          <w:rFonts w:ascii="Times New Roman" w:hAnsi="Times New Roman" w:cs="Times New Roman"/>
          <w:sz w:val="24"/>
          <w:szCs w:val="24"/>
        </w:rPr>
        <w:lastRenderedPageBreak/>
        <w:t xml:space="preserve">We classified respondents as native Dutch when both parents were Dutch, or when respondents identified as being Dutch in case one parent was non-Dutch. </w:t>
      </w:r>
    </w:p>
    <w:p w14:paraId="573552A5" w14:textId="65FFFDC8" w:rsidR="009653B4" w:rsidRDefault="00D9713A" w:rsidP="000C71F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1VOP panel members regularly receive invitations to fill in online questionnaires and can decide whether or not to </w:t>
      </w:r>
      <w:r w:rsidR="00040E68">
        <w:rPr>
          <w:rFonts w:ascii="Times New Roman" w:hAnsi="Times New Roman" w:cs="Times New Roman"/>
          <w:sz w:val="24"/>
          <w:szCs w:val="24"/>
        </w:rPr>
        <w:t xml:space="preserve">participate in specific waves. </w:t>
      </w:r>
      <w:r w:rsidR="00E31588">
        <w:rPr>
          <w:rFonts w:ascii="Times New Roman" w:hAnsi="Times New Roman" w:cs="Times New Roman"/>
          <w:sz w:val="24"/>
          <w:szCs w:val="24"/>
        </w:rPr>
        <w:t>Of the 26,064 native Dutch respondents who filled out the questionnaire in wave 1, 19,988 respondents also completed the questionnaire in wave 2. There was no significant relationship between be</w:t>
      </w:r>
      <w:r w:rsidR="0095662A">
        <w:rPr>
          <w:rFonts w:ascii="Times New Roman" w:hAnsi="Times New Roman" w:cs="Times New Roman"/>
          <w:sz w:val="24"/>
          <w:szCs w:val="24"/>
        </w:rPr>
        <w:t>coming</w:t>
      </w:r>
      <w:r w:rsidR="00E31588">
        <w:rPr>
          <w:rFonts w:ascii="Times New Roman" w:hAnsi="Times New Roman" w:cs="Times New Roman"/>
          <w:sz w:val="24"/>
          <w:szCs w:val="24"/>
        </w:rPr>
        <w:t xml:space="preserve"> exposed to asylum seekers in the local environment, the main focus of our analysis, and the likelihood of participating in wave 2.</w:t>
      </w:r>
      <w:r w:rsidR="009F009F">
        <w:rPr>
          <w:rFonts w:ascii="Times New Roman" w:hAnsi="Times New Roman" w:cs="Times New Roman"/>
          <w:sz w:val="24"/>
          <w:szCs w:val="24"/>
        </w:rPr>
        <w:t xml:space="preserve"> PVV supporters of wave 1 had a .79 probability to participate in wave 2, non-PVV supporters a .76 probability. This selectively </w:t>
      </w:r>
      <w:r w:rsidR="00DB68F8">
        <w:rPr>
          <w:rFonts w:ascii="Times New Roman" w:hAnsi="Times New Roman" w:cs="Times New Roman"/>
          <w:sz w:val="24"/>
          <w:szCs w:val="24"/>
        </w:rPr>
        <w:t xml:space="preserve">will </w:t>
      </w:r>
      <w:r w:rsidR="009F009F">
        <w:rPr>
          <w:rFonts w:ascii="Times New Roman" w:hAnsi="Times New Roman" w:cs="Times New Roman"/>
          <w:sz w:val="24"/>
          <w:szCs w:val="24"/>
        </w:rPr>
        <w:t xml:space="preserve">lead to conservative tests of our hypotheses; we will be less likely to </w:t>
      </w:r>
      <w:r w:rsidR="00DB68F8">
        <w:rPr>
          <w:rFonts w:ascii="Times New Roman" w:hAnsi="Times New Roman" w:cs="Times New Roman"/>
          <w:sz w:val="24"/>
          <w:szCs w:val="24"/>
        </w:rPr>
        <w:t xml:space="preserve">pick up </w:t>
      </w:r>
      <w:r w:rsidR="009F009F">
        <w:rPr>
          <w:rFonts w:ascii="Times New Roman" w:hAnsi="Times New Roman" w:cs="Times New Roman"/>
          <w:sz w:val="24"/>
          <w:szCs w:val="24"/>
        </w:rPr>
        <w:t>an increase in PVV support</w:t>
      </w:r>
      <w:r w:rsidR="00DB68F8">
        <w:rPr>
          <w:rFonts w:ascii="Times New Roman" w:hAnsi="Times New Roman" w:cs="Times New Roman"/>
          <w:sz w:val="24"/>
          <w:szCs w:val="24"/>
        </w:rPr>
        <w:t xml:space="preserve"> over time in our panel data</w:t>
      </w:r>
      <w:r w:rsidR="00964A86">
        <w:rPr>
          <w:rFonts w:ascii="Times New Roman" w:hAnsi="Times New Roman" w:cs="Times New Roman"/>
          <w:sz w:val="24"/>
          <w:szCs w:val="24"/>
        </w:rPr>
        <w:t xml:space="preserve"> </w:t>
      </w:r>
      <w:r w:rsidR="009079D9">
        <w:rPr>
          <w:rFonts w:ascii="Times New Roman" w:hAnsi="Times New Roman" w:cs="Times New Roman"/>
          <w:sz w:val="24"/>
          <w:szCs w:val="24"/>
        </w:rPr>
        <w:t xml:space="preserve">(see </w:t>
      </w:r>
      <w:r w:rsidR="0095662A">
        <w:rPr>
          <w:rFonts w:ascii="Times New Roman" w:hAnsi="Times New Roman" w:cs="Times New Roman"/>
          <w:sz w:val="24"/>
          <w:szCs w:val="24"/>
        </w:rPr>
        <w:t xml:space="preserve">Table A1, </w:t>
      </w:r>
      <w:r w:rsidR="009079D9">
        <w:rPr>
          <w:rFonts w:ascii="Times New Roman" w:hAnsi="Times New Roman" w:cs="Times New Roman"/>
          <w:sz w:val="24"/>
          <w:szCs w:val="24"/>
        </w:rPr>
        <w:t>Appendix)</w:t>
      </w:r>
      <w:r w:rsidR="00DB68F8">
        <w:rPr>
          <w:rFonts w:ascii="Times New Roman" w:hAnsi="Times New Roman" w:cs="Times New Roman"/>
          <w:sz w:val="24"/>
          <w:szCs w:val="24"/>
        </w:rPr>
        <w:t xml:space="preserve">. </w:t>
      </w:r>
    </w:p>
    <w:p w14:paraId="33B068A5" w14:textId="4016BDCF" w:rsidR="009653B4" w:rsidRDefault="00E25BD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w:t>
      </w:r>
      <w:r w:rsidR="00E31588">
        <w:rPr>
          <w:rFonts w:ascii="Times New Roman" w:hAnsi="Times New Roman" w:cs="Times New Roman"/>
          <w:sz w:val="24"/>
          <w:szCs w:val="24"/>
        </w:rPr>
        <w:t>he neighbourhood identifier included in the 1VOP is the four-digit part of the post code. The median number of residents in these neighbourhoods is 2,645 (mean=4,142) and the median surface area 5.35km</w:t>
      </w:r>
      <w:r w:rsidR="00E31588">
        <w:rPr>
          <w:rFonts w:ascii="Times New Roman" w:hAnsi="Times New Roman" w:cs="Times New Roman"/>
          <w:sz w:val="24"/>
          <w:szCs w:val="24"/>
          <w:vertAlign w:val="superscript"/>
        </w:rPr>
        <w:t xml:space="preserve">2 </w:t>
      </w:r>
      <w:r w:rsidR="00E31588">
        <w:rPr>
          <w:rFonts w:ascii="Times New Roman" w:hAnsi="Times New Roman" w:cs="Times New Roman"/>
          <w:sz w:val="24"/>
          <w:szCs w:val="24"/>
        </w:rPr>
        <w:t>(mean=8.65km</w:t>
      </w:r>
      <w:r w:rsidR="00E31588">
        <w:rPr>
          <w:rFonts w:ascii="Times New Roman" w:hAnsi="Times New Roman" w:cs="Times New Roman"/>
          <w:sz w:val="24"/>
          <w:szCs w:val="24"/>
          <w:vertAlign w:val="superscript"/>
        </w:rPr>
        <w:t>2</w:t>
      </w:r>
      <w:r w:rsidR="00E31588">
        <w:rPr>
          <w:rFonts w:ascii="Times New Roman" w:hAnsi="Times New Roman" w:cs="Times New Roman"/>
          <w:sz w:val="24"/>
          <w:szCs w:val="24"/>
        </w:rPr>
        <w:t xml:space="preserve">). </w:t>
      </w:r>
    </w:p>
    <w:p w14:paraId="11AB6094" w14:textId="77777777" w:rsidR="009653B4" w:rsidRDefault="009653B4">
      <w:pPr>
        <w:spacing w:line="360" w:lineRule="auto"/>
        <w:jc w:val="both"/>
        <w:rPr>
          <w:rFonts w:ascii="Times New Roman" w:hAnsi="Times New Roman" w:cs="Times New Roman"/>
          <w:sz w:val="24"/>
          <w:szCs w:val="24"/>
        </w:rPr>
      </w:pPr>
    </w:p>
    <w:p w14:paraId="76A4D10C"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Central Agency for the Reception of Asylum Seekers</w:t>
      </w:r>
    </w:p>
    <w:p w14:paraId="2BF4BDE9" w14:textId="36C3AE4C"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We enriched our individual-level data with information from the Central Agency for the Reception of Asylum Seekers (COA) about the number of asylum seekers at th</w:t>
      </w:r>
      <w:r w:rsidR="00E25BD4">
        <w:rPr>
          <w:rFonts w:ascii="Times New Roman" w:hAnsi="Times New Roman" w:cs="Times New Roman"/>
          <w:sz w:val="24"/>
          <w:szCs w:val="24"/>
        </w:rPr>
        <w:t xml:space="preserve">e neighbourhood-level. </w:t>
      </w:r>
      <w:r>
        <w:rPr>
          <w:rFonts w:ascii="Times New Roman" w:hAnsi="Times New Roman" w:cs="Times New Roman"/>
          <w:sz w:val="24"/>
          <w:szCs w:val="24"/>
        </w:rPr>
        <w:t xml:space="preserve">COA is responsible for housing asylum seekers from the time they request asylum until they receive a residence permit or must leave the Netherlands. Due to the exceptionally high influx of asylum seekers in 2015, the maximum capacity of existing regular reception centres (‘reguliere opvang’) was soon reached. COA therefore opened new regular reception centres but also housed asylum seekers in temporary centres (‘noodopvang’) and, starting from September 2015, also in crisis centres (‘crisisnoodopvang’). Regular reception centres are used for at least a period of two years and have a capacity ranging from 300 to more than 1,500 people. Temporary centres were set up in, for example, remodelled market halls or empty office buildings. These centres generally house around 300 asylum seekers and are used for a period of six to twelve months. Various facilities were used as crisis centres, such as sport halls and old school buildings, which were already marked out by local governments to house citizens in times of incidents or disasters. Crisis centres give room to a dozen to several hundred asylum seekers, but only for short periods (in principle up to 72 hours) at a time. Before </w:t>
      </w:r>
      <w:r w:rsidR="0087685D">
        <w:rPr>
          <w:rFonts w:ascii="Times New Roman" w:hAnsi="Times New Roman" w:cs="Times New Roman"/>
          <w:sz w:val="24"/>
          <w:szCs w:val="24"/>
        </w:rPr>
        <w:t>asylum seekers</w:t>
      </w:r>
      <w:r>
        <w:rPr>
          <w:rFonts w:ascii="Times New Roman" w:hAnsi="Times New Roman" w:cs="Times New Roman"/>
          <w:sz w:val="24"/>
          <w:szCs w:val="24"/>
        </w:rPr>
        <w:t xml:space="preserve"> could be housed in crisis centres by COA, the local government needed – in principle – to agree. However, the placement process was chaotic and even for policymakers the procedures and responsibilities were unclear </w:t>
      </w:r>
      <w:ins w:id="125" w:author="Savelkoul, M.J. (Michael)" w:date="2021-01-12T13:10:00Z">
        <w:r w:rsidR="00F50DF4">
          <w:rPr>
            <w:rFonts w:ascii="Times New Roman" w:hAnsi="Times New Roman" w:cs="Times New Roman"/>
            <w:sz w:val="24"/>
            <w:szCs w:val="24"/>
          </w:rPr>
          <w:t>[53]</w:t>
        </w:r>
      </w:ins>
      <w:del w:id="126" w:author="Savelkoul, M.J. (Michael)" w:date="2021-01-12T13:10:00Z">
        <w:r w:rsidDel="00F50DF4">
          <w:rPr>
            <w:rFonts w:ascii="Times New Roman" w:hAnsi="Times New Roman" w:cs="Times New Roman"/>
            <w:sz w:val="24"/>
            <w:szCs w:val="24"/>
          </w:rPr>
          <w:delText>(Ministry of Justice and Safety, 2015)</w:delText>
        </w:r>
      </w:del>
      <w:r>
        <w:rPr>
          <w:rFonts w:ascii="Times New Roman" w:hAnsi="Times New Roman" w:cs="Times New Roman"/>
          <w:sz w:val="24"/>
          <w:szCs w:val="24"/>
        </w:rPr>
        <w:t xml:space="preserve">. </w:t>
      </w:r>
    </w:p>
    <w:p w14:paraId="474C312A" w14:textId="4A707337" w:rsidR="000E3EA6" w:rsidRDefault="008768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Asylum seekers </w:t>
      </w:r>
      <w:r w:rsidR="00E31588">
        <w:rPr>
          <w:rFonts w:ascii="Times New Roman" w:hAnsi="Times New Roman" w:cs="Times New Roman"/>
          <w:sz w:val="24"/>
          <w:szCs w:val="24"/>
        </w:rPr>
        <w:t xml:space="preserve">did not have any say in where they were going to be housed and because we assess changes in voting intention in a relatively short period of time, native residents are very unlikely to have moved out of the neighbourhood as a consequence of the inflow of </w:t>
      </w:r>
      <w:r>
        <w:rPr>
          <w:rFonts w:ascii="Times New Roman" w:hAnsi="Times New Roman" w:cs="Times New Roman"/>
          <w:sz w:val="24"/>
          <w:szCs w:val="24"/>
        </w:rPr>
        <w:t>asylum seekers</w:t>
      </w:r>
      <w:r w:rsidR="00E31588">
        <w:rPr>
          <w:rFonts w:ascii="Times New Roman" w:hAnsi="Times New Roman" w:cs="Times New Roman"/>
          <w:sz w:val="24"/>
          <w:szCs w:val="24"/>
        </w:rPr>
        <w:t xml:space="preserve">. Selective residential mobility plaguing neighbourhood effects research in general </w:t>
      </w:r>
      <w:del w:id="127" w:author="Savelkoul, M.J. (Michael)" w:date="2021-01-12T13:10:00Z">
        <w:r w:rsidR="00E31588" w:rsidDel="00F50DF4">
          <w:rPr>
            <w:rFonts w:ascii="Times New Roman" w:hAnsi="Times New Roman" w:cs="Times New Roman"/>
            <w:sz w:val="24"/>
            <w:szCs w:val="24"/>
          </w:rPr>
          <w:delText>(Hedman and Van Ham 2012)</w:delText>
        </w:r>
      </w:del>
      <w:ins w:id="128" w:author="Savelkoul, M.J. (Michael)" w:date="2021-01-12T13:10:00Z">
        <w:r w:rsidR="00F50DF4">
          <w:rPr>
            <w:rFonts w:ascii="Times New Roman" w:hAnsi="Times New Roman" w:cs="Times New Roman"/>
            <w:sz w:val="24"/>
            <w:szCs w:val="24"/>
          </w:rPr>
          <w:t>[54]</w:t>
        </w:r>
      </w:ins>
      <w:r w:rsidR="00E31588">
        <w:rPr>
          <w:rFonts w:ascii="Times New Roman" w:hAnsi="Times New Roman" w:cs="Times New Roman"/>
          <w:sz w:val="24"/>
          <w:szCs w:val="24"/>
        </w:rPr>
        <w:t xml:space="preserve"> is thus unlikely to influence this study’s results. </w:t>
      </w:r>
    </w:p>
    <w:p w14:paraId="6726538E" w14:textId="2C6CDFA1"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Notwithstanding that protests of the local population were more intense in some places than in others and that some municipal governments displayed a higher willingness to host asylum seekers than others, the increased exposure to asylum seekers was to a large extent an exogenous process for the neighbourhood residents whose voting intention it could affect. Voters of neighbourhoods that would experience an inflow of </w:t>
      </w:r>
      <w:r w:rsidR="0087685D">
        <w:rPr>
          <w:rFonts w:ascii="Times New Roman" w:hAnsi="Times New Roman" w:cs="Times New Roman"/>
          <w:sz w:val="24"/>
          <w:szCs w:val="24"/>
        </w:rPr>
        <w:t>asylum seekers</w:t>
      </w:r>
      <w:r>
        <w:rPr>
          <w:rFonts w:ascii="Times New Roman" w:hAnsi="Times New Roman" w:cs="Times New Roman"/>
          <w:sz w:val="24"/>
          <w:szCs w:val="24"/>
        </w:rPr>
        <w:t xml:space="preserve"> did not differ with respect to radical right support from voters that would not experience an inflow of </w:t>
      </w:r>
      <w:r w:rsidR="00DA4869">
        <w:rPr>
          <w:rFonts w:ascii="Times New Roman" w:hAnsi="Times New Roman" w:cs="Times New Roman"/>
          <w:sz w:val="24"/>
          <w:szCs w:val="24"/>
        </w:rPr>
        <w:t>asylum seekers</w:t>
      </w:r>
      <w:r>
        <w:rPr>
          <w:rFonts w:ascii="Times New Roman" w:hAnsi="Times New Roman" w:cs="Times New Roman"/>
          <w:sz w:val="24"/>
          <w:szCs w:val="24"/>
        </w:rPr>
        <w:t>: pre-</w:t>
      </w:r>
      <w:r w:rsidR="00707C67">
        <w:rPr>
          <w:rFonts w:ascii="Times New Roman" w:hAnsi="Times New Roman" w:cs="Times New Roman"/>
          <w:sz w:val="24"/>
          <w:szCs w:val="24"/>
        </w:rPr>
        <w:t xml:space="preserve">crisis </w:t>
      </w:r>
      <w:r>
        <w:rPr>
          <w:rFonts w:ascii="Times New Roman" w:hAnsi="Times New Roman" w:cs="Times New Roman"/>
          <w:sz w:val="24"/>
          <w:szCs w:val="24"/>
        </w:rPr>
        <w:t xml:space="preserve">support for the PVV for both the ‘treated’ and ‘untreated’ groups was approximately 17%. </w:t>
      </w:r>
    </w:p>
    <w:p w14:paraId="44606C77" w14:textId="77777777" w:rsidR="009653B4" w:rsidRDefault="009653B4">
      <w:pPr>
        <w:rPr>
          <w:rFonts w:ascii="Times New Roman" w:hAnsi="Times New Roman" w:cs="Times New Roman"/>
          <w:sz w:val="24"/>
          <w:szCs w:val="24"/>
        </w:rPr>
      </w:pPr>
    </w:p>
    <w:p w14:paraId="422DF110" w14:textId="77777777" w:rsidR="009653B4" w:rsidRDefault="00E31588">
      <w:pPr>
        <w:rPr>
          <w:rFonts w:ascii="Times New Roman" w:hAnsi="Times New Roman" w:cs="Times New Roman"/>
          <w:sz w:val="24"/>
          <w:szCs w:val="24"/>
        </w:rPr>
      </w:pPr>
      <w:r>
        <w:rPr>
          <w:rFonts w:ascii="Times New Roman" w:hAnsi="Times New Roman" w:cs="Times New Roman"/>
          <w:sz w:val="24"/>
          <w:szCs w:val="24"/>
        </w:rPr>
        <w:t>&lt;&lt;&lt;Figure 1&gt;&gt;&gt;</w:t>
      </w:r>
    </w:p>
    <w:p w14:paraId="7785D8DD" w14:textId="77777777" w:rsidR="009653B4" w:rsidRDefault="009653B4">
      <w:pPr>
        <w:rPr>
          <w:rFonts w:ascii="Times New Roman" w:hAnsi="Times New Roman" w:cs="Times New Roman"/>
          <w:sz w:val="24"/>
          <w:szCs w:val="24"/>
        </w:rPr>
      </w:pPr>
    </w:p>
    <w:p w14:paraId="64DD7F42"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Changes in support for the PVV</w:t>
      </w:r>
    </w:p>
    <w:p w14:paraId="2067F340" w14:textId="7777777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examine changes in voting intention for the radical right in the Netherlands, we measured respondents’ intended voting behaviour at two time points with the following question: ‘Which party would you vote for if parliamentary elections were held today?’. The answer categories consisted of the eleven largest political parties represented in the Dutch parliament as well as the option ‘another party’. In addition, respondents could also answer ‘I don’t know’, ‘blank vote’, ‘I’m allowed to vote, but I wouldn’t’, I’m not allowed to vote’, and ‘no answer’. We removed from the analysis the respondents who answered ‘I’m not allowed to vote’ and ‘no answer’ in one or both waves (less than 2%). Respondents who answered ‘I don’t know’, ‘blank vote’, ‘I’m allowed to vote, but I wouldn’t’ could in one of the two waves be politically mobilized or demobilized and experience respectively a shift towards or a shift away from the radical right and are therefore included in our analysis. Voting intention for the PVV is included as dichotomized variable (YES=1 vs. NO=0). </w:t>
      </w:r>
    </w:p>
    <w:p w14:paraId="4EEBA3C8" w14:textId="77777777" w:rsidR="009653B4" w:rsidRDefault="009653B4">
      <w:pPr>
        <w:spacing w:line="360" w:lineRule="auto"/>
        <w:jc w:val="both"/>
        <w:rPr>
          <w:rFonts w:ascii="Times New Roman" w:hAnsi="Times New Roman" w:cs="Times New Roman"/>
          <w:i/>
          <w:sz w:val="24"/>
          <w:szCs w:val="24"/>
        </w:rPr>
      </w:pPr>
    </w:p>
    <w:p w14:paraId="40F71F13"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Exposure to asylum seekers</w:t>
      </w:r>
    </w:p>
    <w:p w14:paraId="636FF990" w14:textId="3204E398"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each ASC we know the exact address. Depending on the type of ASC we received different information from COA. For regular and temporary ASCs we know how many asylum seekers were housed at 1-1-2015 and 15-11-2015. For each crisis centres we know the daily mutations </w:t>
      </w:r>
      <w:r>
        <w:rPr>
          <w:rFonts w:ascii="Times New Roman" w:hAnsi="Times New Roman" w:cs="Times New Roman"/>
          <w:sz w:val="24"/>
          <w:szCs w:val="24"/>
        </w:rPr>
        <w:lastRenderedPageBreak/>
        <w:t xml:space="preserve">in asylum seekers from 18-9-2015 until 15-11-2015. Before 18 September, asylum seekers were not housed in crisis centres. The data of COA thus allowed us to capture the change in exposure that took place </w:t>
      </w:r>
      <w:r>
        <w:rPr>
          <w:rFonts w:ascii="Times New Roman" w:hAnsi="Times New Roman" w:cs="Times New Roman"/>
          <w:i/>
          <w:sz w:val="24"/>
          <w:szCs w:val="24"/>
        </w:rPr>
        <w:t>after</w:t>
      </w:r>
      <w:r>
        <w:rPr>
          <w:rFonts w:ascii="Times New Roman" w:hAnsi="Times New Roman" w:cs="Times New Roman"/>
          <w:sz w:val="24"/>
          <w:szCs w:val="24"/>
        </w:rPr>
        <w:t xml:space="preserve"> respondents were interviewed for the first time and </w:t>
      </w:r>
      <w:r>
        <w:rPr>
          <w:rFonts w:ascii="Times New Roman" w:hAnsi="Times New Roman" w:cs="Times New Roman"/>
          <w:i/>
          <w:sz w:val="24"/>
          <w:szCs w:val="24"/>
        </w:rPr>
        <w:t xml:space="preserve">before </w:t>
      </w:r>
      <w:r>
        <w:rPr>
          <w:rFonts w:ascii="Times New Roman" w:hAnsi="Times New Roman" w:cs="Times New Roman"/>
          <w:sz w:val="24"/>
          <w:szCs w:val="24"/>
        </w:rPr>
        <w:t xml:space="preserve">respondents were interviewed for the second time. To account for differences in sizes between neighbourhoods, we calculate the number of asylum seekers per 1,000 inhabitants. We acknowledge that the exposure to asylum seekers and the impact of this exposure for voting intentions may depend on the type of ASC asylum seekers were housed in. Native residents living close by regular ASCs may already have been familiarized by the presence of </w:t>
      </w:r>
      <w:r w:rsidR="00167D0B">
        <w:rPr>
          <w:rFonts w:ascii="Times New Roman" w:hAnsi="Times New Roman" w:cs="Times New Roman"/>
          <w:sz w:val="24"/>
          <w:szCs w:val="24"/>
        </w:rPr>
        <w:t>asylum seekers</w:t>
      </w:r>
      <w:r>
        <w:rPr>
          <w:rFonts w:ascii="Times New Roman" w:hAnsi="Times New Roman" w:cs="Times New Roman"/>
          <w:sz w:val="24"/>
          <w:szCs w:val="24"/>
        </w:rPr>
        <w:t xml:space="preserve"> </w:t>
      </w:r>
      <w:ins w:id="129" w:author="Savelkoul, M.J. (Michael)" w:date="2021-01-12T13:11:00Z">
        <w:r w:rsidR="00F50DF4">
          <w:rPr>
            <w:rFonts w:ascii="Times New Roman" w:hAnsi="Times New Roman" w:cs="Times New Roman"/>
            <w:sz w:val="24"/>
            <w:szCs w:val="24"/>
          </w:rPr>
          <w:t>[55]</w:t>
        </w:r>
      </w:ins>
      <w:del w:id="130" w:author="Savelkoul, M.J. (Michael)" w:date="2021-01-12T13:11:00Z">
        <w:r w:rsidDel="00F50DF4">
          <w:rPr>
            <w:rFonts w:ascii="Times New Roman" w:hAnsi="Times New Roman" w:cs="Times New Roman"/>
            <w:sz w:val="24"/>
            <w:szCs w:val="24"/>
          </w:rPr>
          <w:delText xml:space="preserve">(Lubbers </w:delText>
        </w:r>
        <w:r w:rsidDel="00F50DF4">
          <w:rPr>
            <w:rFonts w:ascii="Times New Roman" w:hAnsi="Times New Roman" w:cs="Times New Roman"/>
            <w:i/>
            <w:sz w:val="24"/>
            <w:szCs w:val="24"/>
          </w:rPr>
          <w:delText xml:space="preserve">et al. </w:delText>
        </w:r>
        <w:r w:rsidDel="00F50DF4">
          <w:rPr>
            <w:rFonts w:ascii="Times New Roman" w:hAnsi="Times New Roman" w:cs="Times New Roman"/>
            <w:sz w:val="24"/>
            <w:szCs w:val="24"/>
          </w:rPr>
          <w:delText>2006)</w:delText>
        </w:r>
      </w:del>
      <w:r>
        <w:rPr>
          <w:rFonts w:ascii="Times New Roman" w:hAnsi="Times New Roman" w:cs="Times New Roman"/>
          <w:sz w:val="24"/>
          <w:szCs w:val="24"/>
        </w:rPr>
        <w:t xml:space="preserve">. This may mitigate the impact of increased exposure on PVV support. </w:t>
      </w:r>
      <w:r w:rsidR="00167D0B">
        <w:rPr>
          <w:rFonts w:ascii="Times New Roman" w:hAnsi="Times New Roman" w:cs="Times New Roman"/>
          <w:sz w:val="24"/>
          <w:szCs w:val="24"/>
        </w:rPr>
        <w:t>Asylum seekers</w:t>
      </w:r>
      <w:r>
        <w:rPr>
          <w:rFonts w:ascii="Times New Roman" w:hAnsi="Times New Roman" w:cs="Times New Roman"/>
          <w:sz w:val="24"/>
          <w:szCs w:val="24"/>
        </w:rPr>
        <w:t xml:space="preserve"> could only live very briefly in the same crisis ASCs (generally up to 72 hours), </w:t>
      </w:r>
      <w:r w:rsidR="00C5674C">
        <w:rPr>
          <w:rFonts w:ascii="Times New Roman" w:hAnsi="Times New Roman" w:cs="Times New Roman"/>
          <w:sz w:val="24"/>
          <w:szCs w:val="24"/>
        </w:rPr>
        <w:t xml:space="preserve">which </w:t>
      </w:r>
      <w:r>
        <w:rPr>
          <w:rFonts w:ascii="Times New Roman" w:hAnsi="Times New Roman" w:cs="Times New Roman"/>
          <w:sz w:val="24"/>
          <w:szCs w:val="24"/>
        </w:rPr>
        <w:t xml:space="preserve">will have made it difficult to develop sustained positive interactions with native neighbourhood residents. Especially among neighbourhood residents who have become exposed to </w:t>
      </w:r>
      <w:r w:rsidR="00167D0B">
        <w:rPr>
          <w:rFonts w:ascii="Times New Roman" w:hAnsi="Times New Roman" w:cs="Times New Roman"/>
          <w:sz w:val="24"/>
          <w:szCs w:val="24"/>
        </w:rPr>
        <w:t xml:space="preserve">asylum seekers </w:t>
      </w:r>
      <w:r>
        <w:rPr>
          <w:rFonts w:ascii="Times New Roman" w:hAnsi="Times New Roman" w:cs="Times New Roman"/>
          <w:sz w:val="24"/>
          <w:szCs w:val="24"/>
        </w:rPr>
        <w:t xml:space="preserve">as a consequence of placement of </w:t>
      </w:r>
      <w:r w:rsidR="00167D0B">
        <w:rPr>
          <w:rFonts w:ascii="Times New Roman" w:hAnsi="Times New Roman" w:cs="Times New Roman"/>
          <w:sz w:val="24"/>
          <w:szCs w:val="24"/>
        </w:rPr>
        <w:t>asylum seekers</w:t>
      </w:r>
      <w:r>
        <w:rPr>
          <w:rFonts w:ascii="Times New Roman" w:hAnsi="Times New Roman" w:cs="Times New Roman"/>
          <w:sz w:val="24"/>
          <w:szCs w:val="24"/>
        </w:rPr>
        <w:t xml:space="preserve"> in crisis ASCs, we may therefore expect the threat mechanism to dominate. Thus, besides the measure of total relative exposure to asylum seekers, we also calculate the increase in the number of asylum seekers in regular ASCs, in temporary ASCs, and in crisis ASCs separately. </w:t>
      </w:r>
    </w:p>
    <w:p w14:paraId="59C5E519" w14:textId="77777777" w:rsidR="009653B4" w:rsidRDefault="009653B4">
      <w:pPr>
        <w:spacing w:line="360" w:lineRule="auto"/>
        <w:jc w:val="both"/>
        <w:rPr>
          <w:rFonts w:ascii="Times New Roman" w:hAnsi="Times New Roman" w:cs="Times New Roman"/>
          <w:sz w:val="24"/>
          <w:szCs w:val="24"/>
        </w:rPr>
      </w:pPr>
    </w:p>
    <w:p w14:paraId="17F2DD7B"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Ethnic threat and interethnic contact</w:t>
      </w:r>
    </w:p>
    <w:p w14:paraId="5B2772A7" w14:textId="38C03595"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Feelings of local interethnic threat are measured with the item: ‘I sometimes worry about the fact that my neighbourhood deteriorates because of the arrival of ethnic minorities’. The answer categories are: 0. ‘totally disagree’, 1. ‘disagree’, 2. ‘agree/nor disagree’/‘I don’t know/no opinion’, 3. ‘agree’, and 4. ‘totally agree’. We measure local positive interethnic contact with non-</w:t>
      </w:r>
      <w:r w:rsidR="00964A86">
        <w:rPr>
          <w:rFonts w:ascii="Times New Roman" w:hAnsi="Times New Roman" w:cs="Times New Roman"/>
          <w:sz w:val="24"/>
          <w:szCs w:val="24"/>
        </w:rPr>
        <w:t>w</w:t>
      </w:r>
      <w:r>
        <w:rPr>
          <w:rFonts w:ascii="Times New Roman" w:hAnsi="Times New Roman" w:cs="Times New Roman"/>
          <w:sz w:val="24"/>
          <w:szCs w:val="24"/>
        </w:rPr>
        <w:t>estern ethnic minorities with the following question: ‘How often do you have personal contact in your neighbourhood with people of non-</w:t>
      </w:r>
      <w:r w:rsidR="00964A86">
        <w:rPr>
          <w:rFonts w:ascii="Times New Roman" w:hAnsi="Times New Roman" w:cs="Times New Roman"/>
          <w:sz w:val="24"/>
          <w:szCs w:val="24"/>
        </w:rPr>
        <w:t>w</w:t>
      </w:r>
      <w:r>
        <w:rPr>
          <w:rFonts w:ascii="Times New Roman" w:hAnsi="Times New Roman" w:cs="Times New Roman"/>
          <w:sz w:val="24"/>
          <w:szCs w:val="24"/>
        </w:rPr>
        <w:t>estern descent? By personal contact, we mean that you know the name of this person and occasionally have a conversation with this person.’. The answer categories to this item are: 0.‘never’/‘</w:t>
      </w:r>
      <w:r w:rsidR="002470DF">
        <w:rPr>
          <w:rFonts w:ascii="Times New Roman" w:hAnsi="Times New Roman" w:cs="Times New Roman"/>
          <w:sz w:val="24"/>
          <w:szCs w:val="24"/>
        </w:rPr>
        <w:t xml:space="preserve">not </w:t>
      </w:r>
      <w:r>
        <w:rPr>
          <w:rFonts w:ascii="Times New Roman" w:hAnsi="Times New Roman" w:cs="Times New Roman"/>
          <w:sz w:val="24"/>
          <w:szCs w:val="24"/>
        </w:rPr>
        <w:t>applicable’, 1.‘about once a year’, 2.‘several times a year’, 3.‘about once a month’, 4.‘several times a month’, 5.‘several times a week’, and 6.‘(almost) every day’.</w:t>
      </w:r>
    </w:p>
    <w:p w14:paraId="136648A3" w14:textId="77777777" w:rsidR="009653B4" w:rsidRDefault="009653B4">
      <w:pPr>
        <w:spacing w:line="360" w:lineRule="auto"/>
        <w:jc w:val="both"/>
        <w:rPr>
          <w:rFonts w:ascii="Times New Roman" w:hAnsi="Times New Roman" w:cs="Times New Roman"/>
          <w:sz w:val="24"/>
          <w:szCs w:val="24"/>
        </w:rPr>
      </w:pPr>
    </w:p>
    <w:p w14:paraId="55FD5221"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Missing values and working sample</w:t>
      </w:r>
    </w:p>
    <w:p w14:paraId="7204920E" w14:textId="6B948118" w:rsidR="00875BD1" w:rsidRPr="00875BD1" w:rsidRDefault="00E31588" w:rsidP="00875BD1">
      <w:pPr>
        <w:spacing w:line="360" w:lineRule="auto"/>
        <w:jc w:val="both"/>
        <w:rPr>
          <w:rFonts w:ascii="Times New Roman" w:hAnsi="Times New Roman" w:cs="Times New Roman"/>
          <w:sz w:val="24"/>
        </w:rPr>
      </w:pPr>
      <w:r w:rsidRPr="00875BD1">
        <w:rPr>
          <w:rFonts w:ascii="Times New Roman" w:hAnsi="Times New Roman"/>
          <w:sz w:val="24"/>
          <w:szCs w:val="24"/>
        </w:rPr>
        <w:t xml:space="preserve">We removed 506 respondents (2.5%) for whom </w:t>
      </w:r>
      <w:r w:rsidRPr="00875BD1">
        <w:rPr>
          <w:rFonts w:ascii="Times New Roman" w:hAnsi="Times New Roman"/>
          <w:color w:val="000000"/>
          <w:sz w:val="24"/>
          <w:szCs w:val="24"/>
          <w:shd w:val="clear" w:color="auto" w:fill="FFFFFF"/>
        </w:rPr>
        <w:t xml:space="preserve">we could not match the contextual information about the exposure to asylum seekers in the local living environment due to missing information on their geographical location. This left us with a working sample of </w:t>
      </w:r>
      <w:r w:rsidRPr="00875BD1">
        <w:rPr>
          <w:rFonts w:ascii="Times New Roman" w:hAnsi="Times New Roman"/>
          <w:sz w:val="24"/>
          <w:szCs w:val="24"/>
        </w:rPr>
        <w:t xml:space="preserve">19,091 respondents in </w:t>
      </w:r>
      <w:r w:rsidRPr="00875BD1">
        <w:rPr>
          <w:rFonts w:ascii="Times New Roman" w:hAnsi="Times New Roman"/>
          <w:sz w:val="24"/>
          <w:szCs w:val="24"/>
        </w:rPr>
        <w:lastRenderedPageBreak/>
        <w:t>2,997 four-digit postcode areas (74% of all inhabited postcode areas). Descriptive statistics of our main variables – based on the final samples used in our analyses – are displayed in Table 1.</w:t>
      </w:r>
      <w:r w:rsidR="00875BD1" w:rsidRPr="00875BD1">
        <w:rPr>
          <w:rFonts w:ascii="Times New Roman" w:hAnsi="Times New Roman"/>
          <w:sz w:val="24"/>
          <w:szCs w:val="24"/>
          <w:vertAlign w:val="superscript"/>
        </w:rPr>
        <w:t xml:space="preserve"> </w:t>
      </w:r>
    </w:p>
    <w:p w14:paraId="50146B12" w14:textId="6CFDAB8C" w:rsidR="009653B4" w:rsidRDefault="00E31588">
      <w:pPr>
        <w:spacing w:line="360" w:lineRule="auto"/>
        <w:jc w:val="both"/>
        <w:rPr>
          <w:rFonts w:ascii="Times New Roman" w:hAnsi="Times New Roman"/>
          <w:b/>
          <w:color w:val="000000"/>
          <w:sz w:val="24"/>
          <w:szCs w:val="24"/>
          <w:highlight w:val="white"/>
        </w:rPr>
      </w:pPr>
      <w:r>
        <w:rPr>
          <w:rFonts w:ascii="Times New Roman" w:hAnsi="Times New Roman"/>
          <w:sz w:val="24"/>
          <w:szCs w:val="24"/>
        </w:rPr>
        <w:t xml:space="preserve"> </w:t>
      </w:r>
    </w:p>
    <w:p w14:paraId="3A5C68AE" w14:textId="77777777" w:rsidR="009653B4" w:rsidRDefault="00E31588">
      <w:pPr>
        <w:spacing w:line="360" w:lineRule="auto"/>
        <w:jc w:val="both"/>
        <w:rPr>
          <w:rFonts w:ascii="Times New Roman" w:hAnsi="Times New Roman"/>
          <w:b/>
          <w:color w:val="000000"/>
          <w:sz w:val="24"/>
          <w:szCs w:val="24"/>
          <w:highlight w:val="white"/>
        </w:rPr>
      </w:pPr>
      <w:r>
        <w:rPr>
          <w:rFonts w:ascii="Times New Roman" w:hAnsi="Times New Roman"/>
          <w:b/>
          <w:color w:val="000000"/>
          <w:sz w:val="24"/>
          <w:szCs w:val="24"/>
          <w:shd w:val="clear" w:color="auto" w:fill="FFFFFF"/>
        </w:rPr>
        <w:t>Analytical strategy</w:t>
      </w:r>
    </w:p>
    <w:p w14:paraId="0628BE92" w14:textId="7777777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test our hypotheses, we employ both fixed effects and hybrid models. In fixed effects models the influence of all time-invariant characteristics are removed, allowing us to assess the net effect of being exposed (more precisely: changes in exposure) to asylum seekers in the local living environment on individuals’ changes in voting intentions. The fixed effects analyses are based on a reduced sample of the respondents whose voting intentions changed over time (N=1,389, living in 1,002 neighbourhoods). Fixed effects models tell us what would happen to an individual’s voting intention if the exposure to asylum seekers would increase by one unit given that these individuals have changed their voting intention between time point 1 and time point 2. Because voting intentions for the PVV are operationalized as a dichotomous variable, we estimate logistic fixed effects models. </w:t>
      </w:r>
    </w:p>
    <w:p w14:paraId="642394F8" w14:textId="24602173"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rPr>
        <w:t xml:space="preserve">In our hybrid models (aka ‘between-within method’), time-varying predictors are decomposed into a between-person component (i.e. person-specific mean) and a within-person component (i.e. deviation from person-specific mean). Time (i.e. wave) is included as fixed-effect. The causal estimates tell us how experiencing a change (e.g. in exposure to asylum seekers) is related to a change in the odds to vote for the PVV. An advantage of this method is that respondents who did not experienced a change in voting intention can also be included. We included additional time-constant </w:t>
      </w:r>
      <w:r>
        <w:rPr>
          <w:rFonts w:ascii="Times New Roman" w:hAnsi="Times New Roman" w:cs="Times New Roman"/>
          <w:sz w:val="24"/>
          <w:szCs w:val="24"/>
        </w:rPr>
        <w:t xml:space="preserve">controls for neighbourhood ‘poverty’ (i.e. average house price) and ‘percentage of non-western minorities’. The latter naturally excludes asylum seekers. At the individual level, we controlled for the time-constant variables gender, age, and education. Our hybrid analysis are based on the total sample of 19,091 respondents living in 2,997 different neighbourhoods. </w:t>
      </w:r>
    </w:p>
    <w:p w14:paraId="4416D532" w14:textId="3C814708" w:rsidR="009653B4" w:rsidRPr="0008739B" w:rsidRDefault="0095662A" w:rsidP="0099297B">
      <w:pPr>
        <w:spacing w:line="360" w:lineRule="auto"/>
        <w:ind w:firstLine="708"/>
        <w:jc w:val="both"/>
        <w:rPr>
          <w:rFonts w:ascii="Times New Roman" w:hAnsi="Times New Roman" w:cs="Times New Roman"/>
          <w:sz w:val="24"/>
          <w:szCs w:val="24"/>
        </w:rPr>
      </w:pPr>
      <w:r w:rsidRPr="0099297B">
        <w:rPr>
          <w:rFonts w:ascii="Times New Roman" w:hAnsi="Times New Roman" w:cs="Times New Roman"/>
          <w:sz w:val="24"/>
          <w:szCs w:val="24"/>
        </w:rPr>
        <w:t xml:space="preserve">We made a </w:t>
      </w:r>
      <w:r w:rsidR="0008739B">
        <w:rPr>
          <w:rFonts w:ascii="Times New Roman" w:hAnsi="Times New Roman" w:cs="Times New Roman"/>
          <w:sz w:val="24"/>
          <w:szCs w:val="24"/>
        </w:rPr>
        <w:t xml:space="preserve">detailed </w:t>
      </w:r>
      <w:r w:rsidRPr="0099297B">
        <w:rPr>
          <w:rFonts w:ascii="Times New Roman" w:hAnsi="Times New Roman" w:cs="Times New Roman"/>
          <w:sz w:val="24"/>
          <w:szCs w:val="24"/>
        </w:rPr>
        <w:t>replication package (website) for this paper (including datasets, scripts, additional tests</w:t>
      </w:r>
      <w:r w:rsidR="00964A86">
        <w:rPr>
          <w:rFonts w:ascii="Times New Roman" w:hAnsi="Times New Roman" w:cs="Times New Roman"/>
          <w:sz w:val="24"/>
          <w:szCs w:val="24"/>
        </w:rPr>
        <w:t xml:space="preserve">; </w:t>
      </w:r>
      <w:r w:rsidRPr="0061635F">
        <w:rPr>
          <w:rFonts w:ascii="Times New Roman" w:hAnsi="Times New Roman" w:cs="Times New Roman"/>
          <w:sz w:val="24"/>
          <w:szCs w:val="24"/>
        </w:rPr>
        <w:t xml:space="preserve">weblink: </w:t>
      </w:r>
      <w:ins w:id="131" w:author="Jochem Tolsma" w:date="2021-01-12T16:29:00Z">
        <w:r w:rsidR="005502FA" w:rsidRPr="005502FA">
          <w:rPr>
            <w:rFonts w:ascii="Times New Roman" w:hAnsi="Times New Roman" w:cs="Times New Roman"/>
            <w:sz w:val="24"/>
            <w:szCs w:val="24"/>
          </w:rPr>
          <w:t>https://jochemtolsma.github.io/ExposureASC2020/</w:t>
        </w:r>
      </w:ins>
      <w:del w:id="132" w:author="Jochem Tolsma" w:date="2021-01-12T16:29:00Z">
        <w:r w:rsidRPr="0061635F" w:rsidDel="005502FA">
          <w:rPr>
            <w:rFonts w:ascii="Times New Roman" w:hAnsi="Times New Roman" w:cs="Times New Roman"/>
            <w:sz w:val="24"/>
            <w:szCs w:val="24"/>
          </w:rPr>
          <w:delText>XXX</w:delText>
        </w:r>
      </w:del>
      <w:r w:rsidRPr="0061635F">
        <w:rPr>
          <w:rFonts w:ascii="Times New Roman" w:hAnsi="Times New Roman" w:cs="Times New Roman"/>
          <w:sz w:val="24"/>
          <w:szCs w:val="24"/>
        </w:rPr>
        <w:t>).</w:t>
      </w:r>
      <w:r w:rsidR="0008739B">
        <w:rPr>
          <w:rFonts w:ascii="Times New Roman" w:hAnsi="Times New Roman" w:cs="Times New Roman"/>
          <w:sz w:val="24"/>
          <w:szCs w:val="24"/>
        </w:rPr>
        <w:t xml:space="preserve"> It not only allows the interested reader to replicate all our results and claims made in the paper but also to assess the impact of different operationalisations and modelling strategies. </w:t>
      </w:r>
    </w:p>
    <w:p w14:paraId="05ADDC21" w14:textId="77777777" w:rsidR="0095662A" w:rsidRDefault="0095662A">
      <w:pPr>
        <w:rPr>
          <w:rFonts w:ascii="Times New Roman" w:hAnsi="Times New Roman" w:cs="Times New Roman"/>
          <w:sz w:val="24"/>
          <w:szCs w:val="24"/>
        </w:rPr>
      </w:pPr>
    </w:p>
    <w:p w14:paraId="3AFDB69B" w14:textId="77777777" w:rsidR="009653B4" w:rsidRDefault="00E31588">
      <w:pPr>
        <w:rPr>
          <w:rFonts w:ascii="Times New Roman" w:hAnsi="Times New Roman" w:cs="Times New Roman"/>
          <w:sz w:val="24"/>
          <w:szCs w:val="24"/>
        </w:rPr>
      </w:pPr>
      <w:r>
        <w:rPr>
          <w:rFonts w:ascii="Times New Roman" w:hAnsi="Times New Roman" w:cs="Times New Roman"/>
          <w:sz w:val="24"/>
          <w:szCs w:val="24"/>
        </w:rPr>
        <w:t>&lt;&lt;&lt;Table 1&gt;&gt;&gt;</w:t>
      </w:r>
    </w:p>
    <w:p w14:paraId="3253312D" w14:textId="77777777" w:rsidR="009653B4" w:rsidRDefault="009653B4">
      <w:pPr>
        <w:rPr>
          <w:rFonts w:ascii="Times New Roman" w:hAnsi="Times New Roman" w:cs="Times New Roman"/>
          <w:sz w:val="24"/>
          <w:szCs w:val="24"/>
        </w:rPr>
      </w:pPr>
    </w:p>
    <w:p w14:paraId="3C924F29" w14:textId="77777777" w:rsidR="009653B4" w:rsidRDefault="00E31588">
      <w:pPr>
        <w:rPr>
          <w:rFonts w:ascii="Times New Roman" w:hAnsi="Times New Roman" w:cs="Times New Roman"/>
          <w:b/>
          <w:sz w:val="24"/>
          <w:szCs w:val="24"/>
        </w:rPr>
      </w:pPr>
      <w:r>
        <w:rPr>
          <w:rFonts w:ascii="Times New Roman" w:hAnsi="Times New Roman" w:cs="Times New Roman"/>
          <w:b/>
          <w:sz w:val="24"/>
          <w:szCs w:val="24"/>
        </w:rPr>
        <w:t>Results</w:t>
      </w:r>
    </w:p>
    <w:p w14:paraId="53F39A21" w14:textId="4BB7B55D" w:rsidR="009653B4" w:rsidRDefault="00E31588">
      <w:pPr>
        <w:spacing w:line="360" w:lineRule="auto"/>
        <w:jc w:val="both"/>
        <w:rPr>
          <w:rFonts w:ascii="Times New Roman" w:hAnsi="Times New Roman"/>
          <w:sz w:val="24"/>
          <w:szCs w:val="24"/>
        </w:rPr>
      </w:pPr>
      <w:r>
        <w:rPr>
          <w:rFonts w:ascii="Times New Roman" w:hAnsi="Times New Roman"/>
          <w:sz w:val="24"/>
          <w:szCs w:val="24"/>
        </w:rPr>
        <w:t xml:space="preserve">Among voters who changed their support for the PVV, voters are far more likely to have voted for the PVV in wave 2 compared to wave 1: among the switchers, 75.88% voted for the PVV </w:t>
      </w:r>
      <w:r>
        <w:rPr>
          <w:rFonts w:ascii="Times New Roman" w:hAnsi="Times New Roman"/>
          <w:sz w:val="24"/>
          <w:szCs w:val="24"/>
        </w:rPr>
        <w:lastRenderedPageBreak/>
        <w:t xml:space="preserve">in wave 2 (Table 1). In general, support for the PVV increased as indicated by the percentages referring to the hybrid sample: from 16.72% in Wave 1 to 20.48% in Wave 2. Although on average the increase in feelings of threat and intergroup contact experiences are relatively small (0.16 and 0.26, respectively for the fixed effects sample), there is quite some within-individual variation in changes in feelings of threat </w:t>
      </w:r>
      <w:r>
        <w:rPr>
          <w:rFonts w:ascii="Times New Roman" w:hAnsi="Times New Roman" w:cs="Times New Roman"/>
          <w:sz w:val="24"/>
          <w:szCs w:val="24"/>
        </w:rPr>
        <w:t xml:space="preserve">and contact. As expected, we see that asylum seekers are housed in crisis centres only in wave 2. Among our respondents, approximately 8% experienced an inflow of </w:t>
      </w:r>
      <w:r w:rsidR="0099297B">
        <w:rPr>
          <w:rFonts w:ascii="Times New Roman" w:hAnsi="Times New Roman" w:cs="Times New Roman"/>
          <w:sz w:val="24"/>
          <w:szCs w:val="24"/>
        </w:rPr>
        <w:t xml:space="preserve">asylum seekers </w:t>
      </w:r>
      <w:r>
        <w:rPr>
          <w:rFonts w:ascii="Times New Roman" w:hAnsi="Times New Roman" w:cs="Times New Roman"/>
          <w:sz w:val="24"/>
          <w:szCs w:val="24"/>
        </w:rPr>
        <w:t xml:space="preserve">in their neighbourhood. This illustrates that although the 2015 refugee crisis was the biggest refugee crisis the Netherlands experienced in recent history, only a relatively small percentage of voters became directly exposed to </w:t>
      </w:r>
      <w:r w:rsidR="00FB5D98">
        <w:rPr>
          <w:rFonts w:ascii="Times New Roman" w:hAnsi="Times New Roman" w:cs="Times New Roman"/>
          <w:sz w:val="24"/>
          <w:szCs w:val="24"/>
        </w:rPr>
        <w:t>asylum seekers</w:t>
      </w:r>
      <w:r>
        <w:rPr>
          <w:rFonts w:ascii="Times New Roman" w:hAnsi="Times New Roman" w:cs="Times New Roman"/>
          <w:sz w:val="24"/>
          <w:szCs w:val="24"/>
        </w:rPr>
        <w:t xml:space="preserve"> in their local neighbourhood environment.</w:t>
      </w:r>
    </w:p>
    <w:p w14:paraId="436CD3B5" w14:textId="77777777" w:rsidR="009653B4" w:rsidRDefault="009653B4">
      <w:pPr>
        <w:spacing w:line="360" w:lineRule="auto"/>
        <w:jc w:val="both"/>
        <w:rPr>
          <w:rFonts w:ascii="Times New Roman" w:hAnsi="Times New Roman" w:cs="Times New Roman"/>
          <w:sz w:val="24"/>
          <w:szCs w:val="24"/>
        </w:rPr>
      </w:pPr>
    </w:p>
    <w:p w14:paraId="410299ED" w14:textId="7777777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&lt;&lt;&lt;Table 2&gt;&gt;&gt;</w:t>
      </w:r>
    </w:p>
    <w:p w14:paraId="1BD7E467" w14:textId="77777777" w:rsidR="009653B4" w:rsidRDefault="009653B4">
      <w:pPr>
        <w:spacing w:line="360" w:lineRule="auto"/>
        <w:jc w:val="both"/>
        <w:rPr>
          <w:rFonts w:ascii="Times New Roman" w:hAnsi="Times New Roman" w:cs="Times New Roman"/>
          <w:sz w:val="24"/>
          <w:szCs w:val="24"/>
        </w:rPr>
      </w:pPr>
    </w:p>
    <w:p w14:paraId="44620BF3" w14:textId="61415E43"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Table 2 displays the results based on the logistic fixed effects models. The positive coefficient for Wave 2 indicates that, irrespective of whether residents have witnessed an influx of asylum seekers in their neighbourhood, the odds of voting for the PVV have increased over time (b=1.118 se=0.064, Model 1, Table 2). On top of this general increase in support for the PVV, people who have suddenly become exposed to asylum seekers as a result of the establishment of an ASC in their neighbourhood are even more likely to switch to the PVV than to switch away from the PVV (b=0.022, se=0.</w:t>
      </w:r>
      <w:r w:rsidR="006A1A6E">
        <w:rPr>
          <w:rFonts w:ascii="Times New Roman" w:hAnsi="Times New Roman" w:cs="Times New Roman"/>
          <w:sz w:val="24"/>
          <w:szCs w:val="24"/>
        </w:rPr>
        <w:t>0</w:t>
      </w:r>
      <w:r>
        <w:rPr>
          <w:rFonts w:ascii="Times New Roman" w:hAnsi="Times New Roman" w:cs="Times New Roman"/>
          <w:sz w:val="24"/>
          <w:szCs w:val="24"/>
        </w:rPr>
        <w:t>12; Model 1, Table 2). This corroborates hypothesis 1. With each unit increase in the exposure to asylum seekers – an increase of one asylum seeker per 1,000 inhabitants – ceteris paribus, the odds for an individual to vote for the PVV increase by 2.2% (exp(0.022)). In Model 2 we break down exposure to asylum seekers by type of ASC. All estimates referring to exposure are positive but only an increase of exposure to asylum seekers housed in crisis centres is significantly related (p&lt;0.10, two-tailed) to people’s likelihood to vote for the PVV (b=0.028, se=0.017; Model 2, Table 2). That said, the coefficients of all three types of ASCs do not significantly differ from one another: LR chi2(2)=1.31.</w:t>
      </w:r>
    </w:p>
    <w:p w14:paraId="00713C87" w14:textId="0DD2FF72" w:rsidR="009653B4" w:rsidRDefault="00E31588">
      <w:pPr>
        <w:spacing w:line="360" w:lineRule="auto"/>
        <w:ind w:firstLine="708"/>
        <w:jc w:val="both"/>
        <w:rPr>
          <w:rFonts w:ascii="Times New Roman" w:hAnsi="Times New Roman" w:cs="Times New Roman"/>
          <w:sz w:val="24"/>
          <w:szCs w:val="24"/>
        </w:rPr>
      </w:pPr>
      <w:r w:rsidRPr="00875BD1">
        <w:rPr>
          <w:rFonts w:ascii="Times New Roman" w:hAnsi="Times New Roman" w:cs="Times New Roman"/>
          <w:sz w:val="24"/>
          <w:szCs w:val="24"/>
        </w:rPr>
        <w:t xml:space="preserve">With Model 3, we test the threat mechanism. In line with conflict theory, we find that people who experienced an increase in feelings of ethnic threat are more likely to have switched to the PVV (b=0.268, se=0.058; Model 3, Table 2). With one unit increase in ethnic threat, the odds for a single individual to vote for the PVV increase by 31% (exp(0.268)). Increased positive contact with non-western minorities is not significantly related to PVV-voting (Model 4, Table 2) and thus also does not suppress the threat mechanism. Including ethnic threat and </w:t>
      </w:r>
      <w:r w:rsidRPr="00875BD1">
        <w:rPr>
          <w:rFonts w:ascii="Times New Roman" w:hAnsi="Times New Roman" w:cs="Times New Roman"/>
          <w:sz w:val="24"/>
          <w:szCs w:val="24"/>
        </w:rPr>
        <w:lastRenderedPageBreak/>
        <w:t>contact into our explanatory model simultaneously does not substantially alter the estimates of exposure to asylum seekers (estimates referring to exposure are almost identical across Model 2 and Model 5). Neither increased threat nor contact is more common among residents who experienced increased exposure to asylum seekers than among residents who did not experience an increase in exposure to asylum seekers.</w:t>
      </w:r>
      <w:r w:rsidR="00875BD1" w:rsidRPr="00875BD1">
        <w:rPr>
          <w:rFonts w:ascii="Times New Roman" w:hAnsi="Times New Roman" w:cs="Times New Roman"/>
          <w:sz w:val="24"/>
          <w:szCs w:val="24"/>
        </w:rPr>
        <w:t xml:space="preserve"> </w:t>
      </w:r>
      <w:r w:rsidR="00875BD1" w:rsidRPr="00875BD1">
        <w:rPr>
          <w:rFonts w:ascii="Times New Roman" w:hAnsi="Times New Roman" w:cs="Times New Roman"/>
          <w:sz w:val="24"/>
        </w:rPr>
        <w:t xml:space="preserve">There was a significant difference in changes in contact for voters who did not experience an inflow of </w:t>
      </w:r>
      <w:r w:rsidR="00647398">
        <w:rPr>
          <w:rFonts w:ascii="Times New Roman" w:hAnsi="Times New Roman" w:cs="Times New Roman"/>
          <w:sz w:val="24"/>
        </w:rPr>
        <w:t>asylum seekers</w:t>
      </w:r>
      <w:r w:rsidR="00647398" w:rsidRPr="00875BD1">
        <w:rPr>
          <w:rFonts w:ascii="Times New Roman" w:hAnsi="Times New Roman" w:cs="Times New Roman"/>
          <w:sz w:val="24"/>
        </w:rPr>
        <w:t xml:space="preserve"> </w:t>
      </w:r>
      <w:r w:rsidR="00875BD1" w:rsidRPr="00875BD1">
        <w:rPr>
          <w:rFonts w:ascii="Times New Roman" w:hAnsi="Times New Roman" w:cs="Times New Roman"/>
          <w:sz w:val="24"/>
        </w:rPr>
        <w:t>(M=0.296, SD=</w:t>
      </w:r>
      <w:r w:rsidR="00875BD1">
        <w:t xml:space="preserve"> </w:t>
      </w:r>
      <w:r w:rsidR="00875BD1" w:rsidRPr="00875BD1">
        <w:rPr>
          <w:rFonts w:ascii="Times New Roman" w:hAnsi="Times New Roman" w:cs="Times New Roman"/>
          <w:sz w:val="24"/>
        </w:rPr>
        <w:t>2.164) and voters who did (M=</w:t>
      </w:r>
      <w:r w:rsidR="00875BD1">
        <w:t xml:space="preserve"> </w:t>
      </w:r>
      <w:r w:rsidR="00875BD1" w:rsidRPr="00875BD1">
        <w:rPr>
          <w:rFonts w:ascii="Times New Roman" w:hAnsi="Times New Roman" w:cs="Times New Roman"/>
          <w:sz w:val="24"/>
        </w:rPr>
        <w:t>-0.198, SD</w:t>
      </w:r>
      <w:r w:rsidR="00875BD1" w:rsidRPr="00875BD1">
        <w:rPr>
          <w:rFonts w:ascii="Times New Roman" w:hAnsi="Times New Roman" w:cs="Times New Roman"/>
          <w:sz w:val="24"/>
          <w:szCs w:val="24"/>
        </w:rPr>
        <w:t>= 2.190); t(129.37)= 2.285, p= 0.024</w:t>
      </w:r>
      <w:r w:rsidR="00FB5D98">
        <w:rPr>
          <w:rFonts w:ascii="Times New Roman" w:hAnsi="Times New Roman" w:cs="Times New Roman"/>
          <w:sz w:val="24"/>
          <w:szCs w:val="24"/>
        </w:rPr>
        <w:t xml:space="preserve"> but in the opposite direction as expected</w:t>
      </w:r>
      <w:r w:rsidR="00875BD1" w:rsidRPr="00875BD1">
        <w:rPr>
          <w:rFonts w:ascii="Times New Roman" w:hAnsi="Times New Roman" w:cs="Times New Roman"/>
          <w:sz w:val="24"/>
          <w:szCs w:val="24"/>
        </w:rPr>
        <w:t>.</w:t>
      </w:r>
      <w:r w:rsidR="00EC58CB">
        <w:rPr>
          <w:rFonts w:ascii="Times New Roman" w:hAnsi="Times New Roman" w:cs="Times New Roman"/>
          <w:sz w:val="24"/>
          <w:szCs w:val="24"/>
        </w:rPr>
        <w:t xml:space="preserve"> </w:t>
      </w:r>
      <w:r w:rsidR="00875BD1" w:rsidRPr="00875BD1">
        <w:rPr>
          <w:rFonts w:ascii="Times New Roman" w:hAnsi="Times New Roman" w:cs="Times New Roman"/>
          <w:sz w:val="24"/>
          <w:szCs w:val="24"/>
        </w:rPr>
        <w:t xml:space="preserve">There was no significant difference in changes in threat for voters who did not experience an inflow of </w:t>
      </w:r>
      <w:r w:rsidR="00647398">
        <w:rPr>
          <w:rFonts w:ascii="Times New Roman" w:hAnsi="Times New Roman" w:cs="Times New Roman"/>
          <w:sz w:val="24"/>
          <w:szCs w:val="24"/>
        </w:rPr>
        <w:t>asylum seekers</w:t>
      </w:r>
      <w:r w:rsidR="00647398" w:rsidRPr="00875BD1">
        <w:rPr>
          <w:rFonts w:ascii="Times New Roman" w:hAnsi="Times New Roman" w:cs="Times New Roman"/>
          <w:sz w:val="24"/>
          <w:szCs w:val="24"/>
        </w:rPr>
        <w:t xml:space="preserve"> </w:t>
      </w:r>
      <w:r w:rsidR="00875BD1" w:rsidRPr="00875BD1">
        <w:rPr>
          <w:rFonts w:ascii="Times New Roman" w:hAnsi="Times New Roman" w:cs="Times New Roman"/>
          <w:sz w:val="24"/>
          <w:szCs w:val="24"/>
        </w:rPr>
        <w:t xml:space="preserve">(M= 0.170, SD= 1.113) and voters who did (M= 0.108, SD= 1.170); t(127.89)= 0.534, p= 0.594. T-tests performed on fixed-effects sample. </w:t>
      </w:r>
      <w:r>
        <w:rPr>
          <w:rFonts w:ascii="Times New Roman" w:hAnsi="Times New Roman" w:cs="Times New Roman"/>
          <w:sz w:val="24"/>
          <w:szCs w:val="24"/>
        </w:rPr>
        <w:t xml:space="preserve">Thus, notwithstanding that heightened perceptions of ethnic threat are an important explanatory factor for changes in PVV support, we therefore refute both hypotheses 2 and </w:t>
      </w:r>
      <w:r w:rsidR="00FB5D98">
        <w:rPr>
          <w:rFonts w:ascii="Times New Roman" w:hAnsi="Times New Roman" w:cs="Times New Roman"/>
          <w:sz w:val="24"/>
          <w:szCs w:val="24"/>
        </w:rPr>
        <w:t>3</w:t>
      </w:r>
      <w:r>
        <w:rPr>
          <w:rFonts w:ascii="Times New Roman" w:hAnsi="Times New Roman" w:cs="Times New Roman"/>
          <w:sz w:val="24"/>
          <w:szCs w:val="24"/>
        </w:rPr>
        <w:t xml:space="preserve">. </w:t>
      </w:r>
    </w:p>
    <w:p w14:paraId="59800D30" w14:textId="240AF579" w:rsidR="00EC58CB" w:rsidRPr="00EC58CB" w:rsidRDefault="00E31588" w:rsidP="00EC58CB">
      <w:pPr>
        <w:spacing w:line="360" w:lineRule="auto"/>
        <w:ind w:firstLine="708"/>
        <w:jc w:val="both"/>
        <w:rPr>
          <w:rFonts w:ascii="Times New Roman" w:hAnsi="Times New Roman" w:cs="Times New Roman"/>
          <w:sz w:val="24"/>
        </w:rPr>
      </w:pPr>
      <w:r w:rsidRPr="00EC58CB">
        <w:rPr>
          <w:rFonts w:ascii="Times New Roman" w:hAnsi="Times New Roman" w:cs="Times New Roman"/>
          <w:sz w:val="24"/>
        </w:rPr>
        <w:t xml:space="preserve">The results of our hybrid models are summarized in Table 3. Results referring to the main variables of interest – exposure to asylum seekers – led to identical conclusions as described above, even though the estimates are smaller than the estimates produced by the fixed effects models, as expected </w:t>
      </w:r>
      <w:ins w:id="133" w:author="Savelkoul, M.J. (Michael)" w:date="2021-01-12T13:13:00Z">
        <w:r w:rsidR="00F50DF4">
          <w:rPr>
            <w:rFonts w:ascii="Times New Roman" w:hAnsi="Times New Roman" w:cs="Times New Roman"/>
            <w:sz w:val="24"/>
          </w:rPr>
          <w:t>[56]</w:t>
        </w:r>
      </w:ins>
      <w:del w:id="134" w:author="Savelkoul, M.J. (Michael)" w:date="2021-01-12T13:13:00Z">
        <w:r w:rsidRPr="00EC58CB" w:rsidDel="00F50DF4">
          <w:rPr>
            <w:rFonts w:ascii="Times New Roman" w:hAnsi="Times New Roman" w:cs="Times New Roman"/>
            <w:sz w:val="24"/>
          </w:rPr>
          <w:delText>(Allison 2009)</w:delText>
        </w:r>
      </w:del>
      <w:r w:rsidRPr="00EC58CB">
        <w:rPr>
          <w:rFonts w:ascii="Times New Roman" w:hAnsi="Times New Roman" w:cs="Times New Roman"/>
          <w:sz w:val="24"/>
        </w:rPr>
        <w:t xml:space="preserve">. A change in total exposure to asylum seekers is significantly (p&lt;0.10, two-tailed) related to the odds to vote for the PVV: </w:t>
      </w:r>
      <w:r w:rsidRPr="00EC58CB">
        <w:rPr>
          <w:rFonts w:ascii="Times New Roman" w:hAnsi="Times New Roman" w:cs="Times New Roman"/>
          <w:sz w:val="24"/>
          <w:szCs w:val="24"/>
        </w:rPr>
        <w:t xml:space="preserve">with each unit increase in the total exposure to asylum seekers </w:t>
      </w:r>
      <w:r w:rsidRPr="00EC58CB">
        <w:rPr>
          <w:rFonts w:ascii="Times New Roman" w:hAnsi="Times New Roman" w:cs="Times New Roman"/>
          <w:sz w:val="24"/>
        </w:rPr>
        <w:t>the odds to vote for the PVV increases slightly by 0.1% (Model 1).</w:t>
      </w:r>
      <w:r w:rsidR="00EC58CB" w:rsidRPr="00EC58CB">
        <w:rPr>
          <w:rFonts w:ascii="Times New Roman" w:hAnsi="Times New Roman" w:cs="Times New Roman"/>
          <w:sz w:val="24"/>
          <w:vertAlign w:val="superscript"/>
        </w:rPr>
        <w:t xml:space="preserve"> </w:t>
      </w:r>
      <w:r w:rsidR="00EC58CB" w:rsidRPr="00EC58CB">
        <w:rPr>
          <w:rFonts w:ascii="Times New Roman" w:hAnsi="Times New Roman" w:cs="Times New Roman"/>
          <w:sz w:val="24"/>
          <w:szCs w:val="24"/>
        </w:rPr>
        <w:t xml:space="preserve">Holding all covariates at their mean, for female voters who did not experience an inflow of </w:t>
      </w:r>
      <w:r w:rsidR="00E93106">
        <w:rPr>
          <w:rFonts w:ascii="Times New Roman" w:hAnsi="Times New Roman" w:cs="Times New Roman"/>
          <w:sz w:val="24"/>
          <w:szCs w:val="24"/>
        </w:rPr>
        <w:t>asylum seekers</w:t>
      </w:r>
      <w:r w:rsidR="00E93106" w:rsidRPr="00EC58CB">
        <w:rPr>
          <w:rFonts w:ascii="Times New Roman" w:hAnsi="Times New Roman" w:cs="Times New Roman"/>
          <w:sz w:val="24"/>
          <w:szCs w:val="24"/>
        </w:rPr>
        <w:t xml:space="preserve"> </w:t>
      </w:r>
      <w:r w:rsidR="00EC58CB" w:rsidRPr="00EC58CB">
        <w:rPr>
          <w:rFonts w:ascii="Times New Roman" w:hAnsi="Times New Roman" w:cs="Times New Roman"/>
          <w:sz w:val="24"/>
          <w:szCs w:val="24"/>
        </w:rPr>
        <w:t xml:space="preserve">the probability to vote for the PVV after the crisis was 13.4%, for female voters who experienced an inflow of 100 </w:t>
      </w:r>
      <w:r w:rsidR="00E93106">
        <w:rPr>
          <w:rFonts w:ascii="Times New Roman" w:hAnsi="Times New Roman" w:cs="Times New Roman"/>
          <w:sz w:val="24"/>
          <w:szCs w:val="24"/>
        </w:rPr>
        <w:t>asylum seekers</w:t>
      </w:r>
      <w:r w:rsidR="00E93106" w:rsidRPr="00EC58CB">
        <w:rPr>
          <w:rFonts w:ascii="Times New Roman" w:hAnsi="Times New Roman" w:cs="Times New Roman"/>
          <w:sz w:val="24"/>
          <w:szCs w:val="24"/>
        </w:rPr>
        <w:t xml:space="preserve"> </w:t>
      </w:r>
      <w:r w:rsidR="00EC58CB" w:rsidRPr="00EC58CB">
        <w:rPr>
          <w:rFonts w:ascii="Times New Roman" w:hAnsi="Times New Roman" w:cs="Times New Roman"/>
          <w:sz w:val="24"/>
          <w:szCs w:val="24"/>
        </w:rPr>
        <w:t>per 1,000 neighbourhood residents the probability was 15.1%. For their male counterparts the estimated probabilities are 21.6% and 24.1%, respectively (predicted probabilities based on estimates as summarized in Table 3</w:t>
      </w:r>
      <w:r w:rsidR="00DC271E">
        <w:rPr>
          <w:rFonts w:ascii="Times New Roman" w:hAnsi="Times New Roman" w:cs="Times New Roman"/>
          <w:sz w:val="24"/>
          <w:szCs w:val="24"/>
        </w:rPr>
        <w:t>,</w:t>
      </w:r>
      <w:r w:rsidR="00EC58CB" w:rsidRPr="00EC58CB">
        <w:rPr>
          <w:rFonts w:ascii="Times New Roman" w:hAnsi="Times New Roman" w:cs="Times New Roman"/>
          <w:sz w:val="24"/>
          <w:szCs w:val="24"/>
        </w:rPr>
        <w:t xml:space="preserve"> Model 1). The impact of increased exposure (change in probabilities of 1.7% for women and 2.5% for men) is substantial in comparison to the general trend in increased support for ‘non-treated’ voters; increased probabilities of 2.7% for women and 4.0% for men. </w:t>
      </w:r>
    </w:p>
    <w:p w14:paraId="132BB2F4" w14:textId="08116076" w:rsidR="009653B4" w:rsidRDefault="00E31588">
      <w:pPr>
        <w:spacing w:line="360" w:lineRule="auto"/>
        <w:ind w:firstLine="708"/>
        <w:jc w:val="both"/>
        <w:rPr>
          <w:rFonts w:ascii="Times New Roman" w:hAnsi="Times New Roman" w:cs="Times New Roman"/>
          <w:sz w:val="24"/>
        </w:rPr>
      </w:pPr>
      <w:r>
        <w:rPr>
          <w:rFonts w:ascii="Times New Roman" w:hAnsi="Times New Roman" w:cs="Times New Roman"/>
          <w:sz w:val="24"/>
          <w:szCs w:val="24"/>
        </w:rPr>
        <w:t>The estimates referring to exposure to asylum seekers housed in specific type</w:t>
      </w:r>
      <w:r w:rsidR="00DC271E">
        <w:rPr>
          <w:rFonts w:ascii="Times New Roman" w:hAnsi="Times New Roman" w:cs="Times New Roman"/>
          <w:sz w:val="24"/>
          <w:szCs w:val="24"/>
        </w:rPr>
        <w:t>s</w:t>
      </w:r>
      <w:r>
        <w:rPr>
          <w:rFonts w:ascii="Times New Roman" w:hAnsi="Times New Roman" w:cs="Times New Roman"/>
          <w:sz w:val="24"/>
          <w:szCs w:val="24"/>
        </w:rPr>
        <w:t xml:space="preserve"> of ASCs are positive but no longer reach significance (Model 2). </w:t>
      </w:r>
      <w:r>
        <w:rPr>
          <w:rFonts w:ascii="Times New Roman" w:hAnsi="Times New Roman" w:cs="Times New Roman"/>
          <w:sz w:val="24"/>
        </w:rPr>
        <w:t>When voters’ feelings of threat increased (b=0.117, se=0.020, Model 3) and, surprisingly</w:t>
      </w:r>
      <w:r>
        <w:rPr>
          <w:rFonts w:ascii="Times New Roman" w:hAnsi="Times New Roman" w:cs="Times New Roman"/>
          <w:sz w:val="24"/>
          <w:szCs w:val="24"/>
        </w:rPr>
        <w:t xml:space="preserve">, when positive contact with non-western immigrants increased (b=0.018, se= 0.007, Model 4), their support for PVV increased as well. </w:t>
      </w:r>
      <w:r>
        <w:rPr>
          <w:rFonts w:ascii="Times New Roman" w:hAnsi="Times New Roman" w:cs="Times New Roman"/>
          <w:sz w:val="24"/>
        </w:rPr>
        <w:t xml:space="preserve">As can be seen in Model 5, taking into account whether or not people experienced an increase in contact with non-western immigrants did not affect the threat mechanism. Thus our hybrid models also confirm hypothesis 1 and refute hypotheses 2 and </w:t>
      </w:r>
      <w:r w:rsidR="0008739B">
        <w:rPr>
          <w:rFonts w:ascii="Times New Roman" w:hAnsi="Times New Roman" w:cs="Times New Roman"/>
          <w:sz w:val="24"/>
        </w:rPr>
        <w:t>3</w:t>
      </w:r>
      <w:r>
        <w:rPr>
          <w:rFonts w:ascii="Times New Roman" w:hAnsi="Times New Roman" w:cs="Times New Roman"/>
          <w:sz w:val="24"/>
        </w:rPr>
        <w:t xml:space="preserve">. </w:t>
      </w:r>
    </w:p>
    <w:p w14:paraId="0E7CFF0E" w14:textId="60BE673A" w:rsidR="009653B4" w:rsidRDefault="00E31588">
      <w:pPr>
        <w:spacing w:line="360" w:lineRule="auto"/>
        <w:ind w:firstLine="708"/>
        <w:jc w:val="both"/>
        <w:rPr>
          <w:rFonts w:ascii="Times New Roman" w:hAnsi="Times New Roman" w:cs="Times New Roman"/>
          <w:sz w:val="24"/>
        </w:rPr>
      </w:pPr>
      <w:r>
        <w:rPr>
          <w:rFonts w:ascii="Times New Roman" w:hAnsi="Times New Roman" w:cs="Times New Roman"/>
          <w:sz w:val="24"/>
        </w:rPr>
        <w:lastRenderedPageBreak/>
        <w:t xml:space="preserve">The estimates referring to the time-constant (between) predictors are in line with previous research </w:t>
      </w:r>
      <w:ins w:id="135" w:author="Savelkoul, M.J. (Michael)" w:date="2021-01-12T13:13:00Z">
        <w:r w:rsidR="00F50DF4">
          <w:rPr>
            <w:rFonts w:ascii="Times New Roman" w:hAnsi="Times New Roman" w:cs="Times New Roman"/>
            <w:sz w:val="24"/>
          </w:rPr>
          <w:t>[14]</w:t>
        </w:r>
      </w:ins>
      <w:del w:id="136" w:author="Savelkoul, M.J. (Michael)" w:date="2021-01-12T13:14:00Z">
        <w:r w:rsidDel="00F50DF4">
          <w:rPr>
            <w:rFonts w:ascii="Times New Roman" w:hAnsi="Times New Roman" w:cs="Times New Roman"/>
            <w:sz w:val="24"/>
          </w:rPr>
          <w:delText>(cf. Savelkoul et al. 2017)</w:delText>
        </w:r>
      </w:del>
      <w:r>
        <w:rPr>
          <w:rFonts w:ascii="Times New Roman" w:hAnsi="Times New Roman" w:cs="Times New Roman"/>
          <w:sz w:val="24"/>
        </w:rPr>
        <w:t xml:space="preserve">. Most importantly, voters with higher mean levels of threat are more likely to vote for the PVV (b=1.414, se=0.023, Model 3). Voters who have more </w:t>
      </w:r>
      <w:r w:rsidR="005B48BB">
        <w:rPr>
          <w:rFonts w:ascii="Times New Roman" w:hAnsi="Times New Roman" w:cs="Times New Roman"/>
          <w:sz w:val="24"/>
        </w:rPr>
        <w:t xml:space="preserve">positive </w:t>
      </w:r>
      <w:r>
        <w:rPr>
          <w:rFonts w:ascii="Times New Roman" w:hAnsi="Times New Roman" w:cs="Times New Roman"/>
          <w:sz w:val="24"/>
        </w:rPr>
        <w:t xml:space="preserve">contact with non-western immigrants </w:t>
      </w:r>
      <w:r w:rsidR="005B48BB">
        <w:rPr>
          <w:rFonts w:ascii="Times New Roman" w:hAnsi="Times New Roman" w:cs="Times New Roman"/>
          <w:sz w:val="24"/>
        </w:rPr>
        <w:t xml:space="preserve">in their neighbourhood </w:t>
      </w:r>
      <w:r>
        <w:rPr>
          <w:rFonts w:ascii="Times New Roman" w:hAnsi="Times New Roman" w:cs="Times New Roman"/>
          <w:sz w:val="24"/>
        </w:rPr>
        <w:t>are less likely to vote for the PVV (b=-0.058, se=0.010, Model 4). The (between-level) estimates referring to exposure to asylum seekers are not significant. This</w:t>
      </w:r>
      <w:r w:rsidR="0008739B">
        <w:rPr>
          <w:rFonts w:ascii="Times New Roman" w:hAnsi="Times New Roman" w:cs="Times New Roman"/>
          <w:sz w:val="24"/>
        </w:rPr>
        <w:t xml:space="preserve"> </w:t>
      </w:r>
      <w:r w:rsidR="005B48BB">
        <w:rPr>
          <w:rFonts w:ascii="Times New Roman" w:hAnsi="Times New Roman" w:cs="Times New Roman"/>
          <w:sz w:val="24"/>
        </w:rPr>
        <w:t xml:space="preserve">illustrates </w:t>
      </w:r>
      <w:r>
        <w:rPr>
          <w:rFonts w:ascii="Times New Roman" w:hAnsi="Times New Roman" w:cs="Times New Roman"/>
          <w:sz w:val="24"/>
        </w:rPr>
        <w:t>that the placement of ASCs has been exogenous to people’s (pre-crisis) party preference.</w:t>
      </w:r>
    </w:p>
    <w:p w14:paraId="6C5174D7" w14:textId="77777777" w:rsidR="009653B4" w:rsidRDefault="009653B4">
      <w:pPr>
        <w:spacing w:line="360" w:lineRule="auto"/>
        <w:jc w:val="both"/>
        <w:rPr>
          <w:rFonts w:ascii="Times New Roman" w:hAnsi="Times New Roman" w:cs="Times New Roman"/>
          <w:sz w:val="24"/>
        </w:rPr>
      </w:pPr>
    </w:p>
    <w:p w14:paraId="0BFC5FDF" w14:textId="77777777" w:rsidR="009653B4" w:rsidRDefault="00E31588">
      <w:pPr>
        <w:spacing w:line="360" w:lineRule="auto"/>
        <w:jc w:val="both"/>
        <w:rPr>
          <w:rFonts w:ascii="Times New Roman" w:hAnsi="Times New Roman" w:cs="Times New Roman"/>
          <w:sz w:val="24"/>
        </w:rPr>
      </w:pPr>
      <w:r>
        <w:rPr>
          <w:rFonts w:ascii="Times New Roman" w:hAnsi="Times New Roman" w:cs="Times New Roman"/>
          <w:sz w:val="24"/>
        </w:rPr>
        <w:t>&lt;&lt;&lt;Table 3&gt;&gt;&gt;</w:t>
      </w:r>
    </w:p>
    <w:p w14:paraId="6BF69E57" w14:textId="77777777" w:rsidR="009653B4" w:rsidRDefault="009653B4">
      <w:pPr>
        <w:spacing w:line="360" w:lineRule="auto"/>
        <w:jc w:val="both"/>
        <w:rPr>
          <w:rFonts w:ascii="Times New Roman" w:hAnsi="Times New Roman" w:cs="Times New Roman"/>
          <w:i/>
          <w:sz w:val="24"/>
          <w:szCs w:val="24"/>
        </w:rPr>
      </w:pPr>
    </w:p>
    <w:p w14:paraId="6F254F83"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Robustness checks </w:t>
      </w:r>
    </w:p>
    <w:p w14:paraId="0568419D" w14:textId="71251C8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people’s voting intentions change, they mainly change within the left-wing bloc consisting of Labour (PvdA), GreenLeft (GL) and the Socialist Party (SP) or within the right-wing bloc consisting of liberal-conservatives (VVD), Christian-democrats (CDA) and the PVV </w:t>
      </w:r>
      <w:del w:id="137" w:author="Savelkoul, M.J. (Michael)" w:date="2021-01-12T13:14:00Z">
        <w:r w:rsidDel="00F50DF4">
          <w:rPr>
            <w:rFonts w:ascii="Times New Roman" w:hAnsi="Times New Roman" w:cs="Times New Roman"/>
            <w:sz w:val="24"/>
            <w:szCs w:val="24"/>
          </w:rPr>
          <w:delText xml:space="preserve">(Van der Meer </w:delText>
        </w:r>
        <w:r w:rsidDel="00F50DF4">
          <w:rPr>
            <w:rFonts w:ascii="Times New Roman" w:hAnsi="Times New Roman" w:cs="Times New Roman"/>
            <w:i/>
            <w:sz w:val="24"/>
            <w:szCs w:val="24"/>
          </w:rPr>
          <w:delText>et al.</w:delText>
        </w:r>
        <w:r w:rsidDel="00F50DF4">
          <w:rPr>
            <w:rFonts w:ascii="Times New Roman" w:hAnsi="Times New Roman" w:cs="Times New Roman"/>
            <w:sz w:val="24"/>
            <w:szCs w:val="24"/>
          </w:rPr>
          <w:delText xml:space="preserve"> 2015)</w:delText>
        </w:r>
      </w:del>
      <w:ins w:id="138" w:author="Savelkoul, M.J. (Michael)" w:date="2021-01-12T13:14:00Z">
        <w:r w:rsidR="00F50DF4">
          <w:rPr>
            <w:rFonts w:ascii="Times New Roman" w:hAnsi="Times New Roman" w:cs="Times New Roman"/>
            <w:sz w:val="24"/>
            <w:szCs w:val="24"/>
          </w:rPr>
          <w:t>[57]</w:t>
        </w:r>
      </w:ins>
      <w:r>
        <w:rPr>
          <w:rFonts w:ascii="Times New Roman" w:hAnsi="Times New Roman" w:cs="Times New Roman"/>
          <w:sz w:val="24"/>
          <w:szCs w:val="24"/>
        </w:rPr>
        <w:t xml:space="preserve">. An exception is the exchange between the PVV and the SP, which are both considered to be populist, anti-establishment parties </w:t>
      </w:r>
      <w:ins w:id="139" w:author="Savelkoul, M.J. (Michael)" w:date="2021-01-12T13:15:00Z">
        <w:r w:rsidR="00F50DF4">
          <w:rPr>
            <w:rFonts w:ascii="Times New Roman" w:hAnsi="Times New Roman" w:cs="Times New Roman"/>
            <w:sz w:val="24"/>
            <w:szCs w:val="24"/>
          </w:rPr>
          <w:t>[4,58]</w:t>
        </w:r>
      </w:ins>
      <w:del w:id="140" w:author="Savelkoul, M.J. (Michael)" w:date="2021-01-12T13:15:00Z">
        <w:r w:rsidDel="00F50DF4">
          <w:rPr>
            <w:rFonts w:ascii="Times New Roman" w:hAnsi="Times New Roman" w:cs="Times New Roman"/>
            <w:sz w:val="24"/>
            <w:szCs w:val="24"/>
          </w:rPr>
          <w:delText xml:space="preserve">(Bakker </w:delText>
        </w:r>
        <w:r w:rsidDel="00F50DF4">
          <w:rPr>
            <w:rFonts w:ascii="Times New Roman" w:hAnsi="Times New Roman" w:cs="Times New Roman"/>
            <w:i/>
            <w:sz w:val="24"/>
            <w:szCs w:val="24"/>
          </w:rPr>
          <w:delText>et al.</w:delText>
        </w:r>
        <w:r w:rsidDel="00F50DF4">
          <w:rPr>
            <w:rFonts w:ascii="Times New Roman" w:hAnsi="Times New Roman" w:cs="Times New Roman"/>
            <w:sz w:val="24"/>
            <w:szCs w:val="24"/>
          </w:rPr>
          <w:delText xml:space="preserve"> 2015; Immerzeel</w:delText>
        </w:r>
        <w:r w:rsidR="00500875" w:rsidDel="00F50DF4">
          <w:rPr>
            <w:rFonts w:ascii="Times New Roman" w:hAnsi="Times New Roman" w:cs="Times New Roman"/>
            <w:sz w:val="24"/>
            <w:szCs w:val="24"/>
          </w:rPr>
          <w:delText xml:space="preserve"> </w:delText>
        </w:r>
        <w:r w:rsidR="00500875" w:rsidDel="00F50DF4">
          <w:rPr>
            <w:rFonts w:ascii="Times New Roman" w:hAnsi="Times New Roman" w:cs="Times New Roman"/>
            <w:i/>
            <w:sz w:val="24"/>
            <w:szCs w:val="24"/>
          </w:rPr>
          <w:delText>et al.</w:delText>
        </w:r>
        <w:r w:rsidDel="00F50DF4">
          <w:rPr>
            <w:rFonts w:ascii="Times New Roman" w:hAnsi="Times New Roman" w:cs="Times New Roman"/>
            <w:sz w:val="24"/>
            <w:szCs w:val="24"/>
          </w:rPr>
          <w:delText xml:space="preserve"> 2016)</w:delText>
        </w:r>
      </w:del>
      <w:r>
        <w:rPr>
          <w:rFonts w:ascii="Times New Roman" w:hAnsi="Times New Roman" w:cs="Times New Roman"/>
          <w:sz w:val="24"/>
          <w:szCs w:val="24"/>
        </w:rPr>
        <w:t xml:space="preserve">. </w:t>
      </w:r>
    </w:p>
    <w:p w14:paraId="0BA9E29B" w14:textId="3FF1BC69"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It could be that the PVV lost votes to other parties of the right-wing bloc and won votes from the anti-establishment party SP (or vice-versa), thereby obscuring the general trend of increasing PVV popularity. Moreover, volatility patterns could differ between people who did and did not become exposed to asylum seekers in their neighbourhood in 2015. This may explain in part our small and/or non-significant estimates for our exposure measures reported above. As a robustness check, we therefore also ran multinomial fixed effects models (</w:t>
      </w:r>
      <w:r>
        <w:rPr>
          <w:rFonts w:ascii="Times New Roman" w:hAnsi="Times New Roman" w:cs="Times New Roman"/>
          <w:sz w:val="24"/>
        </w:rPr>
        <w:t>Table A</w:t>
      </w:r>
      <w:r w:rsidR="0008739B">
        <w:rPr>
          <w:rFonts w:ascii="Times New Roman" w:hAnsi="Times New Roman" w:cs="Times New Roman"/>
          <w:sz w:val="24"/>
        </w:rPr>
        <w:t>2</w:t>
      </w:r>
      <w:r>
        <w:rPr>
          <w:rFonts w:ascii="Times New Roman" w:hAnsi="Times New Roman" w:cs="Times New Roman"/>
          <w:sz w:val="24"/>
        </w:rPr>
        <w:t>, Appendix; voting intention for the PVV is now the base category).</w:t>
      </w:r>
      <w:r>
        <w:rPr>
          <w:rFonts w:ascii="Times New Roman" w:hAnsi="Times New Roman" w:cs="Times New Roman"/>
          <w:sz w:val="24"/>
          <w:szCs w:val="24"/>
        </w:rPr>
        <w:t xml:space="preserve"> It turns out that during the refugee crisis, the PVV was especially successful in attracting voters from the other anti-establishment party (i.e. SP), as indicated by the estimate of ‘wave 2’ referring to the odds ‘Anti-establishment vs. PVV’ (b=-2.008, se=0.105; this estimate differs significantly from the estimate of ‘wave 2’ referring to the odds ‘Other Parties vs. PVV’: LR chi2(1)=294.87). Of our exposure measures, only ‘exposure to asylum seekers in crisis centres’ reaches significance and only for the odds ‘Right wing vs. PVV’ and ‘Other parties vs. PVV’. However, all estimates referring to ‘exposure to asylum seekers in crisis centres’ are negative and do not significantly differ from one another. The impact of exposure to </w:t>
      </w:r>
      <w:r w:rsidR="00E93106">
        <w:rPr>
          <w:rFonts w:ascii="Times New Roman" w:hAnsi="Times New Roman" w:cs="Times New Roman"/>
          <w:sz w:val="24"/>
          <w:szCs w:val="24"/>
        </w:rPr>
        <w:t xml:space="preserve">asylum seekers </w:t>
      </w:r>
      <w:r>
        <w:rPr>
          <w:rFonts w:ascii="Times New Roman" w:hAnsi="Times New Roman" w:cs="Times New Roman"/>
          <w:sz w:val="24"/>
          <w:szCs w:val="24"/>
        </w:rPr>
        <w:t xml:space="preserve">does not depend on pre-crisis voting intentions </w:t>
      </w:r>
      <w:ins w:id="141" w:author="Savelkoul, M.J. (Michael)" w:date="2021-01-12T13:16:00Z">
        <w:r w:rsidR="00F50DF4">
          <w:rPr>
            <w:rFonts w:ascii="Times New Roman" w:hAnsi="Times New Roman" w:cs="Times New Roman"/>
            <w:sz w:val="24"/>
            <w:szCs w:val="24"/>
          </w:rPr>
          <w:t>[59]</w:t>
        </w:r>
      </w:ins>
      <w:del w:id="142" w:author="Savelkoul, M.J. (Michael)" w:date="2021-01-12T13:16:00Z">
        <w:r w:rsidDel="00F50DF4">
          <w:rPr>
            <w:rFonts w:ascii="Times New Roman" w:hAnsi="Times New Roman" w:cs="Times New Roman"/>
            <w:sz w:val="24"/>
            <w:szCs w:val="24"/>
          </w:rPr>
          <w:delText>(cf. Karreth</w:delText>
        </w:r>
        <w:r w:rsidR="00500875" w:rsidDel="00F50DF4">
          <w:rPr>
            <w:rFonts w:ascii="Times New Roman" w:hAnsi="Times New Roman" w:cs="Times New Roman"/>
            <w:sz w:val="24"/>
            <w:szCs w:val="24"/>
          </w:rPr>
          <w:delText xml:space="preserve"> </w:delText>
        </w:r>
        <w:r w:rsidR="00500875" w:rsidDel="00F50DF4">
          <w:rPr>
            <w:rFonts w:ascii="Times New Roman" w:hAnsi="Times New Roman" w:cs="Times New Roman"/>
            <w:i/>
            <w:sz w:val="24"/>
            <w:szCs w:val="24"/>
          </w:rPr>
          <w:delText>et al.</w:delText>
        </w:r>
        <w:r w:rsidDel="00F50DF4">
          <w:rPr>
            <w:rFonts w:ascii="Times New Roman" w:hAnsi="Times New Roman" w:cs="Times New Roman"/>
            <w:i/>
            <w:sz w:val="24"/>
            <w:szCs w:val="24"/>
          </w:rPr>
          <w:delText xml:space="preserve"> </w:delText>
        </w:r>
        <w:r w:rsidDel="00F50DF4">
          <w:rPr>
            <w:rFonts w:ascii="Times New Roman" w:hAnsi="Times New Roman" w:cs="Times New Roman"/>
            <w:sz w:val="24"/>
            <w:szCs w:val="24"/>
          </w:rPr>
          <w:delText>2015)</w:delText>
        </w:r>
      </w:del>
      <w:r>
        <w:rPr>
          <w:rFonts w:ascii="Times New Roman" w:hAnsi="Times New Roman" w:cs="Times New Roman"/>
          <w:sz w:val="24"/>
          <w:szCs w:val="24"/>
        </w:rPr>
        <w:t xml:space="preserve">. </w:t>
      </w:r>
    </w:p>
    <w:p w14:paraId="0F66FB20" w14:textId="397C6BAF"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Several scholars have suggested that the impact of increasing diversity on related concepts such as prejudice may depend on, for example, residents authoritarian values </w:t>
      </w:r>
      <w:ins w:id="143" w:author="Savelkoul, M.J. (Michael)" w:date="2021-01-12T13:16:00Z">
        <w:r w:rsidR="00F50DF4">
          <w:rPr>
            <w:rFonts w:ascii="Times New Roman" w:hAnsi="Times New Roman" w:cs="Times New Roman"/>
            <w:sz w:val="24"/>
            <w:szCs w:val="24"/>
          </w:rPr>
          <w:t>[60]</w:t>
        </w:r>
      </w:ins>
      <w:del w:id="144" w:author="Savelkoul, M.J. (Michael)" w:date="2021-01-12T13:16:00Z">
        <w:r w:rsidDel="00F50DF4">
          <w:rPr>
            <w:rFonts w:ascii="Times New Roman" w:hAnsi="Times New Roman" w:cs="Times New Roman"/>
            <w:sz w:val="24"/>
            <w:szCs w:val="24"/>
          </w:rPr>
          <w:delText>(</w:delText>
        </w:r>
        <w:r w:rsidDel="00F50DF4">
          <w:rPr>
            <w:rFonts w:ascii="Times New Roman" w:hAnsi="Times New Roman" w:cs="Times New Roman"/>
            <w:color w:val="212121"/>
            <w:sz w:val="24"/>
            <w:szCs w:val="24"/>
            <w:shd w:val="clear" w:color="auto" w:fill="FFFFFF"/>
          </w:rPr>
          <w:delText>Velez and Lavine, 2017)</w:delText>
        </w:r>
      </w:del>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national rhetoric </w:t>
      </w:r>
      <w:ins w:id="145" w:author="Savelkoul, M.J. (Michael)" w:date="2021-01-12T13:16:00Z">
        <w:r w:rsidR="00F50DF4">
          <w:rPr>
            <w:rFonts w:ascii="Times New Roman" w:hAnsi="Times New Roman" w:cs="Times New Roman"/>
            <w:sz w:val="24"/>
            <w:szCs w:val="24"/>
          </w:rPr>
          <w:t>[61]</w:t>
        </w:r>
      </w:ins>
      <w:del w:id="146" w:author="Savelkoul, M.J. (Michael)" w:date="2021-01-12T13:17:00Z">
        <w:r w:rsidDel="00F50DF4">
          <w:rPr>
            <w:rFonts w:ascii="Times New Roman" w:hAnsi="Times New Roman" w:cs="Times New Roman"/>
            <w:sz w:val="24"/>
            <w:szCs w:val="24"/>
          </w:rPr>
          <w:delText>(</w:delText>
        </w:r>
        <w:r w:rsidDel="00F50DF4">
          <w:rPr>
            <w:rFonts w:ascii="Times New Roman" w:hAnsi="Times New Roman" w:cs="Times New Roman"/>
            <w:color w:val="212121"/>
            <w:sz w:val="24"/>
            <w:szCs w:val="24"/>
            <w:shd w:val="clear" w:color="auto" w:fill="FFFFFF"/>
          </w:rPr>
          <w:delText>Hopkins, 2010)</w:delText>
        </w:r>
      </w:del>
      <w:r>
        <w:rPr>
          <w:rFonts w:ascii="Times New Roman" w:hAnsi="Times New Roman" w:cs="Times New Roman"/>
          <w:color w:val="212121"/>
          <w:sz w:val="24"/>
          <w:szCs w:val="24"/>
          <w:shd w:val="clear" w:color="auto" w:fill="FFFFFF"/>
        </w:rPr>
        <w:t xml:space="preserve">, </w:t>
      </w:r>
      <w:r>
        <w:rPr>
          <w:rFonts w:ascii="Times New Roman" w:hAnsi="Times New Roman" w:cs="Times New Roman"/>
          <w:sz w:val="24"/>
          <w:szCs w:val="24"/>
        </w:rPr>
        <w:t xml:space="preserve">or the initial share of outgroups </w:t>
      </w:r>
      <w:ins w:id="147" w:author="Savelkoul, M.J. (Michael)" w:date="2021-01-12T13:17:00Z">
        <w:r w:rsidR="00F50DF4">
          <w:rPr>
            <w:rFonts w:ascii="Times New Roman" w:hAnsi="Times New Roman" w:cs="Times New Roman"/>
            <w:sz w:val="24"/>
            <w:szCs w:val="24"/>
          </w:rPr>
          <w:t>[62]</w:t>
        </w:r>
      </w:ins>
      <w:del w:id="148" w:author="Savelkoul, M.J. (Michael)" w:date="2021-01-12T13:17:00Z">
        <w:r w:rsidDel="00F50DF4">
          <w:rPr>
            <w:rFonts w:ascii="Times New Roman" w:hAnsi="Times New Roman" w:cs="Times New Roman"/>
            <w:sz w:val="24"/>
            <w:szCs w:val="24"/>
          </w:rPr>
          <w:delText>(</w:delText>
        </w:r>
        <w:r w:rsidDel="00F50DF4">
          <w:rPr>
            <w:rFonts w:ascii="Times New Roman" w:hAnsi="Times New Roman" w:cs="Times New Roman"/>
            <w:color w:val="212121"/>
            <w:sz w:val="24"/>
            <w:szCs w:val="24"/>
            <w:shd w:val="clear" w:color="auto" w:fill="FFFFFF"/>
          </w:rPr>
          <w:delText>Newman, 2013)</w:delText>
        </w:r>
      </w:del>
      <w:r>
        <w:rPr>
          <w:rFonts w:ascii="Times New Roman" w:hAnsi="Times New Roman" w:cs="Times New Roman"/>
          <w:sz w:val="24"/>
          <w:szCs w:val="24"/>
        </w:rPr>
        <w:t xml:space="preserve">. Because this contribution is interested in the average impact of increased exposure to </w:t>
      </w:r>
      <w:r w:rsidR="00E93106">
        <w:rPr>
          <w:rFonts w:ascii="Times New Roman" w:hAnsi="Times New Roman" w:cs="Times New Roman"/>
          <w:sz w:val="24"/>
          <w:szCs w:val="24"/>
        </w:rPr>
        <w:t>asylum seekers</w:t>
      </w:r>
      <w:r>
        <w:rPr>
          <w:rFonts w:ascii="Times New Roman" w:hAnsi="Times New Roman" w:cs="Times New Roman"/>
          <w:sz w:val="24"/>
          <w:szCs w:val="24"/>
        </w:rPr>
        <w:t xml:space="preserve">, because even with our impressive dataset, still relatively few neighbourhoods faced an inflow of </w:t>
      </w:r>
      <w:r w:rsidR="00E93106">
        <w:rPr>
          <w:rFonts w:ascii="Times New Roman" w:hAnsi="Times New Roman" w:cs="Times New Roman"/>
          <w:sz w:val="24"/>
          <w:szCs w:val="24"/>
        </w:rPr>
        <w:t>asylum seekers</w:t>
      </w:r>
      <w:r>
        <w:rPr>
          <w:rFonts w:ascii="Times New Roman" w:hAnsi="Times New Roman" w:cs="Times New Roman"/>
          <w:sz w:val="24"/>
          <w:szCs w:val="24"/>
        </w:rPr>
        <w:t xml:space="preserve">, and because our survey lacked measures of most likely potential </w:t>
      </w:r>
      <w:r w:rsidRPr="00081526">
        <w:rPr>
          <w:rFonts w:ascii="Times New Roman" w:hAnsi="Times New Roman" w:cs="Times New Roman"/>
          <w:sz w:val="24"/>
          <w:szCs w:val="24"/>
        </w:rPr>
        <w:t xml:space="preserve">moderators, we did not formulate hypotheses on the conditional impact of exposure to </w:t>
      </w:r>
      <w:r w:rsidR="00E93106">
        <w:rPr>
          <w:rFonts w:ascii="Times New Roman" w:hAnsi="Times New Roman" w:cs="Times New Roman"/>
          <w:sz w:val="24"/>
          <w:szCs w:val="24"/>
        </w:rPr>
        <w:t>asylum seekers</w:t>
      </w:r>
      <w:r w:rsidRPr="00081526">
        <w:rPr>
          <w:rFonts w:ascii="Times New Roman" w:hAnsi="Times New Roman" w:cs="Times New Roman"/>
          <w:sz w:val="24"/>
          <w:szCs w:val="24"/>
        </w:rPr>
        <w:t xml:space="preserve">. That said, in additional analyses using our hybrid models, we tested for an interaction between initial levels of ethnic density (i.e. percentage of non-western minorities) and increases in exposure to </w:t>
      </w:r>
      <w:r w:rsidR="00E93106">
        <w:rPr>
          <w:rFonts w:ascii="Times New Roman" w:hAnsi="Times New Roman" w:cs="Times New Roman"/>
          <w:sz w:val="24"/>
          <w:szCs w:val="24"/>
        </w:rPr>
        <w:t>asylum seekers</w:t>
      </w:r>
      <w:r w:rsidR="00E93106" w:rsidRPr="00081526">
        <w:rPr>
          <w:rFonts w:ascii="Times New Roman" w:hAnsi="Times New Roman" w:cs="Times New Roman"/>
          <w:sz w:val="24"/>
          <w:szCs w:val="24"/>
        </w:rPr>
        <w:t xml:space="preserve"> </w:t>
      </w:r>
      <w:r w:rsidRPr="00081526">
        <w:rPr>
          <w:rFonts w:ascii="Times New Roman" w:hAnsi="Times New Roman" w:cs="Times New Roman"/>
          <w:sz w:val="24"/>
          <w:szCs w:val="24"/>
        </w:rPr>
        <w:t>but these did not reach significance (</w:t>
      </w:r>
      <w:r w:rsidR="005B48BB" w:rsidRPr="003D01B6">
        <w:rPr>
          <w:rFonts w:ascii="Times New Roman" w:hAnsi="Times New Roman" w:cs="Times New Roman"/>
          <w:sz w:val="24"/>
          <w:szCs w:val="24"/>
        </w:rPr>
        <w:t>see replication package</w:t>
      </w:r>
      <w:r w:rsidRPr="00081526">
        <w:rPr>
          <w:rFonts w:ascii="Times New Roman" w:hAnsi="Times New Roman" w:cs="Times New Roman"/>
          <w:sz w:val="24"/>
          <w:szCs w:val="24"/>
        </w:rPr>
        <w:t>).</w:t>
      </w:r>
      <w:r>
        <w:rPr>
          <w:rFonts w:ascii="Times New Roman" w:hAnsi="Times New Roman" w:cs="Times New Roman"/>
          <w:sz w:val="24"/>
          <w:szCs w:val="24"/>
        </w:rPr>
        <w:t xml:space="preserve"> </w:t>
      </w:r>
    </w:p>
    <w:p w14:paraId="7CBCB18B" w14:textId="3BAC2787"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 line with most previous research on the impact of the ethnic composition of the neighbourhood and support for the radical right, we operationalized exposure to </w:t>
      </w:r>
      <w:r w:rsidR="00A2234A">
        <w:rPr>
          <w:rFonts w:ascii="Times New Roman" w:hAnsi="Times New Roman" w:cs="Times New Roman"/>
          <w:sz w:val="24"/>
          <w:szCs w:val="24"/>
        </w:rPr>
        <w:t xml:space="preserve">asylum seekers </w:t>
      </w:r>
      <w:r>
        <w:rPr>
          <w:rFonts w:ascii="Times New Roman" w:hAnsi="Times New Roman" w:cs="Times New Roman"/>
          <w:sz w:val="24"/>
          <w:szCs w:val="24"/>
        </w:rPr>
        <w:t xml:space="preserve">as relative group size, in this case, the number of </w:t>
      </w:r>
      <w:r w:rsidR="00A2234A">
        <w:rPr>
          <w:rFonts w:ascii="Times New Roman" w:hAnsi="Times New Roman" w:cs="Times New Roman"/>
          <w:sz w:val="24"/>
          <w:szCs w:val="24"/>
        </w:rPr>
        <w:t xml:space="preserve">asylum seekers </w:t>
      </w:r>
      <w:r>
        <w:rPr>
          <w:rFonts w:ascii="Times New Roman" w:hAnsi="Times New Roman" w:cs="Times New Roman"/>
          <w:sz w:val="24"/>
          <w:szCs w:val="24"/>
        </w:rPr>
        <w:t xml:space="preserve">per 1,000 neighbourhood residents. For crisis centres, our exposure measure refers to the average number of asylum seekers for the days that the centre housed asylum seekers. To try to capture the time heterogeneity in exposure to </w:t>
      </w:r>
      <w:r w:rsidR="00A2234A">
        <w:rPr>
          <w:rFonts w:ascii="Times New Roman" w:hAnsi="Times New Roman" w:cs="Times New Roman"/>
          <w:sz w:val="24"/>
          <w:szCs w:val="24"/>
        </w:rPr>
        <w:t xml:space="preserve">asylum seekers </w:t>
      </w:r>
      <w:r>
        <w:rPr>
          <w:rFonts w:ascii="Times New Roman" w:hAnsi="Times New Roman" w:cs="Times New Roman"/>
          <w:sz w:val="24"/>
          <w:szCs w:val="24"/>
        </w:rPr>
        <w:t xml:space="preserve">housed in crisis centres, we multiplied the number of days </w:t>
      </w:r>
      <w:r w:rsidR="001A0AC4">
        <w:rPr>
          <w:rFonts w:ascii="Times New Roman" w:hAnsi="Times New Roman" w:cs="Times New Roman"/>
          <w:sz w:val="24"/>
          <w:szCs w:val="24"/>
        </w:rPr>
        <w:t xml:space="preserve">asylum seekers </w:t>
      </w:r>
      <w:r>
        <w:rPr>
          <w:rFonts w:ascii="Times New Roman" w:hAnsi="Times New Roman" w:cs="Times New Roman"/>
          <w:sz w:val="24"/>
          <w:szCs w:val="24"/>
        </w:rPr>
        <w:t xml:space="preserve">were housed in each crisis centre (range: 1 - 41) with the number of </w:t>
      </w:r>
      <w:r w:rsidR="001A0AC4">
        <w:rPr>
          <w:rFonts w:ascii="Times New Roman" w:hAnsi="Times New Roman" w:cs="Times New Roman"/>
          <w:sz w:val="24"/>
          <w:szCs w:val="24"/>
        </w:rPr>
        <w:t xml:space="preserve">asylum seekers </w:t>
      </w:r>
      <w:r>
        <w:rPr>
          <w:rFonts w:ascii="Times New Roman" w:hAnsi="Times New Roman" w:cs="Times New Roman"/>
          <w:sz w:val="24"/>
          <w:szCs w:val="24"/>
        </w:rPr>
        <w:t xml:space="preserve">at that specific day (range: 20 – 420). To take into account differences in neighbourhood size, this score was divided by the number of neighbourhood residents (per 1,000). The Spearman’s </w:t>
      </w:r>
      <w:r>
        <w:rPr>
          <w:rFonts w:ascii="Times New Roman" w:hAnsi="Times New Roman" w:cs="Times New Roman"/>
          <w:i/>
          <w:sz w:val="24"/>
          <w:szCs w:val="24"/>
        </w:rPr>
        <w:t xml:space="preserve">rho </w:t>
      </w:r>
      <w:r>
        <w:rPr>
          <w:rFonts w:ascii="Times New Roman" w:hAnsi="Times New Roman" w:cs="Times New Roman"/>
          <w:sz w:val="24"/>
          <w:szCs w:val="24"/>
        </w:rPr>
        <w:t xml:space="preserve">statistic between the original exposure measure and this alternative operationalization was .53. The alternative operationalization of exposure to </w:t>
      </w:r>
      <w:r w:rsidR="00A5079E">
        <w:rPr>
          <w:rFonts w:ascii="Times New Roman" w:hAnsi="Times New Roman" w:cs="Times New Roman"/>
          <w:sz w:val="24"/>
          <w:szCs w:val="24"/>
        </w:rPr>
        <w:t xml:space="preserve">asylum seekers </w:t>
      </w:r>
      <w:r>
        <w:rPr>
          <w:rFonts w:ascii="Times New Roman" w:hAnsi="Times New Roman" w:cs="Times New Roman"/>
          <w:sz w:val="24"/>
          <w:szCs w:val="24"/>
        </w:rPr>
        <w:t>in crisis centres did not reach significance in our additional analyses (</w:t>
      </w:r>
      <w:r>
        <w:rPr>
          <w:rFonts w:ascii="Times New Roman" w:hAnsi="Times New Roman" w:cs="Times New Roman"/>
          <w:sz w:val="24"/>
        </w:rPr>
        <w:t>Table A</w:t>
      </w:r>
      <w:r w:rsidR="00141787">
        <w:rPr>
          <w:rFonts w:ascii="Times New Roman" w:hAnsi="Times New Roman" w:cs="Times New Roman"/>
          <w:sz w:val="24"/>
        </w:rPr>
        <w:t>3</w:t>
      </w:r>
      <w:r>
        <w:rPr>
          <w:rFonts w:ascii="Times New Roman" w:hAnsi="Times New Roman" w:cs="Times New Roman"/>
          <w:sz w:val="24"/>
        </w:rPr>
        <w:t>, Appendix</w:t>
      </w:r>
      <w:r>
        <w:rPr>
          <w:rFonts w:ascii="Times New Roman" w:hAnsi="Times New Roman" w:cs="Times New Roman"/>
          <w:sz w:val="24"/>
          <w:szCs w:val="24"/>
        </w:rPr>
        <w:t xml:space="preserve">). This may indicate that exposure to more </w:t>
      </w:r>
      <w:r w:rsidR="002A75A5">
        <w:rPr>
          <w:rFonts w:ascii="Times New Roman" w:hAnsi="Times New Roman" w:cs="Times New Roman"/>
          <w:sz w:val="24"/>
          <w:szCs w:val="24"/>
        </w:rPr>
        <w:t xml:space="preserve">asylum seekers </w:t>
      </w:r>
      <w:r>
        <w:rPr>
          <w:rFonts w:ascii="Times New Roman" w:hAnsi="Times New Roman" w:cs="Times New Roman"/>
          <w:sz w:val="24"/>
          <w:szCs w:val="24"/>
        </w:rPr>
        <w:t xml:space="preserve">is more likely to fuel support for the radical right but that longer exposure to </w:t>
      </w:r>
      <w:r w:rsidR="002A75A5">
        <w:rPr>
          <w:rFonts w:ascii="Times New Roman" w:hAnsi="Times New Roman" w:cs="Times New Roman"/>
          <w:sz w:val="24"/>
          <w:szCs w:val="24"/>
        </w:rPr>
        <w:t xml:space="preserve">asylum seekers </w:t>
      </w:r>
      <w:r>
        <w:rPr>
          <w:rFonts w:ascii="Times New Roman" w:hAnsi="Times New Roman" w:cs="Times New Roman"/>
          <w:sz w:val="24"/>
          <w:szCs w:val="24"/>
        </w:rPr>
        <w:t xml:space="preserve">may dampen this effect, possibly due to a familiarization process </w:t>
      </w:r>
      <w:ins w:id="149" w:author="Savelkoul, M.J. (Michael)" w:date="2021-01-12T13:17:00Z">
        <w:r w:rsidR="009329A3">
          <w:rPr>
            <w:rFonts w:ascii="Times New Roman" w:hAnsi="Times New Roman" w:cs="Times New Roman"/>
            <w:sz w:val="24"/>
            <w:szCs w:val="24"/>
          </w:rPr>
          <w:t>[55]</w:t>
        </w:r>
      </w:ins>
      <w:del w:id="150" w:author="Savelkoul, M.J. (Michael)" w:date="2021-01-12T13:17:00Z">
        <w:r w:rsidDel="009329A3">
          <w:rPr>
            <w:rFonts w:ascii="Times New Roman" w:hAnsi="Times New Roman" w:cs="Times New Roman"/>
            <w:sz w:val="24"/>
            <w:szCs w:val="24"/>
          </w:rPr>
          <w:delText xml:space="preserve">(cf. Lubbers </w:delText>
        </w:r>
        <w:r w:rsidDel="009329A3">
          <w:rPr>
            <w:rFonts w:ascii="Times New Roman" w:hAnsi="Times New Roman" w:cs="Times New Roman"/>
            <w:i/>
            <w:sz w:val="24"/>
            <w:szCs w:val="24"/>
          </w:rPr>
          <w:delText xml:space="preserve">et al. </w:delText>
        </w:r>
        <w:r w:rsidDel="009329A3">
          <w:rPr>
            <w:rFonts w:ascii="Times New Roman" w:hAnsi="Times New Roman" w:cs="Times New Roman"/>
            <w:sz w:val="24"/>
            <w:szCs w:val="24"/>
          </w:rPr>
          <w:delText>2006)</w:delText>
        </w:r>
      </w:del>
      <w:r>
        <w:rPr>
          <w:rFonts w:ascii="Times New Roman" w:hAnsi="Times New Roman" w:cs="Times New Roman"/>
          <w:sz w:val="24"/>
          <w:szCs w:val="24"/>
        </w:rPr>
        <w:t xml:space="preserve">. In line with this idea, we observe that the estimated impact of the number of days </w:t>
      </w:r>
      <w:r w:rsidR="00072620">
        <w:rPr>
          <w:rFonts w:ascii="Times New Roman" w:hAnsi="Times New Roman" w:cs="Times New Roman"/>
          <w:sz w:val="24"/>
          <w:szCs w:val="24"/>
        </w:rPr>
        <w:t xml:space="preserve">asylum seekers </w:t>
      </w:r>
      <w:r>
        <w:rPr>
          <w:rFonts w:ascii="Times New Roman" w:hAnsi="Times New Roman" w:cs="Times New Roman"/>
          <w:sz w:val="24"/>
          <w:szCs w:val="24"/>
        </w:rPr>
        <w:t xml:space="preserve">were housed in crisis centres on PVV support was negative (b=-0.113; se=0.043), and, once we control for differences in time use between crisis centres, our original exposure measure becomes stronger (b=0.64; se=0.025; </w:t>
      </w:r>
      <w:r>
        <w:rPr>
          <w:rFonts w:ascii="Times New Roman" w:hAnsi="Times New Roman" w:cs="Times New Roman"/>
          <w:sz w:val="24"/>
        </w:rPr>
        <w:t>Table A</w:t>
      </w:r>
      <w:r w:rsidR="00081526">
        <w:rPr>
          <w:rFonts w:ascii="Times New Roman" w:hAnsi="Times New Roman" w:cs="Times New Roman"/>
          <w:sz w:val="24"/>
        </w:rPr>
        <w:t>3</w:t>
      </w:r>
      <w:r>
        <w:rPr>
          <w:rFonts w:ascii="Times New Roman" w:hAnsi="Times New Roman" w:cs="Times New Roman"/>
          <w:sz w:val="24"/>
        </w:rPr>
        <w:t>, Appendix</w:t>
      </w:r>
      <w:r>
        <w:rPr>
          <w:rFonts w:ascii="Times New Roman" w:hAnsi="Times New Roman" w:cs="Times New Roman"/>
          <w:sz w:val="24"/>
          <w:szCs w:val="24"/>
        </w:rPr>
        <w:t xml:space="preserve">). Binary exposure measures (yes/no increase in </w:t>
      </w:r>
      <w:r w:rsidR="00072620">
        <w:rPr>
          <w:rFonts w:ascii="Times New Roman" w:hAnsi="Times New Roman" w:cs="Times New Roman"/>
          <w:sz w:val="24"/>
          <w:szCs w:val="24"/>
        </w:rPr>
        <w:t>asylum seekers</w:t>
      </w:r>
      <w:r>
        <w:rPr>
          <w:rFonts w:ascii="Times New Roman" w:hAnsi="Times New Roman" w:cs="Times New Roman"/>
          <w:sz w:val="24"/>
          <w:szCs w:val="24"/>
        </w:rPr>
        <w:t>) did not reach significance (</w:t>
      </w:r>
      <w:r>
        <w:rPr>
          <w:rFonts w:ascii="Times New Roman" w:hAnsi="Times New Roman" w:cs="Times New Roman"/>
          <w:sz w:val="24"/>
        </w:rPr>
        <w:t>Table A</w:t>
      </w:r>
      <w:r w:rsidR="00081526">
        <w:rPr>
          <w:rFonts w:ascii="Times New Roman" w:hAnsi="Times New Roman" w:cs="Times New Roman"/>
          <w:sz w:val="24"/>
        </w:rPr>
        <w:t>3</w:t>
      </w:r>
      <w:r>
        <w:rPr>
          <w:rFonts w:ascii="Times New Roman" w:hAnsi="Times New Roman" w:cs="Times New Roman"/>
          <w:sz w:val="24"/>
        </w:rPr>
        <w:t>, Appendix</w:t>
      </w:r>
      <w:r>
        <w:rPr>
          <w:rFonts w:ascii="Times New Roman" w:hAnsi="Times New Roman" w:cs="Times New Roman"/>
          <w:sz w:val="24"/>
          <w:szCs w:val="24"/>
        </w:rPr>
        <w:t xml:space="preserve">). This operationalization of exposure may simply be too blunt and our non-significant findings may indicate that it is not so much whether </w:t>
      </w:r>
      <w:r w:rsidR="00072620">
        <w:rPr>
          <w:rFonts w:ascii="Times New Roman" w:hAnsi="Times New Roman" w:cs="Times New Roman"/>
          <w:sz w:val="24"/>
          <w:szCs w:val="24"/>
        </w:rPr>
        <w:t xml:space="preserve">asylum seekers </w:t>
      </w:r>
      <w:r>
        <w:rPr>
          <w:rFonts w:ascii="Times New Roman" w:hAnsi="Times New Roman" w:cs="Times New Roman"/>
          <w:sz w:val="24"/>
          <w:szCs w:val="24"/>
        </w:rPr>
        <w:t xml:space="preserve">were housed in one’s neighbourhood but about how many </w:t>
      </w:r>
      <w:r w:rsidR="00072620">
        <w:rPr>
          <w:rFonts w:ascii="Times New Roman" w:hAnsi="Times New Roman" w:cs="Times New Roman"/>
          <w:sz w:val="24"/>
          <w:szCs w:val="24"/>
        </w:rPr>
        <w:t xml:space="preserve">asylum seekers </w:t>
      </w:r>
      <w:r>
        <w:rPr>
          <w:rFonts w:ascii="Times New Roman" w:hAnsi="Times New Roman" w:cs="Times New Roman"/>
          <w:sz w:val="24"/>
          <w:szCs w:val="24"/>
        </w:rPr>
        <w:t xml:space="preserve">entered the neighbourhood. </w:t>
      </w:r>
    </w:p>
    <w:p w14:paraId="1D4DF45C" w14:textId="5FA9196C" w:rsidR="004C0FF0" w:rsidRDefault="004C0FF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As stated above, because people sign up for the 1VOP online panel of their own, there is a self-selection bias in the sample of our respondents. As a robustness check we repeated our fixed effects</w:t>
      </w:r>
      <w:r w:rsidR="00B2184F">
        <w:rPr>
          <w:rFonts w:ascii="Times New Roman" w:hAnsi="Times New Roman" w:cs="Times New Roman"/>
          <w:sz w:val="24"/>
          <w:szCs w:val="24"/>
        </w:rPr>
        <w:t xml:space="preserve"> analysis</w:t>
      </w:r>
      <w:r>
        <w:rPr>
          <w:rFonts w:ascii="Times New Roman" w:hAnsi="Times New Roman" w:cs="Times New Roman"/>
          <w:sz w:val="24"/>
          <w:szCs w:val="24"/>
        </w:rPr>
        <w:t xml:space="preserve"> on a weighted sample</w:t>
      </w:r>
      <w:r w:rsidR="00B2184F">
        <w:rPr>
          <w:rFonts w:ascii="Times New Roman" w:hAnsi="Times New Roman" w:cs="Times New Roman"/>
          <w:sz w:val="24"/>
          <w:szCs w:val="24"/>
        </w:rPr>
        <w:t xml:space="preserve"> (based on sex, age and educational level)</w:t>
      </w:r>
      <w:r>
        <w:rPr>
          <w:rFonts w:ascii="Times New Roman" w:hAnsi="Times New Roman" w:cs="Times New Roman"/>
          <w:sz w:val="24"/>
          <w:szCs w:val="24"/>
        </w:rPr>
        <w:t xml:space="preserve">. For this </w:t>
      </w:r>
      <w:r>
        <w:rPr>
          <w:rFonts w:ascii="Times New Roman" w:hAnsi="Times New Roman" w:cs="Times New Roman"/>
          <w:sz w:val="24"/>
          <w:szCs w:val="24"/>
        </w:rPr>
        <w:lastRenderedPageBreak/>
        <w:t xml:space="preserve">weighted sample, we find that both exposure to asylum seekers in temporary ASCs and crisis ASCs is related to an increase in support for the PVV (Table A3 and </w:t>
      </w:r>
      <w:r w:rsidR="00B2184F">
        <w:rPr>
          <w:rFonts w:ascii="Times New Roman" w:hAnsi="Times New Roman" w:cs="Times New Roman"/>
          <w:sz w:val="24"/>
          <w:szCs w:val="24"/>
        </w:rPr>
        <w:t>A4</w:t>
      </w:r>
      <w:r w:rsidR="001778A2">
        <w:rPr>
          <w:rFonts w:ascii="Times New Roman" w:hAnsi="Times New Roman" w:cs="Times New Roman"/>
          <w:sz w:val="24"/>
          <w:szCs w:val="24"/>
        </w:rPr>
        <w:t>, Appendix</w:t>
      </w:r>
      <w:r>
        <w:rPr>
          <w:rFonts w:ascii="Times New Roman" w:hAnsi="Times New Roman" w:cs="Times New Roman"/>
          <w:sz w:val="24"/>
          <w:szCs w:val="24"/>
        </w:rPr>
        <w:t xml:space="preserve">). </w:t>
      </w:r>
    </w:p>
    <w:p w14:paraId="4822F680" w14:textId="2CAD31FE" w:rsidR="0088361D" w:rsidRDefault="004C0FF0" w:rsidP="00072620">
      <w:pPr>
        <w:spacing w:line="360" w:lineRule="auto"/>
        <w:ind w:firstLine="708"/>
        <w:jc w:val="both"/>
      </w:pPr>
      <w:r>
        <w:rPr>
          <w:rFonts w:ascii="Times New Roman" w:hAnsi="Times New Roman" w:cs="Times New Roman"/>
          <w:sz w:val="24"/>
          <w:szCs w:val="24"/>
        </w:rPr>
        <w:t xml:space="preserve"> </w:t>
      </w:r>
      <w:r w:rsidR="00E31588">
        <w:rPr>
          <w:rFonts w:ascii="Times New Roman" w:hAnsi="Times New Roman" w:cs="Times New Roman"/>
          <w:sz w:val="24"/>
          <w:szCs w:val="24"/>
        </w:rPr>
        <w:t xml:space="preserve">We argued above that our study comes close to a natural experiment; voters who experienced an inflow of </w:t>
      </w:r>
      <w:r w:rsidR="00072620">
        <w:rPr>
          <w:rFonts w:ascii="Times New Roman" w:hAnsi="Times New Roman" w:cs="Times New Roman"/>
          <w:sz w:val="24"/>
          <w:szCs w:val="24"/>
        </w:rPr>
        <w:t xml:space="preserve">asylum seekers </w:t>
      </w:r>
      <w:r w:rsidR="00E31588">
        <w:rPr>
          <w:rFonts w:ascii="Times New Roman" w:hAnsi="Times New Roman" w:cs="Times New Roman"/>
          <w:sz w:val="24"/>
          <w:szCs w:val="24"/>
        </w:rPr>
        <w:t xml:space="preserve">(the treatment) were similar to voters who did not experience an inflow of </w:t>
      </w:r>
      <w:r w:rsidR="00072620">
        <w:rPr>
          <w:rFonts w:ascii="Times New Roman" w:hAnsi="Times New Roman" w:cs="Times New Roman"/>
          <w:sz w:val="24"/>
          <w:szCs w:val="24"/>
        </w:rPr>
        <w:t>asylum seekers</w:t>
      </w:r>
      <w:r w:rsidR="00E31588">
        <w:rPr>
          <w:rFonts w:ascii="Times New Roman" w:hAnsi="Times New Roman" w:cs="Times New Roman"/>
          <w:sz w:val="24"/>
          <w:szCs w:val="24"/>
        </w:rPr>
        <w:t xml:space="preserve">. With our individual-level panel data we were already able to take unobserved time-stable heterogeneity into account. With a natural experiment, unobserved time-varying heterogeneity (including pre-treatment trends in PVV support) </w:t>
      </w:r>
      <w:r w:rsidR="0090317C">
        <w:rPr>
          <w:rFonts w:ascii="Times New Roman" w:hAnsi="Times New Roman" w:cs="Times New Roman"/>
          <w:sz w:val="24"/>
          <w:szCs w:val="24"/>
        </w:rPr>
        <w:t xml:space="preserve">is not likely to </w:t>
      </w:r>
      <w:r w:rsidR="00E31588">
        <w:rPr>
          <w:rFonts w:ascii="Times New Roman" w:hAnsi="Times New Roman" w:cs="Times New Roman"/>
          <w:sz w:val="24"/>
          <w:szCs w:val="24"/>
        </w:rPr>
        <w:t xml:space="preserve">have biased our results. </w:t>
      </w:r>
      <w:r w:rsidR="001D418D">
        <w:rPr>
          <w:rFonts w:ascii="Times New Roman" w:hAnsi="Times New Roman" w:cs="Times New Roman"/>
          <w:sz w:val="24"/>
          <w:szCs w:val="24"/>
        </w:rPr>
        <w:t xml:space="preserve">However, we acknowledge that group differences may have occurred by chance and that </w:t>
      </w:r>
      <w:r w:rsidR="00E31588">
        <w:rPr>
          <w:rFonts w:ascii="Times New Roman" w:hAnsi="Times New Roman" w:cs="Times New Roman"/>
          <w:sz w:val="24"/>
          <w:szCs w:val="24"/>
        </w:rPr>
        <w:t xml:space="preserve">the distribution of </w:t>
      </w:r>
      <w:r w:rsidR="001778A2">
        <w:rPr>
          <w:rFonts w:ascii="Times New Roman" w:hAnsi="Times New Roman" w:cs="Times New Roman"/>
          <w:sz w:val="24"/>
          <w:szCs w:val="24"/>
        </w:rPr>
        <w:t>asylum seekers</w:t>
      </w:r>
      <w:r w:rsidR="0090317C">
        <w:rPr>
          <w:rFonts w:ascii="Times New Roman" w:hAnsi="Times New Roman" w:cs="Times New Roman"/>
          <w:sz w:val="24"/>
          <w:szCs w:val="24"/>
        </w:rPr>
        <w:t xml:space="preserve"> may not have been perfectly</w:t>
      </w:r>
      <w:r w:rsidR="00E31588">
        <w:rPr>
          <w:rFonts w:ascii="Times New Roman" w:hAnsi="Times New Roman" w:cs="Times New Roman"/>
          <w:sz w:val="24"/>
          <w:szCs w:val="24"/>
        </w:rPr>
        <w:t xml:space="preserve"> random. As a robustness test, we therefore used a nonparametric pre-processing matching approach on the sample which we used to estimate our fixed effects models. We used a binary treatment variable (increase in exposure = 1) in the matching procedure. The pre-treatment covariates on which we perform a nearest neighbours match are: age, gender, education, threat, contact, ethnic density in neighbourhood and socio-economic status of the neighbourhood. Matching our data leads to a somewhat stronger estimated impact of exposure to asylum seekers in crisis ASCs (Table A</w:t>
      </w:r>
      <w:r w:rsidR="00B2184F">
        <w:rPr>
          <w:rFonts w:ascii="Times New Roman" w:hAnsi="Times New Roman" w:cs="Times New Roman"/>
          <w:sz w:val="24"/>
          <w:szCs w:val="24"/>
        </w:rPr>
        <w:t>3</w:t>
      </w:r>
      <w:r w:rsidR="001D418D">
        <w:rPr>
          <w:rFonts w:ascii="Times New Roman" w:hAnsi="Times New Roman" w:cs="Times New Roman"/>
          <w:sz w:val="24"/>
          <w:szCs w:val="24"/>
        </w:rPr>
        <w:t xml:space="preserve"> and A</w:t>
      </w:r>
      <w:r w:rsidR="00B2184F">
        <w:rPr>
          <w:rFonts w:ascii="Times New Roman" w:hAnsi="Times New Roman" w:cs="Times New Roman"/>
          <w:sz w:val="24"/>
          <w:szCs w:val="24"/>
        </w:rPr>
        <w:t>5</w:t>
      </w:r>
      <w:r w:rsidR="00E31588">
        <w:rPr>
          <w:rFonts w:ascii="Times New Roman" w:hAnsi="Times New Roman" w:cs="Times New Roman"/>
          <w:sz w:val="24"/>
          <w:szCs w:val="24"/>
        </w:rPr>
        <w:t xml:space="preserve">, Appendix). </w:t>
      </w:r>
    </w:p>
    <w:p w14:paraId="64F02CE1" w14:textId="209325EF" w:rsidR="0088361D" w:rsidRPr="00072620" w:rsidRDefault="0088361D" w:rsidP="00072620">
      <w:pPr>
        <w:spacing w:line="360" w:lineRule="auto"/>
        <w:ind w:firstLine="708"/>
        <w:jc w:val="both"/>
      </w:pPr>
      <w:r w:rsidRPr="00072620">
        <w:rPr>
          <w:rFonts w:ascii="Times New Roman" w:hAnsi="Times New Roman" w:cs="Times New Roman"/>
          <w:sz w:val="24"/>
          <w:szCs w:val="24"/>
        </w:rPr>
        <w:t xml:space="preserve">Following the suggestion of an anonymous reviewer, we also estimated a Difference in Differences estimator. The traditional DiD model </w:t>
      </w:r>
      <w:r w:rsidRPr="000C71F7">
        <w:rPr>
          <w:rFonts w:ascii="Times New Roman" w:hAnsi="Times New Roman" w:cs="Times New Roman"/>
          <w:sz w:val="24"/>
          <w:szCs w:val="24"/>
        </w:rPr>
        <w:t>for individual-level panel data</w:t>
      </w:r>
      <w:r w:rsidRPr="00072620">
        <w:rPr>
          <w:rFonts w:ascii="Times New Roman" w:hAnsi="Times New Roman" w:cs="Times New Roman"/>
          <w:sz w:val="24"/>
          <w:szCs w:val="24"/>
        </w:rPr>
        <w:t xml:space="preserve"> </w:t>
      </w:r>
      <w:r w:rsidRPr="000C71F7">
        <w:rPr>
          <w:rFonts w:ascii="Times New Roman" w:hAnsi="Times New Roman" w:cs="Times New Roman"/>
          <w:sz w:val="24"/>
          <w:szCs w:val="24"/>
        </w:rPr>
        <w:t>with additional time-constant covariates ci</w:t>
      </w:r>
      <w:r w:rsidRPr="00072620">
        <w:rPr>
          <w:rFonts w:ascii="Times New Roman" w:hAnsi="Times New Roman" w:cs="Times New Roman"/>
          <w:sz w:val="24"/>
          <w:szCs w:val="24"/>
        </w:rPr>
        <w:t xml:space="preserve"> is:</w:t>
      </w:r>
    </w:p>
    <w:p w14:paraId="6CF6A2A1" w14:textId="1484D573" w:rsidR="0088361D" w:rsidRDefault="0088361D" w:rsidP="00072620">
      <w:pPr>
        <w:pStyle w:val="NormalWeb"/>
        <w:jc w:val="center"/>
        <w:rPr>
          <w:rStyle w:val="mi"/>
          <w:rFonts w:asciiTheme="minorHAnsi" w:eastAsiaTheme="minorEastAsia" w:hAnsiTheme="minorHAnsi" w:cstheme="minorBidi"/>
          <w:i/>
          <w:iCs/>
          <w:sz w:val="22"/>
          <w:szCs w:val="22"/>
          <w:lang w:val="en-GB" w:eastAsia="zh-CN"/>
        </w:rPr>
      </w:pPr>
      <w:r w:rsidRPr="00072620">
        <w:rPr>
          <w:rStyle w:val="mi"/>
          <w:i/>
          <w:iCs/>
          <w:lang w:val="en-GB"/>
        </w:rPr>
        <w:t>Y</w:t>
      </w:r>
      <w:r w:rsidRPr="00072620">
        <w:rPr>
          <w:rStyle w:val="mi"/>
          <w:i/>
          <w:iCs/>
          <w:vertAlign w:val="subscript"/>
          <w:lang w:val="en-GB"/>
        </w:rPr>
        <w:t>it</w:t>
      </w:r>
      <w:r w:rsidRPr="00072620">
        <w:rPr>
          <w:rStyle w:val="mo"/>
          <w:i/>
          <w:lang w:val="en-GB"/>
        </w:rPr>
        <w:t xml:space="preserve">= </w:t>
      </w:r>
      <w:r w:rsidRPr="00F33698">
        <w:rPr>
          <w:rStyle w:val="mi"/>
          <w:i/>
          <w:iCs/>
        </w:rPr>
        <w:t>β</w:t>
      </w:r>
      <w:r w:rsidRPr="00072620">
        <w:rPr>
          <w:rStyle w:val="mn"/>
          <w:i/>
          <w:vertAlign w:val="subscript"/>
          <w:lang w:val="en-GB"/>
        </w:rPr>
        <w:t>1</w:t>
      </w:r>
      <w:r w:rsidRPr="00072620">
        <w:rPr>
          <w:rStyle w:val="mi"/>
          <w:i/>
          <w:iCs/>
          <w:lang w:val="en-GB"/>
        </w:rPr>
        <w:t>Time</w:t>
      </w:r>
      <w:r w:rsidRPr="00072620">
        <w:rPr>
          <w:rStyle w:val="mi"/>
          <w:i/>
          <w:iCs/>
          <w:vertAlign w:val="subscript"/>
          <w:lang w:val="en-GB"/>
        </w:rPr>
        <w:t>t</w:t>
      </w:r>
      <w:r w:rsidRPr="00072620">
        <w:rPr>
          <w:rStyle w:val="mi"/>
          <w:i/>
          <w:iCs/>
          <w:lang w:val="en-GB"/>
        </w:rPr>
        <w:t xml:space="preserve"> </w:t>
      </w:r>
      <w:r w:rsidRPr="00072620">
        <w:rPr>
          <w:rStyle w:val="mo"/>
          <w:i/>
          <w:lang w:val="en-GB"/>
        </w:rPr>
        <w:t xml:space="preserve">+ </w:t>
      </w:r>
      <w:r w:rsidRPr="00F33698">
        <w:rPr>
          <w:rStyle w:val="mi"/>
          <w:i/>
          <w:iCs/>
        </w:rPr>
        <w:t>β</w:t>
      </w:r>
      <w:r w:rsidRPr="00072620">
        <w:rPr>
          <w:rStyle w:val="mn"/>
          <w:i/>
          <w:vertAlign w:val="subscript"/>
          <w:lang w:val="en-GB"/>
        </w:rPr>
        <w:t>2</w:t>
      </w:r>
      <w:r w:rsidRPr="00072620">
        <w:rPr>
          <w:rStyle w:val="mi"/>
          <w:i/>
          <w:iCs/>
          <w:lang w:val="en-GB"/>
        </w:rPr>
        <w:t>Treat</w:t>
      </w:r>
      <w:r w:rsidRPr="00072620">
        <w:rPr>
          <w:rStyle w:val="mi"/>
          <w:i/>
          <w:iCs/>
          <w:vertAlign w:val="subscript"/>
          <w:lang w:val="en-GB"/>
        </w:rPr>
        <w:t>i</w:t>
      </w:r>
      <w:r w:rsidRPr="00072620">
        <w:rPr>
          <w:rStyle w:val="mi"/>
          <w:i/>
          <w:iCs/>
          <w:lang w:val="en-GB"/>
        </w:rPr>
        <w:t xml:space="preserve"> </w:t>
      </w:r>
      <w:r w:rsidRPr="00072620">
        <w:rPr>
          <w:rStyle w:val="mo"/>
          <w:i/>
          <w:lang w:val="en-GB"/>
        </w:rPr>
        <w:t xml:space="preserve">+ </w:t>
      </w:r>
      <w:r w:rsidRPr="00F33698">
        <w:rPr>
          <w:rStyle w:val="mi"/>
          <w:i/>
          <w:iCs/>
        </w:rPr>
        <w:t>δ</w:t>
      </w:r>
      <w:r w:rsidRPr="00072620">
        <w:rPr>
          <w:rStyle w:val="mo"/>
          <w:i/>
          <w:lang w:val="en-GB"/>
        </w:rPr>
        <w:t>(</w:t>
      </w:r>
      <w:r w:rsidRPr="00072620">
        <w:rPr>
          <w:rStyle w:val="mi"/>
          <w:i/>
          <w:iCs/>
          <w:lang w:val="en-GB"/>
        </w:rPr>
        <w:t>Time</w:t>
      </w:r>
      <w:r w:rsidRPr="00072620">
        <w:rPr>
          <w:rStyle w:val="mi"/>
          <w:i/>
          <w:iCs/>
          <w:vertAlign w:val="subscript"/>
          <w:lang w:val="en-GB"/>
        </w:rPr>
        <w:t>t</w:t>
      </w:r>
      <w:r w:rsidRPr="00072620">
        <w:rPr>
          <w:rStyle w:val="mo"/>
          <w:rFonts w:ascii="Cambria Math" w:hAnsi="Cambria Math" w:cs="Cambria Math"/>
          <w:i/>
          <w:lang w:val="en-GB"/>
        </w:rPr>
        <w:t>⋅</w:t>
      </w:r>
      <w:r w:rsidRPr="00072620">
        <w:rPr>
          <w:rStyle w:val="mi"/>
          <w:i/>
          <w:iCs/>
          <w:lang w:val="en-GB"/>
        </w:rPr>
        <w:t>Treat</w:t>
      </w:r>
      <w:r w:rsidRPr="00072620">
        <w:rPr>
          <w:rStyle w:val="mi"/>
          <w:i/>
          <w:iCs/>
          <w:vertAlign w:val="subscript"/>
          <w:lang w:val="en-GB"/>
        </w:rPr>
        <w:t>i</w:t>
      </w:r>
      <w:r w:rsidRPr="00072620">
        <w:rPr>
          <w:rStyle w:val="mo"/>
          <w:i/>
          <w:lang w:val="en-GB"/>
        </w:rPr>
        <w:t xml:space="preserve">) + </w:t>
      </w:r>
      <w:r w:rsidRPr="00072620">
        <w:rPr>
          <w:rStyle w:val="mi"/>
          <w:i/>
          <w:iCs/>
          <w:lang w:val="en-GB"/>
        </w:rPr>
        <w:t>c</w:t>
      </w:r>
      <w:r w:rsidRPr="00072620">
        <w:rPr>
          <w:rStyle w:val="mi"/>
          <w:i/>
          <w:iCs/>
          <w:vertAlign w:val="subscript"/>
          <w:lang w:val="en-GB"/>
        </w:rPr>
        <w:t>i</w:t>
      </w:r>
      <w:r w:rsidRPr="00072620">
        <w:rPr>
          <w:rStyle w:val="mi"/>
          <w:i/>
          <w:iCs/>
          <w:lang w:val="en-GB"/>
        </w:rPr>
        <w:t xml:space="preserve"> </w:t>
      </w:r>
      <w:r w:rsidRPr="00072620">
        <w:rPr>
          <w:rStyle w:val="mo"/>
          <w:i/>
          <w:lang w:val="en-GB"/>
        </w:rPr>
        <w:t xml:space="preserve">+ </w:t>
      </w:r>
      <w:r w:rsidRPr="00F33698">
        <w:rPr>
          <w:rStyle w:val="mi"/>
          <w:i/>
          <w:iCs/>
        </w:rPr>
        <w:t>ϵ</w:t>
      </w:r>
      <w:r w:rsidRPr="00072620">
        <w:rPr>
          <w:rStyle w:val="mi"/>
          <w:i/>
          <w:iCs/>
          <w:vertAlign w:val="subscript"/>
          <w:lang w:val="en-GB"/>
        </w:rPr>
        <w:t>it</w:t>
      </w:r>
      <w:r w:rsidRPr="00072620">
        <w:rPr>
          <w:rStyle w:val="mi"/>
          <w:i/>
          <w:iCs/>
          <w:lang w:val="en-GB"/>
        </w:rPr>
        <w:tab/>
      </w:r>
      <w:r>
        <w:rPr>
          <w:rStyle w:val="mi"/>
          <w:i/>
          <w:iCs/>
          <w:lang w:val="en-GB"/>
        </w:rPr>
        <w:t>,</w:t>
      </w:r>
      <w:r w:rsidRPr="00072620">
        <w:rPr>
          <w:rStyle w:val="mi"/>
          <w:i/>
          <w:iCs/>
          <w:lang w:val="en-GB"/>
        </w:rPr>
        <w:tab/>
      </w:r>
      <w:r w:rsidRPr="00072620">
        <w:rPr>
          <w:rStyle w:val="mi"/>
          <w:i/>
          <w:iCs/>
          <w:lang w:val="en-GB"/>
        </w:rPr>
        <w:tab/>
        <w:t>(1)</w:t>
      </w:r>
    </w:p>
    <w:p w14:paraId="7AA6356D" w14:textId="732DE99D" w:rsidR="0088361D" w:rsidRPr="00072620" w:rsidRDefault="0088361D" w:rsidP="00072620">
      <w:pPr>
        <w:pStyle w:val="NormalWeb"/>
        <w:spacing w:line="360" w:lineRule="auto"/>
        <w:rPr>
          <w:lang w:val="en-GB"/>
        </w:rPr>
      </w:pPr>
      <w:r w:rsidRPr="00072620">
        <w:rPr>
          <w:lang w:val="en-GB"/>
        </w:rPr>
        <w:t xml:space="preserve">with </w:t>
      </w:r>
      <w:r w:rsidRPr="00072620">
        <w:rPr>
          <w:rStyle w:val="mi"/>
          <w:iCs/>
        </w:rPr>
        <w:t>δ</w:t>
      </w:r>
      <w:r w:rsidRPr="00072620">
        <w:rPr>
          <w:lang w:val="en-GB"/>
        </w:rPr>
        <w:t xml:space="preserve"> being the DiD estimator and </w:t>
      </w:r>
      <w:r w:rsidRPr="00072620">
        <w:rPr>
          <w:rStyle w:val="mi"/>
          <w:iCs/>
          <w:lang w:val="en-GB"/>
        </w:rPr>
        <w:t>Treat</w:t>
      </w:r>
      <w:r w:rsidRPr="00072620">
        <w:rPr>
          <w:rStyle w:val="mi"/>
          <w:iCs/>
          <w:vertAlign w:val="subscript"/>
          <w:lang w:val="en-GB"/>
        </w:rPr>
        <w:t xml:space="preserve">i </w:t>
      </w:r>
      <w:r w:rsidRPr="00072620">
        <w:rPr>
          <w:rStyle w:val="mi"/>
          <w:iCs/>
          <w:lang w:val="en-GB"/>
        </w:rPr>
        <w:t>the dichotomous treatment variable and Y</w:t>
      </w:r>
      <w:r w:rsidRPr="00072620">
        <w:rPr>
          <w:rStyle w:val="mi"/>
          <w:iCs/>
          <w:vertAlign w:val="subscript"/>
          <w:lang w:val="en-GB"/>
        </w:rPr>
        <w:t>it</w:t>
      </w:r>
      <w:r w:rsidRPr="00072620">
        <w:rPr>
          <w:lang w:val="en-GB"/>
        </w:rPr>
        <w:t xml:space="preserve"> the continuous outcome variable. Formula (1) is equivalent to:</w:t>
      </w:r>
    </w:p>
    <w:p w14:paraId="555C8856" w14:textId="77777777" w:rsidR="0088361D" w:rsidRPr="00F33698" w:rsidRDefault="0088361D" w:rsidP="00072620">
      <w:pPr>
        <w:jc w:val="center"/>
        <w:rPr>
          <w:rFonts w:ascii="Times New Roman" w:hAnsi="Times New Roman" w:cs="Times New Roman"/>
          <w:i/>
          <w:sz w:val="24"/>
          <w:szCs w:val="24"/>
        </w:rPr>
      </w:pPr>
      <w:r w:rsidRPr="00F33698">
        <w:rPr>
          <w:rStyle w:val="mjx-char"/>
          <w:rFonts w:ascii="Times New Roman" w:hAnsi="Times New Roman" w:cs="Times New Roman"/>
          <w:i/>
          <w:sz w:val="24"/>
          <w:szCs w:val="24"/>
        </w:rPr>
        <w:t>ΔY</w:t>
      </w:r>
      <w:r w:rsidRPr="00F33698">
        <w:rPr>
          <w:rStyle w:val="mjx-char"/>
          <w:rFonts w:ascii="Times New Roman" w:hAnsi="Times New Roman" w:cs="Times New Roman"/>
          <w:i/>
          <w:sz w:val="24"/>
          <w:szCs w:val="24"/>
          <w:vertAlign w:val="subscript"/>
        </w:rPr>
        <w:t>i</w:t>
      </w:r>
      <w:r w:rsidRPr="00F33698">
        <w:rPr>
          <w:rStyle w:val="mjx-char"/>
          <w:rFonts w:ascii="Times New Roman" w:hAnsi="Times New Roman" w:cs="Times New Roman"/>
          <w:i/>
          <w:sz w:val="24"/>
          <w:szCs w:val="24"/>
        </w:rPr>
        <w:t>=β</w:t>
      </w:r>
      <w:r w:rsidRPr="00F33698">
        <w:rPr>
          <w:rStyle w:val="mn"/>
          <w:rFonts w:ascii="Times New Roman" w:hAnsi="Times New Roman" w:cs="Times New Roman"/>
          <w:i/>
          <w:sz w:val="24"/>
          <w:szCs w:val="24"/>
          <w:vertAlign w:val="subscript"/>
        </w:rPr>
        <w:t>1</w:t>
      </w:r>
      <w:r w:rsidRPr="00F33698">
        <w:rPr>
          <w:rStyle w:val="mjx-char"/>
          <w:rFonts w:ascii="Times New Roman" w:hAnsi="Times New Roman" w:cs="Times New Roman"/>
          <w:i/>
          <w:sz w:val="24"/>
          <w:szCs w:val="24"/>
        </w:rPr>
        <w:t>+</w:t>
      </w:r>
      <w:r w:rsidRPr="00F33698">
        <w:rPr>
          <w:rStyle w:val="mi"/>
          <w:rFonts w:ascii="Times New Roman" w:hAnsi="Times New Roman" w:cs="Times New Roman"/>
          <w:i/>
          <w:iCs/>
          <w:sz w:val="24"/>
          <w:szCs w:val="24"/>
        </w:rPr>
        <w:t>δ</w:t>
      </w:r>
      <w:r w:rsidRPr="00F33698">
        <w:rPr>
          <w:rStyle w:val="mjx-char"/>
          <w:rFonts w:ascii="Times New Roman" w:hAnsi="Times New Roman" w:cs="Times New Roman"/>
          <w:i/>
          <w:sz w:val="24"/>
          <w:szCs w:val="24"/>
        </w:rPr>
        <w:t xml:space="preserve"> Treat</w:t>
      </w:r>
      <w:r w:rsidRPr="00F33698">
        <w:rPr>
          <w:rStyle w:val="mjx-char"/>
          <w:rFonts w:ascii="Times New Roman" w:hAnsi="Times New Roman" w:cs="Times New Roman"/>
          <w:i/>
          <w:sz w:val="24"/>
          <w:szCs w:val="24"/>
          <w:vertAlign w:val="subscript"/>
        </w:rPr>
        <w:t>i</w:t>
      </w:r>
      <w:r w:rsidRPr="00F33698">
        <w:rPr>
          <w:rStyle w:val="mjx-char"/>
          <w:rFonts w:ascii="Times New Roman" w:hAnsi="Times New Roman" w:cs="Times New Roman"/>
          <w:i/>
          <w:sz w:val="24"/>
          <w:szCs w:val="24"/>
        </w:rPr>
        <w:t xml:space="preserve"> + </w:t>
      </w:r>
      <w:r w:rsidRPr="00F33698">
        <w:rPr>
          <w:rStyle w:val="mi"/>
          <w:rFonts w:ascii="Times New Roman" w:hAnsi="Times New Roman" w:cs="Times New Roman"/>
          <w:i/>
          <w:iCs/>
          <w:sz w:val="24"/>
          <w:szCs w:val="24"/>
        </w:rPr>
        <w:t>ϵ</w:t>
      </w:r>
      <w:r w:rsidRPr="00F33698">
        <w:rPr>
          <w:rStyle w:val="mi"/>
          <w:rFonts w:ascii="Times New Roman" w:hAnsi="Times New Roman" w:cs="Times New Roman"/>
          <w:i/>
          <w:iCs/>
          <w:sz w:val="24"/>
          <w:szCs w:val="24"/>
          <w:vertAlign w:val="subscript"/>
        </w:rPr>
        <w:t>i</w:t>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t>(2)</w:t>
      </w:r>
    </w:p>
    <w:p w14:paraId="59E74141" w14:textId="14344894" w:rsidR="0088361D" w:rsidRPr="00072620" w:rsidRDefault="0088361D" w:rsidP="00072620">
      <w:pPr>
        <w:pStyle w:val="NormalWeb"/>
        <w:spacing w:line="360" w:lineRule="auto"/>
        <w:jc w:val="both"/>
        <w:rPr>
          <w:rFonts w:eastAsiaTheme="minorEastAsia"/>
          <w:lang w:val="en-GB" w:eastAsia="zh-CN"/>
        </w:rPr>
      </w:pPr>
      <w:r w:rsidRPr="00072620">
        <w:rPr>
          <w:rFonts w:eastAsiaTheme="minorEastAsia"/>
          <w:lang w:val="en-GB" w:eastAsia="zh-CN"/>
        </w:rPr>
        <w:t xml:space="preserve">Since our outcome is a binary variable there is no standard DiD model. Our main results reported in Table 2 are therefore based on the following model: </w:t>
      </w:r>
    </w:p>
    <w:p w14:paraId="17BF37AD" w14:textId="77777777" w:rsidR="0088361D" w:rsidRPr="00072620" w:rsidRDefault="0088361D" w:rsidP="00072620">
      <w:pPr>
        <w:pStyle w:val="NormalWeb"/>
        <w:jc w:val="center"/>
        <w:rPr>
          <w:rStyle w:val="mi"/>
          <w:i/>
          <w:iCs/>
          <w:lang w:val="en-GB"/>
        </w:rPr>
      </w:pPr>
      <w:r w:rsidRPr="00072620">
        <w:rPr>
          <w:rStyle w:val="mtext"/>
          <w:i/>
          <w:lang w:val="en-GB"/>
        </w:rPr>
        <w:t>logit</w:t>
      </w:r>
      <w:r w:rsidRPr="00072620">
        <w:rPr>
          <w:rStyle w:val="mo"/>
          <w:i/>
          <w:lang w:val="en-GB"/>
        </w:rPr>
        <w:t>(</w:t>
      </w:r>
      <w:r w:rsidRPr="00072620">
        <w:rPr>
          <w:rStyle w:val="mi"/>
          <w:i/>
          <w:iCs/>
          <w:lang w:val="en-GB"/>
        </w:rPr>
        <w:t>Pr</w:t>
      </w:r>
      <w:r w:rsidRPr="00072620">
        <w:rPr>
          <w:rStyle w:val="mo"/>
          <w:i/>
          <w:lang w:val="en-GB"/>
        </w:rPr>
        <w:t>(</w:t>
      </w:r>
      <w:r w:rsidRPr="00F33698">
        <w:rPr>
          <w:rStyle w:val="mjx-char"/>
          <w:i/>
        </w:rPr>
        <w:t>Δ</w:t>
      </w:r>
      <w:r w:rsidRPr="00072620">
        <w:rPr>
          <w:rStyle w:val="mjx-char"/>
          <w:i/>
          <w:lang w:val="en-GB"/>
        </w:rPr>
        <w:t>Y</w:t>
      </w:r>
      <w:r w:rsidRPr="00072620">
        <w:rPr>
          <w:rStyle w:val="mjx-char"/>
          <w:i/>
          <w:vertAlign w:val="subscript"/>
          <w:lang w:val="en-GB"/>
        </w:rPr>
        <w:t>i</w:t>
      </w:r>
      <w:r w:rsidRPr="00072620">
        <w:rPr>
          <w:rStyle w:val="mo"/>
          <w:i/>
          <w:lang w:val="en-GB"/>
        </w:rPr>
        <w:t xml:space="preserve"> =</w:t>
      </w:r>
      <w:r w:rsidRPr="00072620">
        <w:rPr>
          <w:rStyle w:val="mn"/>
          <w:i/>
          <w:lang w:val="en-GB"/>
        </w:rPr>
        <w:t>1</w:t>
      </w:r>
      <w:r w:rsidRPr="00072620">
        <w:rPr>
          <w:rStyle w:val="mo"/>
          <w:i/>
          <w:lang w:val="en-GB"/>
        </w:rPr>
        <w:t>|</w:t>
      </w:r>
      <w:r w:rsidRPr="00072620">
        <w:rPr>
          <w:rStyle w:val="mtext"/>
          <w:i/>
          <w:lang w:val="en-GB"/>
        </w:rPr>
        <w:t>Treat</w:t>
      </w:r>
      <w:r w:rsidRPr="00072620">
        <w:rPr>
          <w:rStyle w:val="mi"/>
          <w:i/>
          <w:iCs/>
          <w:vertAlign w:val="subscript"/>
          <w:lang w:val="en-GB"/>
        </w:rPr>
        <w:t>i</w:t>
      </w:r>
      <w:r w:rsidRPr="00072620">
        <w:rPr>
          <w:rStyle w:val="mo"/>
          <w:i/>
          <w:lang w:val="en-GB"/>
        </w:rPr>
        <w:t xml:space="preserve">))= </w:t>
      </w:r>
      <w:r w:rsidRPr="00F33698">
        <w:rPr>
          <w:rStyle w:val="mi"/>
          <w:i/>
          <w:iCs/>
        </w:rPr>
        <w:t>β</w:t>
      </w:r>
      <w:r w:rsidRPr="00072620">
        <w:rPr>
          <w:rStyle w:val="mn"/>
          <w:i/>
          <w:vertAlign w:val="subscript"/>
          <w:lang w:val="en-GB"/>
        </w:rPr>
        <w:t>1</w:t>
      </w:r>
      <w:r w:rsidRPr="00072620">
        <w:rPr>
          <w:rStyle w:val="mi"/>
          <w:i/>
          <w:iCs/>
          <w:lang w:val="en-GB"/>
        </w:rPr>
        <w:t xml:space="preserve"> + </w:t>
      </w:r>
      <w:r w:rsidRPr="00F33698">
        <w:rPr>
          <w:rStyle w:val="mi"/>
          <w:i/>
          <w:iCs/>
        </w:rPr>
        <w:t>δ</w:t>
      </w:r>
      <w:r w:rsidRPr="00072620">
        <w:rPr>
          <w:rStyle w:val="mjx-char"/>
          <w:i/>
          <w:lang w:val="en-GB"/>
        </w:rPr>
        <w:t xml:space="preserve"> Treat</w:t>
      </w:r>
      <w:r w:rsidRPr="00072620">
        <w:rPr>
          <w:rStyle w:val="mjx-char"/>
          <w:i/>
          <w:vertAlign w:val="subscript"/>
          <w:lang w:val="en-GB"/>
        </w:rPr>
        <w:t>i</w:t>
      </w:r>
      <w:r w:rsidRPr="00072620">
        <w:rPr>
          <w:rStyle w:val="mi"/>
          <w:i/>
          <w:iCs/>
          <w:lang w:val="en-GB"/>
        </w:rPr>
        <w:t xml:space="preserve"> ,</w:t>
      </w:r>
      <w:r w:rsidRPr="00072620">
        <w:rPr>
          <w:rStyle w:val="mi"/>
          <w:i/>
          <w:iCs/>
          <w:lang w:val="en-GB"/>
        </w:rPr>
        <w:tab/>
      </w:r>
      <w:r w:rsidRPr="00072620">
        <w:rPr>
          <w:rStyle w:val="mi"/>
          <w:i/>
          <w:iCs/>
          <w:lang w:val="en-GB"/>
        </w:rPr>
        <w:tab/>
      </w:r>
      <w:r w:rsidRPr="00072620">
        <w:rPr>
          <w:rStyle w:val="mi"/>
          <w:i/>
          <w:iCs/>
          <w:lang w:val="en-GB"/>
        </w:rPr>
        <w:tab/>
      </w:r>
      <w:r w:rsidRPr="00072620">
        <w:rPr>
          <w:rStyle w:val="mi"/>
          <w:i/>
          <w:iCs/>
          <w:lang w:val="en-GB"/>
        </w:rPr>
        <w:tab/>
        <w:t>(3)</w:t>
      </w:r>
    </w:p>
    <w:p w14:paraId="07E9F160" w14:textId="61EAD743" w:rsidR="0088361D" w:rsidRPr="00072620" w:rsidRDefault="0088361D" w:rsidP="00072620">
      <w:pPr>
        <w:pStyle w:val="NormalWeb"/>
        <w:spacing w:line="360" w:lineRule="auto"/>
        <w:jc w:val="both"/>
        <w:rPr>
          <w:lang w:val="en-GB"/>
        </w:rPr>
      </w:pPr>
      <w:r w:rsidRPr="00072620">
        <w:rPr>
          <w:rStyle w:val="mi"/>
          <w:iCs/>
          <w:lang w:val="en-GB"/>
        </w:rPr>
        <w:t xml:space="preserve">with </w:t>
      </w:r>
      <w:r w:rsidRPr="00072620">
        <w:rPr>
          <w:rStyle w:val="mjx-char"/>
        </w:rPr>
        <w:t>Δ</w:t>
      </w:r>
      <w:r w:rsidRPr="00072620">
        <w:rPr>
          <w:rStyle w:val="mjx-char"/>
          <w:lang w:val="en-GB"/>
        </w:rPr>
        <w:t>Y</w:t>
      </w:r>
      <w:r w:rsidRPr="00072620">
        <w:rPr>
          <w:rStyle w:val="mjx-char"/>
          <w:vertAlign w:val="subscript"/>
          <w:lang w:val="en-GB"/>
        </w:rPr>
        <w:t>i</w:t>
      </w:r>
      <w:r w:rsidRPr="00072620">
        <w:rPr>
          <w:rStyle w:val="mo"/>
          <w:lang w:val="en-GB"/>
        </w:rPr>
        <w:t xml:space="preserve"> =</w:t>
      </w:r>
      <w:r w:rsidRPr="00072620">
        <w:rPr>
          <w:rStyle w:val="mn"/>
          <w:lang w:val="en-GB"/>
        </w:rPr>
        <w:t>1 if the dependent outcome was 1 post-treatment (i.e. wave 2) and 0 if the dependent variable was 1 pre-treatment (wave 1). Our Treat</w:t>
      </w:r>
      <w:r w:rsidRPr="00072620">
        <w:rPr>
          <w:rStyle w:val="mn"/>
          <w:vertAlign w:val="subscript"/>
          <w:lang w:val="en-GB"/>
        </w:rPr>
        <w:t>i</w:t>
      </w:r>
      <w:r w:rsidRPr="00072620">
        <w:rPr>
          <w:rStyle w:val="mn"/>
          <w:lang w:val="en-GB"/>
        </w:rPr>
        <w:t xml:space="preserve"> variable is the change in exposure the asylum seekers. Formula (3) is the fixed effects logistic regression model for two waves (or, more precisely, the first difference model which for two waves is equivalent to the more general fixed </w:t>
      </w:r>
      <w:r w:rsidRPr="00072620">
        <w:rPr>
          <w:rStyle w:val="mn"/>
          <w:lang w:val="en-GB"/>
        </w:rPr>
        <w:lastRenderedPageBreak/>
        <w:t xml:space="preserve">effects model). Note, that respondents who did not change support for the PVV drop out of this analysis. Because we have a binary outcome and we use </w:t>
      </w:r>
      <w:r w:rsidRPr="00072620">
        <w:rPr>
          <w:lang w:val="en-GB"/>
        </w:rPr>
        <w:t xml:space="preserve">a nonlinear link function we cannot </w:t>
      </w:r>
      <w:r w:rsidR="0012568E" w:rsidRPr="00072620">
        <w:rPr>
          <w:lang w:val="en-GB"/>
        </w:rPr>
        <w:t xml:space="preserve">interpret </w:t>
      </w:r>
      <w:r w:rsidR="0012568E" w:rsidRPr="00072620">
        <w:rPr>
          <w:rStyle w:val="mi"/>
          <w:iCs/>
        </w:rPr>
        <w:t>δ</w:t>
      </w:r>
      <w:r w:rsidRPr="00072620">
        <w:rPr>
          <w:lang w:val="en-GB"/>
        </w:rPr>
        <w:t xml:space="preserve"> as the DiD estimator. Moreover, our original ‘treatment’ variable </w:t>
      </w:r>
      <w:r w:rsidRPr="00072620">
        <w:rPr>
          <w:rStyle w:val="mjx-char"/>
          <w:lang w:val="en-GB"/>
        </w:rPr>
        <w:t xml:space="preserve">is not a dichotomous variable, and this also makes why we cannot interpret our effect as the traditional DiD estimator. </w:t>
      </w:r>
      <w:r w:rsidR="00081526">
        <w:rPr>
          <w:rStyle w:val="mjx-char"/>
          <w:lang w:val="en-GB"/>
        </w:rPr>
        <w:t xml:space="preserve">To be able to interpret our effect as a DiD estimator, we </w:t>
      </w:r>
      <w:r w:rsidRPr="00072620">
        <w:rPr>
          <w:rStyle w:val="mtext"/>
          <w:lang w:val="en-GB"/>
        </w:rPr>
        <w:t>estimated formula (1) directly for a binary outcome variable as an additional robustness check</w:t>
      </w:r>
      <w:r w:rsidR="00081526">
        <w:rPr>
          <w:rStyle w:val="mtext"/>
          <w:lang w:val="en-GB"/>
        </w:rPr>
        <w:t xml:space="preserve"> (on our complete sample of panel respondents)</w:t>
      </w:r>
      <w:r w:rsidRPr="00072620">
        <w:rPr>
          <w:rStyle w:val="mtext"/>
          <w:lang w:val="en-GB"/>
        </w:rPr>
        <w:t xml:space="preserve">. That is, we estimated a linear probability model (LPM), while controlling for </w:t>
      </w:r>
      <w:r w:rsidRPr="00072620">
        <w:rPr>
          <w:lang w:val="en-GB"/>
        </w:rPr>
        <w:t>heteroscedasticity in the error term</w:t>
      </w:r>
      <w:r w:rsidRPr="00072620">
        <w:rPr>
          <w:rStyle w:val="mtext"/>
          <w:lang w:val="en-GB"/>
        </w:rPr>
        <w:t xml:space="preserve">. We did this once with our original continuous ‘treatment’ variable and once applying </w:t>
      </w:r>
      <w:r w:rsidR="0012568E" w:rsidRPr="00072620">
        <w:rPr>
          <w:rStyle w:val="mtext"/>
          <w:lang w:val="en-GB"/>
        </w:rPr>
        <w:t>a</w:t>
      </w:r>
      <w:r w:rsidRPr="00072620">
        <w:rPr>
          <w:rStyle w:val="mtext"/>
          <w:lang w:val="en-GB"/>
        </w:rPr>
        <w:t xml:space="preserve"> </w:t>
      </w:r>
      <w:r w:rsidRPr="00072620">
        <w:rPr>
          <w:lang w:val="en-GB"/>
        </w:rPr>
        <w:t>dichotomization</w:t>
      </w:r>
      <w:r w:rsidR="0012568E" w:rsidRPr="00072620">
        <w:rPr>
          <w:lang w:val="en-GB"/>
        </w:rPr>
        <w:t xml:space="preserve">. To avoid any possible post-treatment bias we </w:t>
      </w:r>
      <w:r w:rsidR="00513561" w:rsidRPr="00072620">
        <w:rPr>
          <w:lang w:val="en-GB"/>
        </w:rPr>
        <w:t xml:space="preserve">did not include our time-varying contact or threat measures. We </w:t>
      </w:r>
      <w:r w:rsidR="0012568E" w:rsidRPr="00072620">
        <w:rPr>
          <w:lang w:val="en-GB"/>
        </w:rPr>
        <w:t xml:space="preserve">estimated models </w:t>
      </w:r>
      <w:r w:rsidR="00513561" w:rsidRPr="00072620">
        <w:rPr>
          <w:lang w:val="en-GB"/>
        </w:rPr>
        <w:t xml:space="preserve">with and </w:t>
      </w:r>
      <w:r w:rsidR="0012568E" w:rsidRPr="00072620">
        <w:rPr>
          <w:lang w:val="en-GB"/>
        </w:rPr>
        <w:t xml:space="preserve">without </w:t>
      </w:r>
      <w:r w:rsidR="00513561" w:rsidRPr="00072620">
        <w:rPr>
          <w:lang w:val="en-GB"/>
        </w:rPr>
        <w:t xml:space="preserve">time-stable </w:t>
      </w:r>
      <w:r w:rsidR="0012568E" w:rsidRPr="00072620">
        <w:rPr>
          <w:lang w:val="en-GB"/>
        </w:rPr>
        <w:t xml:space="preserve">covariates. </w:t>
      </w:r>
      <w:r w:rsidR="001778A2">
        <w:rPr>
          <w:lang w:val="en-GB"/>
        </w:rPr>
        <w:t xml:space="preserve">We </w:t>
      </w:r>
      <w:r w:rsidR="0012568E" w:rsidRPr="00072620">
        <w:rPr>
          <w:lang w:val="en-GB"/>
        </w:rPr>
        <w:t xml:space="preserve">summarized </w:t>
      </w:r>
      <w:r w:rsidR="001778A2">
        <w:rPr>
          <w:lang w:val="en-GB"/>
        </w:rPr>
        <w:t xml:space="preserve">the DiD estimators </w:t>
      </w:r>
      <w:r w:rsidR="0012568E" w:rsidRPr="00072620">
        <w:rPr>
          <w:lang w:val="en-GB"/>
        </w:rPr>
        <w:t xml:space="preserve">in Table </w:t>
      </w:r>
      <w:r w:rsidR="001778A2">
        <w:rPr>
          <w:lang w:val="en-GB"/>
        </w:rPr>
        <w:t>A6 (Appendix)</w:t>
      </w:r>
      <w:r w:rsidR="0012568E" w:rsidRPr="00072620">
        <w:rPr>
          <w:lang w:val="en-GB"/>
        </w:rPr>
        <w:t xml:space="preserve">. </w:t>
      </w:r>
      <w:r w:rsidR="001778A2">
        <w:rPr>
          <w:lang w:val="en-GB"/>
        </w:rPr>
        <w:t xml:space="preserve">The DiD estimators based on binary treatment variables do not reach significance. </w:t>
      </w:r>
      <w:r w:rsidR="00081526">
        <w:rPr>
          <w:lang w:val="en-GB"/>
        </w:rPr>
        <w:t>Above we already observed that i</w:t>
      </w:r>
      <w:r w:rsidR="001778A2">
        <w:rPr>
          <w:lang w:val="en-GB"/>
        </w:rPr>
        <w:t>t is not whether the neighbourhood experienced an inflow of asylum seekers but how many asylum seekers entered the neighbourhood (Table A3</w:t>
      </w:r>
      <w:r w:rsidR="00081526">
        <w:rPr>
          <w:lang w:val="en-GB"/>
        </w:rPr>
        <w:t>, Appendix</w:t>
      </w:r>
      <w:r w:rsidR="001778A2">
        <w:rPr>
          <w:lang w:val="en-GB"/>
        </w:rPr>
        <w:t xml:space="preserve">). </w:t>
      </w:r>
      <w:r w:rsidR="00A5096A">
        <w:rPr>
          <w:lang w:val="en-GB"/>
        </w:rPr>
        <w:t>T</w:t>
      </w:r>
      <w:r w:rsidR="001778A2">
        <w:rPr>
          <w:lang w:val="en-GB"/>
        </w:rPr>
        <w:t>he DiD estimators based on continuous treatment variables reach</w:t>
      </w:r>
      <w:r w:rsidR="00A5096A">
        <w:rPr>
          <w:lang w:val="en-GB"/>
        </w:rPr>
        <w:t>ed</w:t>
      </w:r>
      <w:r w:rsidR="001778A2">
        <w:rPr>
          <w:lang w:val="en-GB"/>
        </w:rPr>
        <w:t xml:space="preserve"> significance </w:t>
      </w:r>
      <w:r w:rsidR="00A5096A">
        <w:rPr>
          <w:lang w:val="en-GB"/>
        </w:rPr>
        <w:t xml:space="preserve">(albeit only </w:t>
      </w:r>
      <w:r w:rsidR="001778A2">
        <w:rPr>
          <w:lang w:val="en-GB"/>
        </w:rPr>
        <w:t>in models without additional covariates</w:t>
      </w:r>
      <w:r w:rsidR="00A5096A">
        <w:rPr>
          <w:lang w:val="en-GB"/>
        </w:rPr>
        <w:t>) in line with our results reported in Table 2 and Table 3</w:t>
      </w:r>
      <w:r w:rsidR="001778A2">
        <w:rPr>
          <w:lang w:val="en-GB"/>
        </w:rPr>
        <w:t>.</w:t>
      </w:r>
      <w:r w:rsidR="00A5096A">
        <w:rPr>
          <w:lang w:val="en-GB"/>
        </w:rPr>
        <w:t xml:space="preserve"> </w:t>
      </w:r>
      <w:r w:rsidR="001778A2">
        <w:rPr>
          <w:lang w:val="en-GB"/>
        </w:rPr>
        <w:t xml:space="preserve"> </w:t>
      </w:r>
    </w:p>
    <w:p w14:paraId="4A8F7842" w14:textId="77777777" w:rsidR="009653B4" w:rsidRDefault="009653B4">
      <w:pPr>
        <w:spacing w:line="360" w:lineRule="auto"/>
        <w:ind w:firstLine="708"/>
        <w:jc w:val="both"/>
        <w:rPr>
          <w:rFonts w:ascii="Times New Roman" w:hAnsi="Times New Roman" w:cs="Times New Roman"/>
          <w:sz w:val="24"/>
          <w:szCs w:val="24"/>
        </w:rPr>
      </w:pPr>
    </w:p>
    <w:p w14:paraId="7D055B82" w14:textId="77777777" w:rsidR="009653B4" w:rsidRDefault="00E3158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Conclusion and discussion </w:t>
      </w:r>
    </w:p>
    <w:p w14:paraId="1D631546" w14:textId="5799BAEF" w:rsidR="00541FA8" w:rsidRDefault="00E31588">
      <w:pPr>
        <w:tabs>
          <w:tab w:val="left" w:pos="34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2015 an unprecedented number of asylum seekers had to be housed in existing and haphazardly created new (temporary and crisis) asylum seekers centres. Our large-scale </w:t>
      </w:r>
      <w:r w:rsidR="001D418D">
        <w:rPr>
          <w:rFonts w:ascii="Times New Roman" w:hAnsi="Times New Roman" w:cs="Times New Roman"/>
          <w:sz w:val="24"/>
          <w:szCs w:val="24"/>
        </w:rPr>
        <w:t xml:space="preserve">individual-level </w:t>
      </w:r>
      <w:r>
        <w:rPr>
          <w:rFonts w:ascii="Times New Roman" w:hAnsi="Times New Roman" w:cs="Times New Roman"/>
          <w:sz w:val="24"/>
          <w:szCs w:val="24"/>
        </w:rPr>
        <w:t xml:space="preserve">panel data on voting intentions provided us with an unique opportunity to expand academic knowledge about the relationship between the influx </w:t>
      </w:r>
      <w:r w:rsidR="001D418D">
        <w:rPr>
          <w:rFonts w:ascii="Times New Roman" w:hAnsi="Times New Roman" w:cs="Times New Roman"/>
          <w:sz w:val="24"/>
          <w:szCs w:val="24"/>
        </w:rPr>
        <w:t xml:space="preserve">of </w:t>
      </w:r>
      <w:r>
        <w:rPr>
          <w:rFonts w:ascii="Times New Roman" w:hAnsi="Times New Roman" w:cs="Times New Roman"/>
          <w:sz w:val="24"/>
          <w:szCs w:val="24"/>
        </w:rPr>
        <w:t>asylum seekers in the local environment and support for the radical right. During the refugee crisis support for the radical right increased and especially among people who experienced an increase in exposure to asylum seekers in their neighbourhood.</w:t>
      </w:r>
      <w:r w:rsidR="00081526">
        <w:rPr>
          <w:rFonts w:ascii="Times New Roman" w:hAnsi="Times New Roman" w:cs="Times New Roman"/>
          <w:sz w:val="24"/>
          <w:szCs w:val="24"/>
        </w:rPr>
        <w:t xml:space="preserve"> </w:t>
      </w:r>
      <w:r>
        <w:rPr>
          <w:rFonts w:ascii="Times New Roman" w:hAnsi="Times New Roman" w:cs="Times New Roman"/>
          <w:sz w:val="24"/>
          <w:szCs w:val="24"/>
        </w:rPr>
        <w:t xml:space="preserve">In the Netherlands, people appear to be receptive of abrupt, rapid and visible increases in the number of immigrants, which might coincide with a ‘not-in-my-back-yard’ syndrome </w:t>
      </w:r>
      <w:ins w:id="151" w:author="Savelkoul, M.J. (Michael)" w:date="2021-01-12T13:18:00Z">
        <w:r w:rsidR="004E391C">
          <w:rPr>
            <w:rFonts w:ascii="Times New Roman" w:hAnsi="Times New Roman" w:cs="Times New Roman"/>
            <w:sz w:val="24"/>
            <w:szCs w:val="24"/>
          </w:rPr>
          <w:t>[63]</w:t>
        </w:r>
      </w:ins>
      <w:del w:id="152" w:author="Savelkoul, M.J. (Michael)" w:date="2021-01-12T13:18:00Z">
        <w:r w:rsidDel="004E391C">
          <w:rPr>
            <w:rFonts w:ascii="Times New Roman" w:hAnsi="Times New Roman" w:cs="Times New Roman"/>
            <w:sz w:val="24"/>
            <w:szCs w:val="24"/>
          </w:rPr>
          <w:delText>(Ferwerda</w:delText>
        </w:r>
        <w:r w:rsidR="006D2CFC" w:rsidDel="004E391C">
          <w:rPr>
            <w:rFonts w:ascii="Times New Roman" w:hAnsi="Times New Roman" w:cs="Times New Roman"/>
            <w:sz w:val="24"/>
            <w:szCs w:val="24"/>
          </w:rPr>
          <w:delText xml:space="preserve"> </w:delText>
        </w:r>
        <w:r w:rsidR="006D2CFC" w:rsidDel="004E391C">
          <w:rPr>
            <w:rFonts w:ascii="Times New Roman" w:hAnsi="Times New Roman" w:cs="Times New Roman"/>
            <w:i/>
            <w:sz w:val="24"/>
            <w:szCs w:val="24"/>
          </w:rPr>
          <w:delText xml:space="preserve">et al. </w:delText>
        </w:r>
        <w:r w:rsidDel="004E391C">
          <w:rPr>
            <w:rFonts w:ascii="Times New Roman" w:hAnsi="Times New Roman" w:cs="Times New Roman"/>
            <w:sz w:val="24"/>
            <w:szCs w:val="24"/>
          </w:rPr>
          <w:delText>2017)</w:delText>
        </w:r>
      </w:del>
      <w:r>
        <w:rPr>
          <w:rFonts w:ascii="Times New Roman" w:hAnsi="Times New Roman" w:cs="Times New Roman"/>
          <w:sz w:val="24"/>
          <w:szCs w:val="24"/>
        </w:rPr>
        <w:t xml:space="preserve">. Based on several robustness analyses, we tentatively conclude that larger inflows of </w:t>
      </w:r>
      <w:r w:rsidR="00954D5D">
        <w:rPr>
          <w:rFonts w:ascii="Times New Roman" w:hAnsi="Times New Roman" w:cs="Times New Roman"/>
          <w:sz w:val="24"/>
          <w:szCs w:val="24"/>
        </w:rPr>
        <w:t>asylum seekers</w:t>
      </w:r>
      <w:r>
        <w:rPr>
          <w:rFonts w:ascii="Times New Roman" w:hAnsi="Times New Roman" w:cs="Times New Roman"/>
          <w:sz w:val="24"/>
          <w:szCs w:val="24"/>
        </w:rPr>
        <w:t xml:space="preserve"> in the neighbourhood (relative to the group size of native residents) fuel support for the PVV, at least in the short run. When </w:t>
      </w:r>
      <w:r w:rsidR="00954D5D">
        <w:rPr>
          <w:rFonts w:ascii="Times New Roman" w:hAnsi="Times New Roman" w:cs="Times New Roman"/>
          <w:sz w:val="24"/>
          <w:szCs w:val="24"/>
        </w:rPr>
        <w:t>asylum seekers</w:t>
      </w:r>
      <w:r>
        <w:rPr>
          <w:rFonts w:ascii="Times New Roman" w:hAnsi="Times New Roman" w:cs="Times New Roman"/>
          <w:sz w:val="24"/>
          <w:szCs w:val="24"/>
        </w:rPr>
        <w:t xml:space="preserve"> stay in the neighbourhood for longer, this impact may be curbed </w:t>
      </w:r>
      <w:ins w:id="153" w:author="Savelkoul, M.J. (Michael)" w:date="2021-01-12T13:18:00Z">
        <w:r w:rsidR="004E391C">
          <w:rPr>
            <w:rFonts w:ascii="Times New Roman" w:hAnsi="Times New Roman" w:cs="Times New Roman"/>
            <w:sz w:val="24"/>
            <w:szCs w:val="24"/>
          </w:rPr>
          <w:t>[55]</w:t>
        </w:r>
      </w:ins>
      <w:del w:id="154" w:author="Savelkoul, M.J. (Michael)" w:date="2021-01-12T13:18:00Z">
        <w:r w:rsidDel="004E391C">
          <w:rPr>
            <w:rFonts w:ascii="Times New Roman" w:hAnsi="Times New Roman" w:cs="Times New Roman"/>
            <w:sz w:val="24"/>
            <w:szCs w:val="24"/>
          </w:rPr>
          <w:delText xml:space="preserve">(Lubbers </w:delText>
        </w:r>
        <w:r w:rsidDel="004E391C">
          <w:rPr>
            <w:rFonts w:ascii="Times New Roman" w:hAnsi="Times New Roman" w:cs="Times New Roman"/>
            <w:i/>
            <w:sz w:val="24"/>
            <w:szCs w:val="24"/>
          </w:rPr>
          <w:delText xml:space="preserve">et al. </w:delText>
        </w:r>
        <w:r w:rsidDel="004E391C">
          <w:rPr>
            <w:rFonts w:ascii="Times New Roman" w:hAnsi="Times New Roman" w:cs="Times New Roman"/>
            <w:sz w:val="24"/>
            <w:szCs w:val="24"/>
          </w:rPr>
          <w:delText>2006)</w:delText>
        </w:r>
      </w:del>
      <w:r>
        <w:rPr>
          <w:rFonts w:ascii="Times New Roman" w:hAnsi="Times New Roman" w:cs="Times New Roman"/>
          <w:sz w:val="24"/>
          <w:szCs w:val="24"/>
        </w:rPr>
        <w:t xml:space="preserve">. We encourage scholars to replicate our findings, preferably in different countries. </w:t>
      </w:r>
    </w:p>
    <w:p w14:paraId="14B4D2E5" w14:textId="7ED5992E" w:rsidR="00541FA8" w:rsidRDefault="00541FA8" w:rsidP="0098522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We tested our hypotheses employing individual-level panel data allowing us to control for (time-stable) unobserved heterogeneity. Given the short time-window between our survey waves, selective residential mobility did not pla</w:t>
      </w:r>
      <w:r w:rsidR="0098522A">
        <w:rPr>
          <w:rFonts w:ascii="Times New Roman" w:hAnsi="Times New Roman" w:cs="Times New Roman"/>
          <w:sz w:val="24"/>
          <w:szCs w:val="24"/>
        </w:rPr>
        <w:t>g</w:t>
      </w:r>
      <w:r>
        <w:rPr>
          <w:rFonts w:ascii="Times New Roman" w:hAnsi="Times New Roman" w:cs="Times New Roman"/>
          <w:sz w:val="24"/>
          <w:szCs w:val="24"/>
        </w:rPr>
        <w:t xml:space="preserve">ue our study. </w:t>
      </w:r>
      <w:r w:rsidR="00864CFB">
        <w:rPr>
          <w:rFonts w:ascii="Times New Roman" w:hAnsi="Times New Roman" w:cs="Times New Roman"/>
          <w:sz w:val="24"/>
          <w:szCs w:val="24"/>
        </w:rPr>
        <w:t xml:space="preserve">Moreover, </w:t>
      </w:r>
      <w:r>
        <w:rPr>
          <w:rFonts w:ascii="Times New Roman" w:hAnsi="Times New Roman" w:cs="Times New Roman"/>
          <w:sz w:val="24"/>
          <w:szCs w:val="24"/>
        </w:rPr>
        <w:t>exposure to asylum seekers was to a large extent random</w:t>
      </w:r>
      <w:r w:rsidR="00864CFB">
        <w:rPr>
          <w:rFonts w:ascii="Times New Roman" w:hAnsi="Times New Roman" w:cs="Times New Roman"/>
          <w:sz w:val="24"/>
          <w:szCs w:val="24"/>
        </w:rPr>
        <w:t xml:space="preserve"> and</w:t>
      </w:r>
      <w:r>
        <w:rPr>
          <w:rFonts w:ascii="Times New Roman" w:hAnsi="Times New Roman" w:cs="Times New Roman"/>
          <w:sz w:val="24"/>
          <w:szCs w:val="24"/>
        </w:rPr>
        <w:t xml:space="preserve"> our study </w:t>
      </w:r>
      <w:r w:rsidR="00864CFB">
        <w:rPr>
          <w:rFonts w:ascii="Times New Roman" w:hAnsi="Times New Roman" w:cs="Times New Roman"/>
          <w:sz w:val="24"/>
          <w:szCs w:val="24"/>
        </w:rPr>
        <w:t xml:space="preserve">therefore </w:t>
      </w:r>
      <w:r>
        <w:rPr>
          <w:rFonts w:ascii="Times New Roman" w:hAnsi="Times New Roman" w:cs="Times New Roman"/>
          <w:sz w:val="24"/>
          <w:szCs w:val="24"/>
        </w:rPr>
        <w:t xml:space="preserve">resembled to some extent a natural experiment. Because of </w:t>
      </w:r>
      <w:r w:rsidR="00864CFB">
        <w:rPr>
          <w:rFonts w:ascii="Times New Roman" w:hAnsi="Times New Roman" w:cs="Times New Roman"/>
          <w:sz w:val="24"/>
          <w:szCs w:val="24"/>
        </w:rPr>
        <w:t>these three reasons</w:t>
      </w:r>
      <w:r w:rsidR="00706CB2">
        <w:rPr>
          <w:rFonts w:ascii="Times New Roman" w:hAnsi="Times New Roman" w:cs="Times New Roman"/>
          <w:sz w:val="24"/>
          <w:szCs w:val="24"/>
        </w:rPr>
        <w:t xml:space="preserve">, combined with the </w:t>
      </w:r>
      <w:r w:rsidR="00864CFB">
        <w:rPr>
          <w:rFonts w:ascii="Times New Roman" w:hAnsi="Times New Roman" w:cs="Times New Roman"/>
          <w:sz w:val="24"/>
          <w:szCs w:val="24"/>
        </w:rPr>
        <w:t xml:space="preserve">fairly consistent results </w:t>
      </w:r>
      <w:r w:rsidR="00EF5721">
        <w:rPr>
          <w:rFonts w:ascii="Times New Roman" w:hAnsi="Times New Roman" w:cs="Times New Roman"/>
          <w:sz w:val="24"/>
          <w:szCs w:val="24"/>
        </w:rPr>
        <w:t xml:space="preserve">over </w:t>
      </w:r>
      <w:r w:rsidR="00FC4B5E">
        <w:rPr>
          <w:rFonts w:ascii="Times New Roman" w:hAnsi="Times New Roman" w:cs="Times New Roman"/>
          <w:sz w:val="24"/>
          <w:szCs w:val="24"/>
        </w:rPr>
        <w:t>different modelling strategies</w:t>
      </w:r>
      <w:r w:rsidR="00706CB2">
        <w:rPr>
          <w:rFonts w:ascii="Times New Roman" w:hAnsi="Times New Roman" w:cs="Times New Roman"/>
          <w:sz w:val="24"/>
          <w:szCs w:val="24"/>
        </w:rPr>
        <w:t xml:space="preserve">, many data and model requirements are met to give a causal interpretation to </w:t>
      </w:r>
      <w:r w:rsidR="00864CFB">
        <w:rPr>
          <w:rFonts w:ascii="Times New Roman" w:hAnsi="Times New Roman" w:cs="Times New Roman"/>
          <w:sz w:val="24"/>
          <w:szCs w:val="24"/>
        </w:rPr>
        <w:t>our finding that a</w:t>
      </w:r>
      <w:r>
        <w:rPr>
          <w:rFonts w:ascii="Times New Roman" w:hAnsi="Times New Roman" w:cs="Times New Roman"/>
          <w:sz w:val="24"/>
          <w:szCs w:val="24"/>
        </w:rPr>
        <w:t xml:space="preserve">n inflow of asylum seekers into the neighbourhood </w:t>
      </w:r>
      <w:r w:rsidR="00864CFB">
        <w:rPr>
          <w:rFonts w:ascii="Times New Roman" w:hAnsi="Times New Roman" w:cs="Times New Roman"/>
          <w:sz w:val="24"/>
          <w:szCs w:val="24"/>
        </w:rPr>
        <w:t>is related to an increase in r</w:t>
      </w:r>
      <w:r>
        <w:rPr>
          <w:rFonts w:ascii="Times New Roman" w:hAnsi="Times New Roman" w:cs="Times New Roman"/>
          <w:sz w:val="24"/>
          <w:szCs w:val="24"/>
        </w:rPr>
        <w:t xml:space="preserve">adical right support </w:t>
      </w:r>
      <w:r w:rsidR="00864CFB">
        <w:rPr>
          <w:rFonts w:ascii="Times New Roman" w:hAnsi="Times New Roman" w:cs="Times New Roman"/>
          <w:sz w:val="24"/>
          <w:szCs w:val="24"/>
        </w:rPr>
        <w:t xml:space="preserve">in this neighbourhood. </w:t>
      </w:r>
      <w:r>
        <w:rPr>
          <w:rFonts w:ascii="Times New Roman" w:hAnsi="Times New Roman" w:cs="Times New Roman"/>
          <w:sz w:val="24"/>
          <w:szCs w:val="24"/>
        </w:rPr>
        <w:t xml:space="preserve">However, we need to acknowledge that </w:t>
      </w:r>
      <w:r w:rsidR="00FC4B5E">
        <w:rPr>
          <w:rFonts w:ascii="Times New Roman" w:hAnsi="Times New Roman" w:cs="Times New Roman"/>
          <w:sz w:val="24"/>
          <w:szCs w:val="24"/>
        </w:rPr>
        <w:t xml:space="preserve">a natural experiment is not a true experiment and that </w:t>
      </w:r>
      <w:r>
        <w:rPr>
          <w:rFonts w:ascii="Times New Roman" w:hAnsi="Times New Roman" w:cs="Times New Roman"/>
          <w:sz w:val="24"/>
          <w:szCs w:val="24"/>
        </w:rPr>
        <w:t>our estimates</w:t>
      </w:r>
      <w:r w:rsidR="00FC4B5E">
        <w:rPr>
          <w:rFonts w:ascii="Times New Roman" w:hAnsi="Times New Roman" w:cs="Times New Roman"/>
          <w:sz w:val="24"/>
          <w:szCs w:val="24"/>
        </w:rPr>
        <w:t xml:space="preserve"> only reached the boundary of the conventi</w:t>
      </w:r>
      <w:r w:rsidR="0098522A">
        <w:rPr>
          <w:rFonts w:ascii="Times New Roman" w:hAnsi="Times New Roman" w:cs="Times New Roman"/>
          <w:sz w:val="24"/>
          <w:szCs w:val="24"/>
        </w:rPr>
        <w:t>on</w:t>
      </w:r>
      <w:r w:rsidR="00FC4B5E">
        <w:rPr>
          <w:rFonts w:ascii="Times New Roman" w:hAnsi="Times New Roman" w:cs="Times New Roman"/>
          <w:sz w:val="24"/>
          <w:szCs w:val="24"/>
        </w:rPr>
        <w:t>al significance criteria</w:t>
      </w:r>
      <w:r>
        <w:rPr>
          <w:rFonts w:ascii="Times New Roman" w:hAnsi="Times New Roman" w:cs="Times New Roman"/>
          <w:sz w:val="24"/>
          <w:szCs w:val="24"/>
        </w:rPr>
        <w:t xml:space="preserve">. </w:t>
      </w:r>
    </w:p>
    <w:p w14:paraId="4836AAD0" w14:textId="4DB4D59A" w:rsidR="009653B4" w:rsidRDefault="00E3158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War refugees are considered to be more deserving to enter and stay in the Netherlands </w:t>
      </w:r>
      <w:ins w:id="155" w:author="Savelkoul, M.J. (Michael)" w:date="2021-01-12T13:19:00Z">
        <w:r w:rsidR="004E391C">
          <w:rPr>
            <w:rFonts w:ascii="Times New Roman" w:hAnsi="Times New Roman" w:cs="Times New Roman"/>
            <w:sz w:val="24"/>
            <w:szCs w:val="24"/>
          </w:rPr>
          <w:t>[15]</w:t>
        </w:r>
      </w:ins>
      <w:del w:id="156" w:author="Savelkoul, M.J. (Michael)" w:date="2021-01-12T13:19:00Z">
        <w:r w:rsidDel="004E391C">
          <w:rPr>
            <w:rFonts w:ascii="Times New Roman" w:hAnsi="Times New Roman" w:cs="Times New Roman"/>
            <w:sz w:val="24"/>
            <w:szCs w:val="24"/>
          </w:rPr>
          <w:delText xml:space="preserve">(cf. Bansak </w:delText>
        </w:r>
        <w:r w:rsidDel="004E391C">
          <w:rPr>
            <w:rFonts w:ascii="Times New Roman" w:hAnsi="Times New Roman" w:cs="Times New Roman"/>
            <w:i/>
            <w:sz w:val="24"/>
            <w:szCs w:val="24"/>
          </w:rPr>
          <w:delText>et al.</w:delText>
        </w:r>
        <w:r w:rsidDel="004E391C">
          <w:rPr>
            <w:rFonts w:ascii="Times New Roman" w:hAnsi="Times New Roman" w:cs="Times New Roman"/>
            <w:sz w:val="24"/>
            <w:szCs w:val="24"/>
          </w:rPr>
          <w:delText xml:space="preserve"> 2016)</w:delText>
        </w:r>
      </w:del>
      <w:r>
        <w:rPr>
          <w:rFonts w:ascii="Times New Roman" w:hAnsi="Times New Roman" w:cs="Times New Roman"/>
          <w:sz w:val="24"/>
          <w:szCs w:val="24"/>
        </w:rPr>
        <w:t xml:space="preserve"> than ‘classical migrants’. Consequently, the impact of similar unexpected sharp increases in the size of migrant populations in neighbourhoods that result from union formation and labour migration on radical right voting may be larger. Naturally, these latter migration flows are generally less volatile than migration flows as a result of </w:t>
      </w:r>
      <w:r w:rsidR="00AA559E">
        <w:rPr>
          <w:rFonts w:ascii="Times New Roman" w:hAnsi="Times New Roman" w:cs="Times New Roman"/>
          <w:sz w:val="24"/>
          <w:szCs w:val="24"/>
        </w:rPr>
        <w:t xml:space="preserve">a </w:t>
      </w:r>
      <w:r>
        <w:rPr>
          <w:rFonts w:ascii="Times New Roman" w:hAnsi="Times New Roman" w:cs="Times New Roman"/>
          <w:sz w:val="24"/>
          <w:szCs w:val="24"/>
        </w:rPr>
        <w:t xml:space="preserve">humanitarian crisis and this may explain why previous research only observed small effects of changing migrant sizes in neighbourhoods on radical right voting </w:t>
      </w:r>
      <w:ins w:id="157" w:author="Savelkoul, M.J. (Michael)" w:date="2021-01-12T13:19:00Z">
        <w:r w:rsidR="004E391C">
          <w:rPr>
            <w:rFonts w:ascii="Times New Roman" w:hAnsi="Times New Roman" w:cs="Times New Roman"/>
            <w:sz w:val="24"/>
            <w:szCs w:val="24"/>
          </w:rPr>
          <w:t>[14]</w:t>
        </w:r>
      </w:ins>
      <w:del w:id="158" w:author="Savelkoul, M.J. (Michael)" w:date="2021-01-12T13:19:00Z">
        <w:r w:rsidDel="004E391C">
          <w:rPr>
            <w:rFonts w:ascii="Times New Roman" w:hAnsi="Times New Roman" w:cs="Times New Roman"/>
            <w:sz w:val="24"/>
            <w:szCs w:val="24"/>
          </w:rPr>
          <w:delText xml:space="preserve">(e.g. Savelkoul </w:delText>
        </w:r>
        <w:r w:rsidDel="004E391C">
          <w:rPr>
            <w:rFonts w:ascii="Times New Roman" w:hAnsi="Times New Roman" w:cs="Times New Roman"/>
            <w:i/>
            <w:sz w:val="24"/>
            <w:szCs w:val="24"/>
          </w:rPr>
          <w:delText>et al.</w:delText>
        </w:r>
        <w:r w:rsidDel="004E391C">
          <w:rPr>
            <w:rFonts w:ascii="Times New Roman" w:hAnsi="Times New Roman" w:cs="Times New Roman"/>
            <w:sz w:val="24"/>
            <w:szCs w:val="24"/>
          </w:rPr>
          <w:delText xml:space="preserve"> 2017)</w:delText>
        </w:r>
      </w:del>
      <w:r>
        <w:rPr>
          <w:rFonts w:ascii="Times New Roman" w:hAnsi="Times New Roman" w:cs="Times New Roman"/>
          <w:sz w:val="24"/>
          <w:szCs w:val="24"/>
        </w:rPr>
        <w:t xml:space="preserve">. </w:t>
      </w:r>
    </w:p>
    <w:p w14:paraId="7443BFD5" w14:textId="403A7114" w:rsidR="009653B4" w:rsidRDefault="00E31588" w:rsidP="009022CF">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This study is one of the first to demonstrate the previously established threat-radical right relationship </w:t>
      </w:r>
      <w:ins w:id="159" w:author="Savelkoul, M.J. (Michael)" w:date="2021-01-12T13:20:00Z">
        <w:r w:rsidR="004E391C">
          <w:rPr>
            <w:rFonts w:ascii="Times New Roman" w:hAnsi="Times New Roman" w:cs="Times New Roman"/>
            <w:sz w:val="24"/>
            <w:szCs w:val="24"/>
          </w:rPr>
          <w:t>[31,32]</w:t>
        </w:r>
      </w:ins>
      <w:del w:id="160" w:author="Savelkoul, M.J. (Michael)" w:date="2021-01-12T13:20:00Z">
        <w:r w:rsidDel="004E391C">
          <w:rPr>
            <w:rFonts w:ascii="Times New Roman" w:hAnsi="Times New Roman" w:cs="Times New Roman"/>
            <w:sz w:val="24"/>
            <w:szCs w:val="24"/>
          </w:rPr>
          <w:delText xml:space="preserve">(e.g. Lucassen and Lubbers 2012; Werts </w:delText>
        </w:r>
        <w:r w:rsidDel="004E391C">
          <w:rPr>
            <w:rFonts w:ascii="Times New Roman" w:hAnsi="Times New Roman" w:cs="Times New Roman"/>
            <w:i/>
            <w:sz w:val="24"/>
            <w:szCs w:val="24"/>
          </w:rPr>
          <w:delText>et al.</w:delText>
        </w:r>
        <w:r w:rsidDel="004E391C">
          <w:rPr>
            <w:rFonts w:ascii="Times New Roman" w:hAnsi="Times New Roman" w:cs="Times New Roman"/>
            <w:sz w:val="24"/>
            <w:szCs w:val="24"/>
          </w:rPr>
          <w:delText xml:space="preserve"> 2012)</w:delText>
        </w:r>
      </w:del>
      <w:r>
        <w:rPr>
          <w:rFonts w:ascii="Times New Roman" w:hAnsi="Times New Roman" w:cs="Times New Roman"/>
          <w:sz w:val="24"/>
          <w:szCs w:val="24"/>
        </w:rPr>
        <w:t xml:space="preserve"> from a longitudinal perspective; residents who</w:t>
      </w:r>
      <w:r w:rsidR="004E3349">
        <w:rPr>
          <w:rFonts w:ascii="Times New Roman" w:hAnsi="Times New Roman" w:cs="Times New Roman"/>
          <w:sz w:val="24"/>
          <w:szCs w:val="24"/>
        </w:rPr>
        <w:t xml:space="preserve">se worries about neighbourhood deterioration resulting from migration increased </w:t>
      </w:r>
      <w:r>
        <w:rPr>
          <w:rFonts w:ascii="Times New Roman" w:hAnsi="Times New Roman" w:cs="Times New Roman"/>
          <w:sz w:val="24"/>
          <w:szCs w:val="24"/>
        </w:rPr>
        <w:t xml:space="preserve">during the refugee crisis were more likely to start expressing intentions to vote for the PVV. Even though our results thus confirmed that increasing feelings of </w:t>
      </w:r>
      <w:r w:rsidR="004E3349">
        <w:rPr>
          <w:rFonts w:ascii="Times New Roman" w:hAnsi="Times New Roman" w:cs="Times New Roman"/>
          <w:sz w:val="24"/>
          <w:szCs w:val="24"/>
        </w:rPr>
        <w:t xml:space="preserve">local </w:t>
      </w:r>
      <w:r>
        <w:rPr>
          <w:rFonts w:ascii="Times New Roman" w:hAnsi="Times New Roman" w:cs="Times New Roman"/>
          <w:sz w:val="24"/>
          <w:szCs w:val="24"/>
        </w:rPr>
        <w:t xml:space="preserve">ethnic threat are an important driving force for support for the radical right, this could not explain why especially residents of neighbourhoods in which asylum seekers were housed became more likely to vote for the PVV. </w:t>
      </w:r>
      <w:r w:rsidR="004E3349">
        <w:rPr>
          <w:rFonts w:ascii="Times New Roman" w:hAnsi="Times New Roman" w:cs="Times New Roman"/>
          <w:sz w:val="24"/>
          <w:szCs w:val="24"/>
        </w:rPr>
        <w:t xml:space="preserve">This is because an inflow of asylum seekers did not increase feelings of neighbourhood deterioration. </w:t>
      </w:r>
      <w:r w:rsidR="009022CF">
        <w:rPr>
          <w:rFonts w:ascii="Times New Roman" w:hAnsi="Times New Roman" w:cs="Times New Roman"/>
          <w:sz w:val="24"/>
          <w:szCs w:val="24"/>
        </w:rPr>
        <w:t>W</w:t>
      </w:r>
      <w:r w:rsidR="004E3349">
        <w:rPr>
          <w:rFonts w:ascii="Times New Roman" w:hAnsi="Times New Roman" w:cs="Times New Roman"/>
          <w:sz w:val="24"/>
          <w:szCs w:val="24"/>
        </w:rPr>
        <w:t xml:space="preserve">e need to acknowledge that </w:t>
      </w:r>
      <w:r w:rsidR="009022CF">
        <w:rPr>
          <w:rFonts w:ascii="Times New Roman" w:hAnsi="Times New Roman" w:cs="Times New Roman"/>
          <w:sz w:val="24"/>
          <w:szCs w:val="24"/>
        </w:rPr>
        <w:t xml:space="preserve">our single-item </w:t>
      </w:r>
      <w:r w:rsidR="004E3349">
        <w:rPr>
          <w:rFonts w:ascii="Times New Roman" w:hAnsi="Times New Roman" w:cs="Times New Roman"/>
          <w:sz w:val="24"/>
          <w:szCs w:val="24"/>
        </w:rPr>
        <w:t>threat measure</w:t>
      </w:r>
      <w:r w:rsidR="009022CF">
        <w:rPr>
          <w:rFonts w:ascii="Times New Roman" w:hAnsi="Times New Roman" w:cs="Times New Roman"/>
          <w:sz w:val="24"/>
          <w:szCs w:val="24"/>
        </w:rPr>
        <w:t xml:space="preserve"> </w:t>
      </w:r>
      <w:r w:rsidR="004E3349">
        <w:rPr>
          <w:rFonts w:ascii="Times New Roman" w:hAnsi="Times New Roman" w:cs="Times New Roman"/>
          <w:sz w:val="24"/>
          <w:szCs w:val="24"/>
        </w:rPr>
        <w:t xml:space="preserve">did not explicitly refer to economic, cultural or safety issues in the neighbourhood because of the inflow of asylum seekers. </w:t>
      </w:r>
      <w:r w:rsidR="009022CF">
        <w:rPr>
          <w:rFonts w:ascii="Times New Roman" w:hAnsi="Times New Roman" w:cs="Times New Roman"/>
          <w:sz w:val="24"/>
          <w:szCs w:val="24"/>
        </w:rPr>
        <w:t xml:space="preserve">With a better (multi-item) measurement instrument we may have picked up the assumed relation between the inflow of asylum seekers and increased feelings of ethnic threat. However, our null finding, is in line with previous studies, using different measures of ethnic threat. </w:t>
      </w:r>
    </w:p>
    <w:p w14:paraId="66233926" w14:textId="3F103885" w:rsidR="009653B4" w:rsidRDefault="00E31588">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It could be the case that not necessarily anti-immigrant attitudes increased as a result of the influx of asylum seekers but that already previously held (negative) opinions regarding immigration became more salient in these neighbourhoods. This resonates with the idea of </w:t>
      </w:r>
      <w:r>
        <w:rPr>
          <w:rFonts w:ascii="Times New Roman" w:hAnsi="Times New Roman" w:cs="Times New Roman"/>
          <w:color w:val="212121"/>
          <w:sz w:val="24"/>
          <w:szCs w:val="24"/>
          <w:shd w:val="clear" w:color="auto" w:fill="FFFFFF"/>
        </w:rPr>
        <w:t xml:space="preserve">Karreth </w:t>
      </w:r>
      <w:r>
        <w:rPr>
          <w:rFonts w:ascii="Times New Roman" w:hAnsi="Times New Roman" w:cs="Times New Roman"/>
          <w:i/>
          <w:color w:val="212121"/>
          <w:sz w:val="24"/>
          <w:szCs w:val="24"/>
          <w:shd w:val="clear" w:color="auto" w:fill="FFFFFF"/>
        </w:rPr>
        <w:t>et al.</w:t>
      </w:r>
      <w:r>
        <w:rPr>
          <w:rFonts w:ascii="Times New Roman" w:hAnsi="Times New Roman" w:cs="Times New Roman"/>
          <w:color w:val="212121"/>
          <w:sz w:val="24"/>
          <w:szCs w:val="24"/>
          <w:shd w:val="clear" w:color="auto" w:fill="FFFFFF"/>
        </w:rPr>
        <w:t xml:space="preserve"> </w:t>
      </w:r>
      <w:ins w:id="161" w:author="Savelkoul, M.J. (Michael)" w:date="2021-01-12T13:20:00Z">
        <w:r w:rsidR="004E391C">
          <w:rPr>
            <w:rFonts w:ascii="Times New Roman" w:hAnsi="Times New Roman" w:cs="Times New Roman"/>
            <w:color w:val="212121"/>
            <w:sz w:val="24"/>
            <w:szCs w:val="24"/>
            <w:shd w:val="clear" w:color="auto" w:fill="FFFFFF"/>
          </w:rPr>
          <w:t>[59]</w:t>
        </w:r>
      </w:ins>
      <w:del w:id="162" w:author="Savelkoul, M.J. (Michael)" w:date="2021-01-12T13:20:00Z">
        <w:r w:rsidDel="004E391C">
          <w:rPr>
            <w:rFonts w:ascii="Times New Roman" w:hAnsi="Times New Roman" w:cs="Times New Roman"/>
            <w:color w:val="212121"/>
            <w:sz w:val="24"/>
            <w:szCs w:val="24"/>
            <w:shd w:val="clear" w:color="auto" w:fill="FFFFFF"/>
          </w:rPr>
          <w:delText>(2015)</w:delText>
        </w:r>
      </w:del>
      <w:r>
        <w:rPr>
          <w:rFonts w:ascii="Times New Roman" w:hAnsi="Times New Roman" w:cs="Times New Roman"/>
          <w:color w:val="212121"/>
          <w:sz w:val="24"/>
          <w:szCs w:val="24"/>
          <w:shd w:val="clear" w:color="auto" w:fill="FFFFFF"/>
        </w:rPr>
        <w:t xml:space="preserve"> that increasing diversity is only related with negative attitudes towards </w:t>
      </w:r>
      <w:r>
        <w:rPr>
          <w:rFonts w:ascii="Times New Roman" w:hAnsi="Times New Roman" w:cs="Times New Roman"/>
          <w:color w:val="212121"/>
          <w:sz w:val="24"/>
          <w:szCs w:val="24"/>
          <w:shd w:val="clear" w:color="auto" w:fill="FFFFFF"/>
        </w:rPr>
        <w:lastRenderedPageBreak/>
        <w:t xml:space="preserve">immigrants among people on the political right. </w:t>
      </w:r>
      <w:r>
        <w:rPr>
          <w:rFonts w:ascii="Times New Roman" w:hAnsi="Times New Roman" w:cs="Times New Roman"/>
          <w:sz w:val="24"/>
          <w:szCs w:val="24"/>
        </w:rPr>
        <w:t xml:space="preserve">At the national level, the share of the Dutch population that mentioned immigration as one of the two most important issues facing the Netherlands at the moment increased between February 2015 and November 2015 from 9% to 56% </w:t>
      </w:r>
      <w:del w:id="163" w:author="Jochem Tolsma" w:date="2021-01-12T16:19:00Z">
        <w:r w:rsidRPr="005502FA" w:rsidDel="005502FA">
          <w:rPr>
            <w:rFonts w:ascii="Times New Roman" w:hAnsi="Times New Roman" w:cs="Times New Roman"/>
            <w:sz w:val="24"/>
            <w:szCs w:val="24"/>
            <w:rPrChange w:id="164" w:author="Jochem Tolsma" w:date="2021-01-12T16:19:00Z">
              <w:rPr>
                <w:rFonts w:ascii="Times New Roman" w:hAnsi="Times New Roman" w:cs="Times New Roman"/>
                <w:sz w:val="24"/>
                <w:szCs w:val="24"/>
              </w:rPr>
            </w:rPrChange>
          </w:rPr>
          <w:delText>(</w:delText>
        </w:r>
      </w:del>
      <w:del w:id="165" w:author="Savelkoul, M.J. (Michael)" w:date="2021-01-12T13:21:00Z">
        <w:r w:rsidRPr="005502FA" w:rsidDel="004E391C">
          <w:rPr>
            <w:rFonts w:ascii="Times New Roman" w:hAnsi="Times New Roman" w:cs="Times New Roman"/>
            <w:sz w:val="24"/>
            <w:szCs w:val="24"/>
            <w:rPrChange w:id="166" w:author="Jochem Tolsma" w:date="2021-01-12T16:19:00Z">
              <w:rPr>
                <w:rFonts w:ascii="Times New Roman" w:hAnsi="Times New Roman" w:cs="Times New Roman"/>
                <w:sz w:val="24"/>
                <w:szCs w:val="24"/>
              </w:rPr>
            </w:rPrChange>
          </w:rPr>
          <w:delText>European Commission, 2015a; 2015b</w:delText>
        </w:r>
      </w:del>
      <w:ins w:id="167" w:author="Savelkoul, M.J. (Michael)" w:date="2021-01-12T13:21:00Z">
        <w:r w:rsidR="004E391C" w:rsidRPr="005502FA">
          <w:rPr>
            <w:rFonts w:ascii="Times New Roman" w:hAnsi="Times New Roman" w:cs="Times New Roman"/>
            <w:sz w:val="24"/>
            <w:szCs w:val="24"/>
            <w:rPrChange w:id="168" w:author="Jochem Tolsma" w:date="2021-01-12T16:19:00Z">
              <w:rPr>
                <w:rFonts w:ascii="Times New Roman" w:hAnsi="Times New Roman" w:cs="Times New Roman"/>
                <w:sz w:val="24"/>
                <w:szCs w:val="24"/>
              </w:rPr>
            </w:rPrChange>
          </w:rPr>
          <w:t>[64,65]</w:t>
        </w:r>
      </w:ins>
      <w:del w:id="169" w:author="Savelkoul, M.J. (Michael)" w:date="2021-01-12T13:21:00Z">
        <w:r w:rsidRPr="004E391C" w:rsidDel="004E391C">
          <w:rPr>
            <w:rFonts w:ascii="Times New Roman" w:hAnsi="Times New Roman" w:cs="Times New Roman"/>
            <w:sz w:val="24"/>
            <w:szCs w:val="24"/>
            <w:highlight w:val="yellow"/>
            <w:rPrChange w:id="170" w:author="Savelkoul, M.J. (Michael)" w:date="2021-01-12T13:21:00Z">
              <w:rPr>
                <w:rFonts w:ascii="Times New Roman" w:hAnsi="Times New Roman" w:cs="Times New Roman"/>
                <w:sz w:val="24"/>
                <w:szCs w:val="24"/>
              </w:rPr>
            </w:rPrChange>
          </w:rPr>
          <w:delText>;</w:delText>
        </w:r>
      </w:del>
      <w:del w:id="171" w:author="Jochem Tolsma" w:date="2021-01-12T16:19:00Z">
        <w:r w:rsidRPr="004E391C" w:rsidDel="005502FA">
          <w:rPr>
            <w:rFonts w:ascii="Times New Roman" w:hAnsi="Times New Roman" w:cs="Times New Roman"/>
            <w:sz w:val="24"/>
            <w:szCs w:val="24"/>
            <w:highlight w:val="yellow"/>
            <w:rPrChange w:id="172" w:author="Savelkoul, M.J. (Michael)" w:date="2021-01-12T13:21:00Z">
              <w:rPr>
                <w:rFonts w:ascii="Times New Roman" w:hAnsi="Times New Roman" w:cs="Times New Roman"/>
                <w:sz w:val="24"/>
                <w:szCs w:val="24"/>
              </w:rPr>
            </w:rPrChange>
          </w:rPr>
          <w:delText xml:space="preserve"> own calculations</w:delText>
        </w:r>
        <w:r w:rsidDel="005502FA">
          <w:rPr>
            <w:rFonts w:ascii="Times New Roman" w:hAnsi="Times New Roman" w:cs="Times New Roman"/>
            <w:sz w:val="24"/>
            <w:szCs w:val="24"/>
          </w:rPr>
          <w:delText>)</w:delText>
        </w:r>
      </w:del>
      <w:r>
        <w:rPr>
          <w:rFonts w:ascii="Times New Roman" w:hAnsi="Times New Roman" w:cs="Times New Roman"/>
          <w:sz w:val="24"/>
          <w:szCs w:val="24"/>
        </w:rPr>
        <w:t xml:space="preserve">. Heightened issue salience is likely to increase the relative importance that voters attach to this issue. A promising direction for future research would therefore be to assess </w:t>
      </w:r>
      <w:r w:rsidR="001D418D">
        <w:rPr>
          <w:rFonts w:ascii="Times New Roman" w:hAnsi="Times New Roman" w:cs="Times New Roman"/>
          <w:sz w:val="24"/>
          <w:szCs w:val="24"/>
        </w:rPr>
        <w:t>the role of (</w:t>
      </w:r>
      <w:r>
        <w:rPr>
          <w:rFonts w:ascii="Times New Roman" w:hAnsi="Times New Roman" w:cs="Times New Roman"/>
          <w:sz w:val="24"/>
          <w:szCs w:val="24"/>
        </w:rPr>
        <w:t>increased</w:t>
      </w:r>
      <w:r w:rsidR="001D418D">
        <w:rPr>
          <w:rFonts w:ascii="Times New Roman" w:hAnsi="Times New Roman" w:cs="Times New Roman"/>
          <w:sz w:val="24"/>
          <w:szCs w:val="24"/>
        </w:rPr>
        <w:t>)</w:t>
      </w:r>
      <w:r>
        <w:rPr>
          <w:rFonts w:ascii="Times New Roman" w:hAnsi="Times New Roman" w:cs="Times New Roman"/>
          <w:sz w:val="24"/>
          <w:szCs w:val="24"/>
        </w:rPr>
        <w:t xml:space="preserve"> issue saliency </w:t>
      </w:r>
      <w:r w:rsidR="001D418D">
        <w:rPr>
          <w:rFonts w:ascii="Times New Roman" w:hAnsi="Times New Roman" w:cs="Times New Roman"/>
          <w:sz w:val="24"/>
          <w:szCs w:val="24"/>
        </w:rPr>
        <w:t xml:space="preserve">in the link between (increased) </w:t>
      </w:r>
      <w:r w:rsidR="00954D5D">
        <w:rPr>
          <w:rFonts w:ascii="Times New Roman" w:hAnsi="Times New Roman" w:cs="Times New Roman"/>
          <w:sz w:val="24"/>
          <w:szCs w:val="24"/>
        </w:rPr>
        <w:t xml:space="preserve">local </w:t>
      </w:r>
      <w:r w:rsidR="001D418D">
        <w:rPr>
          <w:rFonts w:ascii="Times New Roman" w:hAnsi="Times New Roman" w:cs="Times New Roman"/>
          <w:sz w:val="24"/>
          <w:szCs w:val="24"/>
        </w:rPr>
        <w:t xml:space="preserve">outgroup size and support for the radical right. </w:t>
      </w:r>
    </w:p>
    <w:p w14:paraId="705460DC" w14:textId="7AAF6BF2" w:rsidR="009653B4" w:rsidRDefault="00E31588">
      <w:pPr>
        <w:tabs>
          <w:tab w:val="left" w:pos="709"/>
        </w:tabs>
        <w:spacing w:line="360" w:lineRule="auto"/>
        <w:jc w:val="both"/>
        <w:rPr>
          <w:rFonts w:ascii="Times New Roman" w:hAnsi="Times New Roman" w:cs="Times New Roman"/>
          <w:color w:val="212121"/>
          <w:sz w:val="24"/>
          <w:szCs w:val="24"/>
          <w:highlight w:val="white"/>
        </w:rPr>
      </w:pPr>
      <w:r>
        <w:rPr>
          <w:rFonts w:ascii="Times New Roman" w:hAnsi="Times New Roman" w:cs="Times New Roman"/>
          <w:sz w:val="24"/>
          <w:szCs w:val="24"/>
        </w:rPr>
        <w:tab/>
        <w:t xml:space="preserve">We expected that increased positive contact with minorities would mitigate the impact of increased exposure to asylum seekers on radical right voting. In line with contact theory, we observed that voters who have more contact with non-western minorities are less likely to vote for the radical right as compared to voters with less contact with non-western minorities. Unexpectedly, at the same time we observed that residents who experienced an </w:t>
      </w:r>
      <w:r>
        <w:rPr>
          <w:rFonts w:ascii="Times New Roman" w:hAnsi="Times New Roman" w:cs="Times New Roman"/>
          <w:i/>
          <w:sz w:val="24"/>
          <w:szCs w:val="24"/>
        </w:rPr>
        <w:t>increase</w:t>
      </w:r>
      <w:r>
        <w:rPr>
          <w:rFonts w:ascii="Times New Roman" w:hAnsi="Times New Roman" w:cs="Times New Roman"/>
          <w:sz w:val="24"/>
          <w:szCs w:val="24"/>
        </w:rPr>
        <w:t xml:space="preserve"> in positive interethnic contact during the refugee crisis became more likely to express support for the radical right; the estimates referring to the between and within effects of interethnic contact were opposite in direction. Increased positive interethnic contact did not suppress the threat mechanism. As contact opportunities </w:t>
      </w:r>
      <w:r w:rsidR="00B76EC1">
        <w:rPr>
          <w:rFonts w:ascii="Times New Roman" w:hAnsi="Times New Roman" w:cs="Times New Roman"/>
          <w:sz w:val="24"/>
          <w:szCs w:val="24"/>
        </w:rPr>
        <w:t xml:space="preserve">may </w:t>
      </w:r>
      <w:r>
        <w:rPr>
          <w:rFonts w:ascii="Times New Roman" w:hAnsi="Times New Roman" w:cs="Times New Roman"/>
          <w:sz w:val="24"/>
          <w:szCs w:val="24"/>
        </w:rPr>
        <w:t>lead to both positive and negative contact, it may be that the same voters who experienced an increase in positive contact also experienced an increase in negative contact and that the impact of negative contact experiences on voting intentions was more severe. A</w:t>
      </w:r>
      <w:r>
        <w:rPr>
          <w:rFonts w:ascii="Times New Roman" w:hAnsi="Times New Roman" w:cs="Times New Roman"/>
          <w:color w:val="212121"/>
          <w:sz w:val="24"/>
          <w:szCs w:val="24"/>
          <w:shd w:val="clear" w:color="auto" w:fill="FFFFFF"/>
        </w:rPr>
        <w:t xml:space="preserve"> recent study showed that negative contact experiences predict support for the PVV, even after controlling for indicators of threat </w:t>
      </w:r>
      <w:ins w:id="173" w:author="Savelkoul, M.J. (Michael)" w:date="2021-01-12T13:21:00Z">
        <w:r w:rsidR="004E391C">
          <w:rPr>
            <w:rFonts w:ascii="Times New Roman" w:hAnsi="Times New Roman" w:cs="Times New Roman"/>
            <w:color w:val="212121"/>
            <w:sz w:val="24"/>
            <w:szCs w:val="24"/>
            <w:shd w:val="clear" w:color="auto" w:fill="FFFFFF"/>
          </w:rPr>
          <w:t>[50]</w:t>
        </w:r>
      </w:ins>
      <w:del w:id="174" w:author="Savelkoul, M.J. (Michael)" w:date="2021-01-12T13:21:00Z">
        <w:r w:rsidDel="004E391C">
          <w:rPr>
            <w:rFonts w:ascii="Times New Roman" w:hAnsi="Times New Roman" w:cs="Times New Roman"/>
            <w:sz w:val="24"/>
            <w:szCs w:val="24"/>
          </w:rPr>
          <w:delText xml:space="preserve">(Nijs </w:delText>
        </w:r>
        <w:r w:rsidDel="004E391C">
          <w:rPr>
            <w:rFonts w:ascii="Times New Roman" w:hAnsi="Times New Roman" w:cs="Times New Roman"/>
            <w:i/>
            <w:sz w:val="24"/>
            <w:szCs w:val="24"/>
          </w:rPr>
          <w:delText xml:space="preserve">et al. </w:delText>
        </w:r>
        <w:r w:rsidDel="004E391C">
          <w:rPr>
            <w:rFonts w:ascii="Times New Roman" w:hAnsi="Times New Roman" w:cs="Times New Roman"/>
            <w:sz w:val="24"/>
            <w:szCs w:val="24"/>
          </w:rPr>
          <w:delText>2019)</w:delText>
        </w:r>
      </w:del>
      <w:r>
        <w:rPr>
          <w:rFonts w:ascii="Times New Roman" w:hAnsi="Times New Roman" w:cs="Times New Roman"/>
          <w:color w:val="212121"/>
          <w:sz w:val="24"/>
          <w:szCs w:val="24"/>
          <w:shd w:val="clear" w:color="auto" w:fill="FFFFFF"/>
        </w:rPr>
        <w:t xml:space="preserve">. </w:t>
      </w:r>
    </w:p>
    <w:p w14:paraId="7014D400" w14:textId="75019679" w:rsidR="009653B4" w:rsidRDefault="00E31588">
      <w:pPr>
        <w:tabs>
          <w:tab w:val="left" w:pos="709"/>
        </w:tabs>
        <w:spacing w:line="360" w:lineRule="auto"/>
        <w:jc w:val="both"/>
        <w:rPr>
          <w:rFonts w:ascii="Times New Roman" w:hAnsi="Times New Roman" w:cs="Times New Roman"/>
          <w:sz w:val="24"/>
          <w:szCs w:val="24"/>
        </w:rPr>
      </w:pPr>
      <w:r>
        <w:rPr>
          <w:rFonts w:ascii="Times New Roman" w:hAnsi="Times New Roman" w:cs="Times New Roman"/>
          <w:color w:val="212121"/>
          <w:sz w:val="24"/>
          <w:szCs w:val="24"/>
          <w:shd w:val="clear" w:color="auto" w:fill="FFFFFF"/>
        </w:rPr>
        <w:tab/>
      </w:r>
      <w:r>
        <w:rPr>
          <w:rFonts w:ascii="Times New Roman" w:hAnsi="Times New Roman" w:cs="Times New Roman"/>
          <w:sz w:val="24"/>
          <w:szCs w:val="24"/>
        </w:rPr>
        <w:t xml:space="preserve">Political parties had to come clean during the refugee crisis as to their position on the immigration issue in general and as to their position on whether and where to house asylum seekers in particular. The VVD (next to the PVV the main anti-immigration party) definitely showed colours by making it perfectly clear that to limit the influx of even more </w:t>
      </w:r>
      <w:r w:rsidR="00DA4869">
        <w:rPr>
          <w:rFonts w:ascii="Times New Roman" w:hAnsi="Times New Roman" w:cs="Times New Roman"/>
          <w:sz w:val="24"/>
          <w:szCs w:val="24"/>
        </w:rPr>
        <w:t xml:space="preserve">asylum seekers </w:t>
      </w:r>
      <w:r>
        <w:rPr>
          <w:rFonts w:ascii="Times New Roman" w:hAnsi="Times New Roman" w:cs="Times New Roman"/>
          <w:sz w:val="24"/>
          <w:szCs w:val="24"/>
        </w:rPr>
        <w:t xml:space="preserve">it was willing to endorse the EU-Turkey agreement (i.e. the ‘refugee deal’). This may explain why the PVV was not especially successful in attracting new voters from the VVD during the refugee crisis. Instead, we demonstrated that especially former voters for the Social Party (SP) were likely to switch to the PVV. Volatility patterns are thus clearly context dependent. The SP shares the radical right’s anti-establishment rhetoric, but as owner of the issue of immigration </w:t>
      </w:r>
      <w:ins w:id="175" w:author="Savelkoul, M.J. (Michael)" w:date="2021-01-12T13:22:00Z">
        <w:r w:rsidR="004E391C">
          <w:rPr>
            <w:rFonts w:ascii="Times New Roman" w:hAnsi="Times New Roman" w:cs="Times New Roman"/>
            <w:sz w:val="24"/>
            <w:szCs w:val="24"/>
          </w:rPr>
          <w:t>[66]</w:t>
        </w:r>
      </w:ins>
      <w:del w:id="176" w:author="Savelkoul, M.J. (Michael)" w:date="2021-01-12T13:22:00Z">
        <w:r w:rsidDel="004E391C">
          <w:rPr>
            <w:rFonts w:ascii="Times New Roman" w:hAnsi="Times New Roman" w:cs="Times New Roman"/>
            <w:sz w:val="24"/>
            <w:szCs w:val="24"/>
          </w:rPr>
          <w:delText>(Kleinnijenhuis and Walter 2014)</w:delText>
        </w:r>
      </w:del>
      <w:r>
        <w:rPr>
          <w:rFonts w:ascii="Times New Roman" w:hAnsi="Times New Roman" w:cs="Times New Roman"/>
          <w:sz w:val="24"/>
          <w:szCs w:val="24"/>
        </w:rPr>
        <w:t xml:space="preserve"> the radical right used its anti-establishment rhetoric to successfully capitalize on the convergence of the immigration and anti-establishment issue during the 2015 refugee crisis at the expense of the Socialist Party. </w:t>
      </w:r>
    </w:p>
    <w:p w14:paraId="3C6C18F2" w14:textId="5A590430" w:rsidR="009653B4" w:rsidRPr="00EC58CB" w:rsidRDefault="00E31588" w:rsidP="00EC58CB">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radical right gained support in the Netherlands during the 2015 refugee crisis and especially among residents who were exposed to asylum seekers ‘in their backyard’. Why this </w:t>
      </w:r>
      <w:r>
        <w:rPr>
          <w:rFonts w:ascii="Times New Roman" w:hAnsi="Times New Roman" w:cs="Times New Roman"/>
          <w:sz w:val="24"/>
          <w:szCs w:val="24"/>
        </w:rPr>
        <w:lastRenderedPageBreak/>
        <w:t xml:space="preserve">is so remains unclear; the threat mechanism does not seem to hold. We encourage scholars to test two alternative ideas we could unfortunately not test ourselves: the negative contact mechanism and the issue salience argument. </w:t>
      </w:r>
      <w:r>
        <w:br w:type="page"/>
      </w:r>
    </w:p>
    <w:p w14:paraId="1A05C56C" w14:textId="7884CE1E" w:rsidR="009653B4" w:rsidRDefault="00E31588">
      <w:pPr>
        <w:spacing w:line="360" w:lineRule="auto"/>
        <w:rPr>
          <w:ins w:id="177" w:author="Savelkoul, M.J. (Michael)" w:date="2021-01-12T10:48:00Z"/>
          <w:rFonts w:ascii="Times New Roman" w:hAnsi="Times New Roman" w:cs="Times New Roman"/>
          <w:b/>
          <w:sz w:val="24"/>
          <w:szCs w:val="24"/>
        </w:rPr>
      </w:pPr>
      <w:r>
        <w:rPr>
          <w:rFonts w:ascii="Times New Roman" w:hAnsi="Times New Roman" w:cs="Times New Roman"/>
          <w:b/>
          <w:sz w:val="24"/>
          <w:szCs w:val="24"/>
        </w:rPr>
        <w:lastRenderedPageBreak/>
        <w:t>References</w:t>
      </w:r>
    </w:p>
    <w:p w14:paraId="19E44F7C" w14:textId="59A0A654" w:rsidR="00F527EC" w:rsidRDefault="00F527EC">
      <w:pPr>
        <w:spacing w:line="360" w:lineRule="auto"/>
        <w:rPr>
          <w:ins w:id="178" w:author="Savelkoul, M.J. (Michael)" w:date="2021-01-12T10:48:00Z"/>
          <w:rFonts w:ascii="Times New Roman" w:hAnsi="Times New Roman" w:cs="Times New Roman"/>
          <w:b/>
          <w:sz w:val="24"/>
          <w:szCs w:val="24"/>
        </w:rPr>
      </w:pPr>
    </w:p>
    <w:p w14:paraId="240D5FED" w14:textId="6191C7B5" w:rsidR="00F527EC" w:rsidRPr="00F527EC" w:rsidRDefault="00F527EC">
      <w:pPr>
        <w:pStyle w:val="ListParagraph"/>
        <w:numPr>
          <w:ilvl w:val="0"/>
          <w:numId w:val="5"/>
        </w:numPr>
        <w:spacing w:line="360" w:lineRule="auto"/>
        <w:rPr>
          <w:ins w:id="179" w:author="Savelkoul, M.J. (Michael)" w:date="2021-01-12T10:49:00Z"/>
          <w:rFonts w:ascii="Times New Roman" w:hAnsi="Times New Roman" w:cs="Times New Roman"/>
          <w:sz w:val="24"/>
          <w:szCs w:val="24"/>
        </w:rPr>
      </w:pPr>
      <w:ins w:id="180" w:author="Savelkoul, M.J. (Michael)" w:date="2021-01-12T10:49:00Z">
        <w:r w:rsidRPr="00F527EC">
          <w:rPr>
            <w:rFonts w:ascii="Times New Roman" w:hAnsi="Times New Roman" w:cs="Times New Roman"/>
            <w:sz w:val="24"/>
            <w:szCs w:val="24"/>
          </w:rPr>
          <w:t xml:space="preserve">Eurostat (2016). </w:t>
        </w:r>
        <w:r w:rsidRPr="00F527EC">
          <w:rPr>
            <w:rFonts w:ascii="Times New Roman" w:hAnsi="Times New Roman" w:cs="Times New Roman"/>
            <w:i/>
            <w:sz w:val="24"/>
            <w:szCs w:val="24"/>
          </w:rPr>
          <w:t>Asylum and First Time Asylum Applicants by Citizenship, Age and Sex – Annual aggregated data (rounded)</w:t>
        </w:r>
        <w:r w:rsidRPr="00F527EC">
          <w:rPr>
            <w:rFonts w:ascii="Times New Roman" w:hAnsi="Times New Roman" w:cs="Times New Roman"/>
            <w:sz w:val="24"/>
            <w:szCs w:val="24"/>
          </w:rPr>
          <w:t xml:space="preserve"> [Data file]. </w:t>
        </w:r>
        <w:r w:rsidRPr="00F527EC">
          <w:rPr>
            <w:rFonts w:ascii="Times New Roman" w:hAnsi="Times New Roman" w:cs="Times New Roman"/>
            <w:i/>
            <w:sz w:val="24"/>
            <w:szCs w:val="24"/>
          </w:rPr>
          <w:t>Retrieved from http://appsso.eurostat.ec.europa.eu/nui/show.do?dataset=migr_asyappctzaandlang=en</w:t>
        </w:r>
      </w:ins>
    </w:p>
    <w:p w14:paraId="58D3A85B" w14:textId="2B1ADDE2" w:rsidR="00F527EC" w:rsidRPr="00F527EC" w:rsidDel="00F527EC" w:rsidRDefault="00F527EC">
      <w:pPr>
        <w:pStyle w:val="ListParagraph"/>
        <w:numPr>
          <w:ilvl w:val="0"/>
          <w:numId w:val="5"/>
        </w:numPr>
        <w:spacing w:line="360" w:lineRule="auto"/>
        <w:rPr>
          <w:del w:id="181" w:author="Savelkoul, M.J. (Michael)" w:date="2021-01-12T10:51:00Z"/>
          <w:moveTo w:id="182" w:author="Savelkoul, M.J. (Michael)" w:date="2021-01-12T10:50:00Z"/>
          <w:rFonts w:ascii="Times New Roman" w:hAnsi="Times New Roman" w:cs="Times New Roman"/>
          <w:sz w:val="24"/>
          <w:szCs w:val="24"/>
        </w:rPr>
      </w:pPr>
      <w:moveToRangeStart w:id="183" w:author="Savelkoul, M.J. (Michael)" w:date="2021-01-12T10:50:00Z" w:name="move61341073"/>
      <w:moveTo w:id="184" w:author="Savelkoul, M.J. (Michael)" w:date="2021-01-12T10:50:00Z">
        <w:r w:rsidRPr="00F527EC">
          <w:rPr>
            <w:rFonts w:ascii="Times New Roman" w:hAnsi="Times New Roman" w:cs="Times New Roman"/>
            <w:sz w:val="24"/>
            <w:szCs w:val="24"/>
          </w:rPr>
          <w:t xml:space="preserve">OECD (2015). </w:t>
        </w:r>
        <w:r w:rsidRPr="00F527EC">
          <w:rPr>
            <w:rFonts w:ascii="Times New Roman" w:hAnsi="Times New Roman" w:cs="Times New Roman"/>
            <w:i/>
            <w:sz w:val="24"/>
            <w:szCs w:val="24"/>
          </w:rPr>
          <w:t xml:space="preserve">Migration Policy Debates N°7, </w:t>
        </w:r>
        <w:r w:rsidRPr="00F527EC">
          <w:rPr>
            <w:rFonts w:ascii="Times New Roman" w:hAnsi="Times New Roman" w:cs="Times New Roman"/>
            <w:sz w:val="24"/>
            <w:szCs w:val="24"/>
            <w:shd w:val="clear" w:color="auto" w:fill="FFFFFF"/>
          </w:rPr>
          <w:t xml:space="preserve">available at </w:t>
        </w:r>
        <w:r w:rsidRPr="00F527EC">
          <w:fldChar w:fldCharType="begin"/>
        </w:r>
        <w:r>
          <w:instrText xml:space="preserve"> HYPERLINK "http://www.oecd.org/els/mig/Is-" </w:instrText>
        </w:r>
        <w:r w:rsidRPr="00F527EC">
          <w:fldChar w:fldCharType="separate"/>
        </w:r>
        <w:r w:rsidRPr="00F527EC">
          <w:rPr>
            <w:rStyle w:val="Hyperlink"/>
            <w:rFonts w:ascii="Times New Roman" w:hAnsi="Times New Roman" w:cs="Times New Roman"/>
            <w:sz w:val="24"/>
            <w:szCs w:val="24"/>
          </w:rPr>
          <w:t>http://www.oecd.org/els/mig/Is-</w:t>
        </w:r>
        <w:r w:rsidRPr="00893BA7">
          <w:rPr>
            <w:rStyle w:val="Hyperlink"/>
            <w:rFonts w:ascii="Times New Roman" w:hAnsi="Times New Roman" w:cs="Times New Roman"/>
            <w:sz w:val="24"/>
            <w:szCs w:val="24"/>
          </w:rPr>
          <w:fldChar w:fldCharType="end"/>
        </w:r>
      </w:moveTo>
    </w:p>
    <w:p w14:paraId="4AEE905C" w14:textId="77777777" w:rsidR="00F527EC" w:rsidRPr="00F527EC" w:rsidRDefault="00F527EC">
      <w:pPr>
        <w:pStyle w:val="ListParagraph"/>
        <w:numPr>
          <w:ilvl w:val="0"/>
          <w:numId w:val="5"/>
        </w:numPr>
        <w:spacing w:line="360" w:lineRule="auto"/>
        <w:rPr>
          <w:moveTo w:id="185" w:author="Savelkoul, M.J. (Michael)" w:date="2021-01-12T10:50:00Z"/>
          <w:rFonts w:ascii="Times New Roman" w:hAnsi="Times New Roman" w:cs="Times New Roman"/>
          <w:sz w:val="24"/>
          <w:szCs w:val="24"/>
        </w:rPr>
      </w:pPr>
      <w:moveTo w:id="186" w:author="Savelkoul, M.J. (Michael)" w:date="2021-01-12T10:50:00Z">
        <w:r w:rsidRPr="00F527EC">
          <w:rPr>
            <w:rFonts w:ascii="Times New Roman" w:hAnsi="Times New Roman" w:cs="Times New Roman"/>
            <w:sz w:val="24"/>
            <w:szCs w:val="24"/>
          </w:rPr>
          <w:t xml:space="preserve">this-refugee-crisis-different.pdf (accessed 14 December 2017). </w:t>
        </w:r>
      </w:moveTo>
    </w:p>
    <w:p w14:paraId="645095BB" w14:textId="20C65500" w:rsidR="00F527EC" w:rsidRPr="00F527EC" w:rsidDel="00F527EC" w:rsidRDefault="00F527EC">
      <w:pPr>
        <w:pStyle w:val="ListParagraph"/>
        <w:numPr>
          <w:ilvl w:val="0"/>
          <w:numId w:val="5"/>
        </w:numPr>
        <w:spacing w:line="360" w:lineRule="auto"/>
        <w:rPr>
          <w:del w:id="187" w:author="Savelkoul, M.J. (Michael)" w:date="2021-01-12T10:52:00Z"/>
          <w:moveTo w:id="188" w:author="Savelkoul, M.J. (Michael)" w:date="2021-01-12T10:52:00Z"/>
          <w:rFonts w:ascii="Times New Roman" w:hAnsi="Times New Roman" w:cs="Times New Roman"/>
          <w:sz w:val="24"/>
          <w:szCs w:val="24"/>
          <w:highlight w:val="white"/>
        </w:rPr>
      </w:pPr>
      <w:moveToRangeStart w:id="189" w:author="Savelkoul, M.J. (Michael)" w:date="2021-01-12T10:52:00Z" w:name="move61341147"/>
      <w:moveToRangeEnd w:id="183"/>
      <w:moveTo w:id="190" w:author="Savelkoul, M.J. (Michael)" w:date="2021-01-12T10:52:00Z">
        <w:r w:rsidRPr="00F527EC">
          <w:rPr>
            <w:rFonts w:ascii="Times New Roman" w:hAnsi="Times New Roman" w:cs="Times New Roman"/>
            <w:sz w:val="24"/>
            <w:szCs w:val="24"/>
            <w:shd w:val="clear" w:color="auto" w:fill="FFFFFF"/>
          </w:rPr>
          <w:t xml:space="preserve">The Netherlands Red Cross (2015). </w:t>
        </w:r>
        <w:r w:rsidRPr="00F527EC">
          <w:rPr>
            <w:rFonts w:ascii="Times New Roman" w:hAnsi="Times New Roman" w:cs="Times New Roman"/>
            <w:i/>
            <w:sz w:val="24"/>
            <w:szCs w:val="24"/>
            <w:shd w:val="clear" w:color="auto" w:fill="FFFFFF"/>
          </w:rPr>
          <w:t>Annual report 2015</w:t>
        </w:r>
        <w:r w:rsidRPr="00F527EC">
          <w:rPr>
            <w:rFonts w:ascii="Times New Roman" w:hAnsi="Times New Roman" w:cs="Times New Roman"/>
            <w:sz w:val="24"/>
            <w:szCs w:val="24"/>
            <w:shd w:val="clear" w:color="auto" w:fill="FFFFFF"/>
          </w:rPr>
          <w:t xml:space="preserve">, available at </w:t>
        </w:r>
      </w:moveTo>
    </w:p>
    <w:p w14:paraId="028D1A67" w14:textId="77777777" w:rsidR="00F527EC" w:rsidRPr="00F527EC" w:rsidRDefault="00F527EC">
      <w:pPr>
        <w:pStyle w:val="ListParagraph"/>
        <w:numPr>
          <w:ilvl w:val="0"/>
          <w:numId w:val="5"/>
        </w:numPr>
        <w:spacing w:line="360" w:lineRule="auto"/>
        <w:rPr>
          <w:moveTo w:id="191" w:author="Savelkoul, M.J. (Michael)" w:date="2021-01-12T10:52:00Z"/>
          <w:rFonts w:ascii="Times New Roman" w:hAnsi="Times New Roman" w:cs="Times New Roman"/>
          <w:sz w:val="24"/>
          <w:szCs w:val="24"/>
          <w:highlight w:val="white"/>
        </w:rPr>
      </w:pPr>
      <w:moveTo w:id="192" w:author="Savelkoul, M.J. (Michael)" w:date="2021-01-12T10:52:00Z">
        <w:r w:rsidRPr="00F527EC">
          <w:rPr>
            <w:rFonts w:ascii="Times New Roman" w:hAnsi="Times New Roman" w:cs="Times New Roman"/>
            <w:sz w:val="24"/>
            <w:szCs w:val="24"/>
            <w:shd w:val="clear" w:color="auto" w:fill="FFFFFF"/>
          </w:rPr>
          <w:t xml:space="preserve">https://www.rodekruis.nl/download/rode-kruis-jaarverslag-2015-vluchtelingen/ (accessed </w:t>
        </w:r>
        <w:r w:rsidRPr="00F527EC">
          <w:rPr>
            <w:rFonts w:ascii="Times New Roman" w:hAnsi="Times New Roman" w:cs="Times New Roman"/>
            <w:sz w:val="24"/>
            <w:szCs w:val="24"/>
          </w:rPr>
          <w:t>17 January 2018)</w:t>
        </w:r>
        <w:r w:rsidRPr="00F527EC">
          <w:rPr>
            <w:rFonts w:ascii="Times New Roman" w:hAnsi="Times New Roman" w:cs="Times New Roman"/>
            <w:sz w:val="24"/>
            <w:szCs w:val="24"/>
            <w:shd w:val="clear" w:color="auto" w:fill="FFFFFF"/>
          </w:rPr>
          <w:t>.</w:t>
        </w:r>
      </w:moveTo>
    </w:p>
    <w:p w14:paraId="7874995A" w14:textId="0DE9DD51" w:rsidR="00F527EC" w:rsidRPr="00F527EC" w:rsidDel="00F527EC" w:rsidRDefault="00F527EC">
      <w:pPr>
        <w:pStyle w:val="ListParagraph"/>
        <w:numPr>
          <w:ilvl w:val="0"/>
          <w:numId w:val="5"/>
        </w:numPr>
        <w:spacing w:line="360" w:lineRule="auto"/>
        <w:rPr>
          <w:del w:id="193" w:author="Savelkoul, M.J. (Michael)" w:date="2021-01-12T10:54:00Z"/>
          <w:moveTo w:id="194" w:author="Savelkoul, M.J. (Michael)" w:date="2021-01-12T10:54:00Z"/>
          <w:rFonts w:ascii="Times New Roman" w:hAnsi="Times New Roman" w:cs="Times New Roman"/>
          <w:sz w:val="24"/>
          <w:szCs w:val="24"/>
        </w:rPr>
      </w:pPr>
      <w:moveToRangeStart w:id="195" w:author="Savelkoul, M.J. (Michael)" w:date="2021-01-12T10:54:00Z" w:name="move61341301"/>
      <w:moveToRangeEnd w:id="189"/>
      <w:moveTo w:id="196" w:author="Savelkoul, M.J. (Michael)" w:date="2021-01-12T10:54:00Z">
        <w:r w:rsidRPr="00F527EC">
          <w:rPr>
            <w:rFonts w:ascii="Times New Roman" w:hAnsi="Times New Roman" w:cs="Times New Roman"/>
            <w:sz w:val="24"/>
            <w:szCs w:val="24"/>
          </w:rPr>
          <w:t xml:space="preserve">Bakker R., Edwards E., Hooghe L., Jolly S., Marks G., Polk J. Rovny J., Steenbergen M. &amp; </w:t>
        </w:r>
      </w:moveTo>
    </w:p>
    <w:p w14:paraId="2C2BF9FF" w14:textId="57AC3F93" w:rsidR="00F527EC" w:rsidRPr="00F527EC" w:rsidRDefault="00F527EC">
      <w:pPr>
        <w:pStyle w:val="ListParagraph"/>
        <w:numPr>
          <w:ilvl w:val="0"/>
          <w:numId w:val="5"/>
        </w:numPr>
        <w:spacing w:line="360" w:lineRule="auto"/>
        <w:rPr>
          <w:moveTo w:id="197" w:author="Savelkoul, M.J. (Michael)" w:date="2021-01-12T10:54:00Z"/>
          <w:rFonts w:ascii="Times New Roman" w:hAnsi="Times New Roman" w:cs="Times New Roman"/>
          <w:i/>
          <w:sz w:val="24"/>
          <w:szCs w:val="24"/>
        </w:rPr>
      </w:pPr>
      <w:moveTo w:id="198" w:author="Savelkoul, M.J. (Michael)" w:date="2021-01-12T10:54:00Z">
        <w:r w:rsidRPr="00F527EC">
          <w:rPr>
            <w:rFonts w:ascii="Times New Roman" w:hAnsi="Times New Roman" w:cs="Times New Roman"/>
            <w:sz w:val="24"/>
            <w:szCs w:val="24"/>
          </w:rPr>
          <w:t xml:space="preserve">Vachudova M. (2015). </w:t>
        </w:r>
        <w:r w:rsidRPr="00F527EC">
          <w:rPr>
            <w:rFonts w:ascii="Times New Roman" w:hAnsi="Times New Roman" w:cs="Times New Roman"/>
            <w:i/>
            <w:sz w:val="24"/>
            <w:szCs w:val="24"/>
          </w:rPr>
          <w:t xml:space="preserve">2014 Chapel Hill Expert Survey. Version 2015.1 </w:t>
        </w:r>
        <w:r w:rsidRPr="00F527EC">
          <w:rPr>
            <w:rFonts w:ascii="Times New Roman" w:hAnsi="Times New Roman" w:cs="Times New Roman"/>
            <w:sz w:val="24"/>
            <w:szCs w:val="24"/>
          </w:rPr>
          <w:t xml:space="preserve">[Data file]. </w:t>
        </w:r>
        <w:r w:rsidRPr="00F527EC">
          <w:rPr>
            <w:rFonts w:ascii="Times New Roman" w:hAnsi="Times New Roman" w:cs="Times New Roman"/>
            <w:i/>
            <w:sz w:val="24"/>
            <w:szCs w:val="24"/>
          </w:rPr>
          <w:t xml:space="preserve">Chapel Hill, NC: University of North Carolina, Chapel Hill. Retrieved from chesdata.eu. </w:t>
        </w:r>
      </w:moveTo>
    </w:p>
    <w:p w14:paraId="025C1731" w14:textId="584D7760" w:rsidR="00F527EC" w:rsidRPr="00F527EC" w:rsidDel="00F527EC" w:rsidRDefault="00F527EC">
      <w:pPr>
        <w:pStyle w:val="ListParagraph"/>
        <w:numPr>
          <w:ilvl w:val="0"/>
          <w:numId w:val="5"/>
        </w:numPr>
        <w:spacing w:line="360" w:lineRule="auto"/>
        <w:rPr>
          <w:del w:id="199" w:author="Savelkoul, M.J. (Michael)" w:date="2021-01-12T10:55:00Z"/>
          <w:moveTo w:id="200" w:author="Savelkoul, M.J. (Michael)" w:date="2021-01-12T10:55:00Z"/>
          <w:rFonts w:ascii="Times New Roman" w:hAnsi="Times New Roman" w:cs="Times New Roman"/>
          <w:i/>
          <w:sz w:val="24"/>
          <w:szCs w:val="24"/>
        </w:rPr>
      </w:pPr>
      <w:moveToRangeStart w:id="201" w:author="Savelkoul, M.J. (Michael)" w:date="2021-01-12T10:55:00Z" w:name="move61341340"/>
      <w:moveToRangeEnd w:id="195"/>
      <w:moveTo w:id="202" w:author="Savelkoul, M.J. (Michael)" w:date="2021-01-12T10:55:00Z">
        <w:r w:rsidRPr="001E473A">
          <w:rPr>
            <w:rFonts w:ascii="Times New Roman" w:hAnsi="Times New Roman" w:cs="Times New Roman"/>
            <w:sz w:val="24"/>
            <w:szCs w:val="24"/>
            <w:lang w:val="nl-NL"/>
          </w:rPr>
          <w:t>Immerzeel T</w:t>
        </w:r>
        <w:r w:rsidRPr="00F527EC">
          <w:rPr>
            <w:rFonts w:ascii="Times New Roman" w:hAnsi="Times New Roman" w:cs="Times New Roman"/>
            <w:sz w:val="24"/>
            <w:szCs w:val="24"/>
            <w:lang w:val="nl-NL"/>
          </w:rPr>
          <w:t>.</w:t>
        </w:r>
        <w:r w:rsidRPr="001E473A">
          <w:rPr>
            <w:rFonts w:ascii="Times New Roman" w:hAnsi="Times New Roman" w:cs="Times New Roman"/>
            <w:sz w:val="24"/>
            <w:szCs w:val="24"/>
            <w:lang w:val="nl-NL"/>
          </w:rPr>
          <w:t>, Lubbers M</w:t>
        </w:r>
        <w:r w:rsidRPr="00F527EC">
          <w:rPr>
            <w:rFonts w:ascii="Times New Roman" w:hAnsi="Times New Roman" w:cs="Times New Roman"/>
            <w:sz w:val="24"/>
            <w:szCs w:val="24"/>
            <w:lang w:val="nl-NL"/>
          </w:rPr>
          <w:t>.</w:t>
        </w:r>
        <w:r w:rsidRPr="001E473A">
          <w:rPr>
            <w:rFonts w:ascii="Times New Roman" w:hAnsi="Times New Roman" w:cs="Times New Roman"/>
            <w:sz w:val="24"/>
            <w:szCs w:val="24"/>
            <w:lang w:val="nl-NL"/>
          </w:rPr>
          <w:t xml:space="preserve"> &amp; Coffé H. (2011). </w:t>
        </w:r>
        <w:r w:rsidRPr="00F527EC">
          <w:rPr>
            <w:rFonts w:ascii="Times New Roman" w:hAnsi="Times New Roman" w:cs="Times New Roman"/>
            <w:i/>
            <w:sz w:val="24"/>
            <w:szCs w:val="24"/>
          </w:rPr>
          <w:t xml:space="preserve">Expert Judgement Survey of </w:t>
        </w:r>
      </w:moveTo>
    </w:p>
    <w:p w14:paraId="21F261B5" w14:textId="77777777" w:rsidR="00F527EC" w:rsidRPr="00F527EC" w:rsidRDefault="00F527EC">
      <w:pPr>
        <w:pStyle w:val="ListParagraph"/>
        <w:numPr>
          <w:ilvl w:val="0"/>
          <w:numId w:val="5"/>
        </w:numPr>
        <w:spacing w:line="360" w:lineRule="auto"/>
        <w:rPr>
          <w:moveTo w:id="203" w:author="Savelkoul, M.J. (Michael)" w:date="2021-01-12T10:55:00Z"/>
          <w:rFonts w:ascii="Times New Roman" w:hAnsi="Times New Roman" w:cs="Times New Roman"/>
          <w:i/>
          <w:sz w:val="24"/>
          <w:szCs w:val="24"/>
        </w:rPr>
      </w:pPr>
      <w:moveTo w:id="204" w:author="Savelkoul, M.J. (Michael)" w:date="2021-01-12T10:55:00Z">
        <w:r w:rsidRPr="00F527EC">
          <w:rPr>
            <w:rFonts w:ascii="Times New Roman" w:hAnsi="Times New Roman" w:cs="Times New Roman"/>
            <w:i/>
            <w:sz w:val="24"/>
            <w:szCs w:val="24"/>
          </w:rPr>
          <w:t>European Political Parties</w:t>
        </w:r>
        <w:r w:rsidRPr="00F527EC">
          <w:rPr>
            <w:rFonts w:ascii="Times New Roman" w:hAnsi="Times New Roman" w:cs="Times New Roman"/>
            <w:sz w:val="24"/>
            <w:szCs w:val="24"/>
          </w:rPr>
          <w:t xml:space="preserve"> [Data file]. </w:t>
        </w:r>
        <w:r w:rsidRPr="00F527EC">
          <w:rPr>
            <w:rFonts w:ascii="Times New Roman" w:hAnsi="Times New Roman" w:cs="Times New Roman"/>
            <w:i/>
            <w:sz w:val="24"/>
            <w:szCs w:val="24"/>
          </w:rPr>
          <w:t>Utrecht, The Netherlands: NWO, Department of Sociology, Utrecht University.</w:t>
        </w:r>
      </w:moveTo>
    </w:p>
    <w:p w14:paraId="6D739DA6" w14:textId="3FDC3A90" w:rsidR="00F527EC" w:rsidRPr="00F527EC" w:rsidDel="00F527EC" w:rsidRDefault="00F527EC">
      <w:pPr>
        <w:pStyle w:val="ListParagraph"/>
        <w:numPr>
          <w:ilvl w:val="0"/>
          <w:numId w:val="5"/>
        </w:numPr>
        <w:spacing w:line="360" w:lineRule="auto"/>
        <w:rPr>
          <w:del w:id="205" w:author="Savelkoul, M.J. (Michael)" w:date="2021-01-12T10:55:00Z"/>
          <w:moveTo w:id="206" w:author="Savelkoul, M.J. (Michael)" w:date="2021-01-12T10:55:00Z"/>
          <w:rFonts w:ascii="Times New Roman" w:hAnsi="Times New Roman" w:cs="Times New Roman"/>
          <w:sz w:val="24"/>
          <w:szCs w:val="24"/>
        </w:rPr>
      </w:pPr>
      <w:moveToRangeStart w:id="207" w:author="Savelkoul, M.J. (Michael)" w:date="2021-01-12T10:55:00Z" w:name="move61341371"/>
      <w:moveToRangeEnd w:id="201"/>
      <w:moveTo w:id="208" w:author="Savelkoul, M.J. (Michael)" w:date="2021-01-12T10:55:00Z">
        <w:r w:rsidRPr="00F527EC">
          <w:rPr>
            <w:rFonts w:ascii="Times New Roman" w:hAnsi="Times New Roman" w:cs="Times New Roman"/>
            <w:sz w:val="24"/>
            <w:szCs w:val="24"/>
            <w:lang w:val="en-US"/>
          </w:rPr>
          <w:t xml:space="preserve">PVV (2015). </w:t>
        </w:r>
        <w:r w:rsidRPr="00F527EC">
          <w:rPr>
            <w:rFonts w:ascii="Times New Roman" w:hAnsi="Times New Roman" w:cs="Times New Roman"/>
            <w:i/>
            <w:sz w:val="24"/>
            <w:szCs w:val="24"/>
          </w:rPr>
          <w:t>PVV Opent Meldpunt Overlast Asielzoekers</w:t>
        </w:r>
        <w:r w:rsidRPr="00F527EC">
          <w:rPr>
            <w:rFonts w:ascii="Times New Roman" w:hAnsi="Times New Roman" w:cs="Times New Roman"/>
            <w:sz w:val="24"/>
            <w:szCs w:val="24"/>
          </w:rPr>
          <w:t xml:space="preserve">, available at </w:t>
        </w:r>
        <w:r w:rsidRPr="00F527EC">
          <w:rPr>
            <w:rStyle w:val="InternetLink"/>
            <w:rFonts w:ascii="Times New Roman" w:hAnsi="Times New Roman" w:cs="Times New Roman"/>
            <w:color w:val="auto"/>
            <w:sz w:val="24"/>
            <w:szCs w:val="24"/>
            <w:u w:val="none"/>
          </w:rPr>
          <w:t>https://www.pvv.nl/36-</w:t>
        </w:r>
      </w:moveTo>
    </w:p>
    <w:p w14:paraId="0773D1AF" w14:textId="77777777" w:rsidR="00F527EC" w:rsidRPr="00F527EC" w:rsidRDefault="00F527EC">
      <w:pPr>
        <w:pStyle w:val="ListParagraph"/>
        <w:numPr>
          <w:ilvl w:val="0"/>
          <w:numId w:val="5"/>
        </w:numPr>
        <w:spacing w:line="360" w:lineRule="auto"/>
        <w:rPr>
          <w:moveTo w:id="209" w:author="Savelkoul, M.J. (Michael)" w:date="2021-01-12T10:55:00Z"/>
          <w:rFonts w:ascii="Times New Roman" w:hAnsi="Times New Roman" w:cs="Times New Roman"/>
          <w:sz w:val="24"/>
          <w:szCs w:val="24"/>
          <w:lang w:val="nl-NL"/>
        </w:rPr>
      </w:pPr>
      <w:moveTo w:id="210" w:author="Savelkoul, M.J. (Michael)" w:date="2021-01-12T10:55:00Z">
        <w:r w:rsidRPr="00F527EC">
          <w:rPr>
            <w:rFonts w:ascii="Times New Roman" w:hAnsi="Times New Roman" w:cs="Times New Roman"/>
            <w:sz w:val="24"/>
            <w:szCs w:val="24"/>
            <w:lang w:val="nl-NL"/>
          </w:rPr>
          <w:t>fj-related/geert-wilders/8716-pvv-opent-meldpunt-overlast-asielzoekers.html (accessed 12 December 2017).</w:t>
        </w:r>
      </w:moveTo>
    </w:p>
    <w:p w14:paraId="1B6FE0C3" w14:textId="77777777" w:rsidR="00F527EC" w:rsidRDefault="00F527EC" w:rsidP="00F527EC">
      <w:pPr>
        <w:pStyle w:val="CommentText"/>
        <w:numPr>
          <w:ilvl w:val="0"/>
          <w:numId w:val="5"/>
        </w:numPr>
        <w:spacing w:line="360" w:lineRule="auto"/>
        <w:rPr>
          <w:moveTo w:id="211" w:author="Savelkoul, M.J. (Michael)" w:date="2021-01-12T10:56:00Z"/>
          <w:rFonts w:ascii="Times New Roman" w:hAnsi="Times New Roman" w:cs="Times New Roman"/>
          <w:sz w:val="24"/>
          <w:szCs w:val="24"/>
        </w:rPr>
      </w:pPr>
      <w:moveToRangeStart w:id="212" w:author="Savelkoul, M.J. (Michael)" w:date="2021-01-12T10:56:00Z" w:name="move61341400"/>
      <w:moveToRangeEnd w:id="207"/>
      <w:moveTo w:id="213" w:author="Savelkoul, M.J. (Michael)" w:date="2021-01-12T10:56:00Z">
        <w:r>
          <w:rPr>
            <w:rFonts w:ascii="Times New Roman" w:hAnsi="Times New Roman" w:cs="Times New Roman"/>
            <w:sz w:val="24"/>
            <w:szCs w:val="24"/>
          </w:rPr>
          <w:t xml:space="preserve">Connolly K. (2016). Cologne inquiry into 'coordinated' New Year's Eve sex attacks. </w:t>
        </w:r>
        <w:r>
          <w:rPr>
            <w:rFonts w:ascii="Times New Roman" w:hAnsi="Times New Roman" w:cs="Times New Roman"/>
            <w:i/>
            <w:sz w:val="24"/>
            <w:szCs w:val="24"/>
          </w:rPr>
          <w:t>The Guardian</w:t>
        </w:r>
        <w:r>
          <w:rPr>
            <w:rFonts w:ascii="Times New Roman" w:hAnsi="Times New Roman" w:cs="Times New Roman"/>
            <w:sz w:val="24"/>
            <w:szCs w:val="24"/>
          </w:rPr>
          <w:t>, January 5, 2016</w:t>
        </w:r>
      </w:moveTo>
    </w:p>
    <w:p w14:paraId="20D0DF09" w14:textId="77777777" w:rsidR="00F527EC" w:rsidRPr="00F527EC" w:rsidRDefault="00F527EC" w:rsidP="00F527EC">
      <w:pPr>
        <w:pStyle w:val="ListParagraph"/>
        <w:numPr>
          <w:ilvl w:val="0"/>
          <w:numId w:val="5"/>
        </w:numPr>
        <w:spacing w:line="360" w:lineRule="auto"/>
        <w:rPr>
          <w:moveTo w:id="214" w:author="Savelkoul, M.J. (Michael)" w:date="2021-01-12T10:56:00Z"/>
          <w:rFonts w:ascii="Times New Roman" w:hAnsi="Times New Roman" w:cs="Times New Roman"/>
          <w:sz w:val="24"/>
          <w:szCs w:val="24"/>
        </w:rPr>
      </w:pPr>
      <w:moveToRangeStart w:id="215" w:author="Savelkoul, M.J. (Michael)" w:date="2021-01-12T10:56:00Z" w:name="move61341430"/>
      <w:moveToRangeEnd w:id="212"/>
      <w:moveTo w:id="216" w:author="Savelkoul, M.J. (Michael)" w:date="2021-01-12T10:56:00Z">
        <w:r w:rsidRPr="00F527EC">
          <w:rPr>
            <w:rFonts w:ascii="Times New Roman" w:hAnsi="Times New Roman" w:cs="Times New Roman"/>
            <w:sz w:val="24"/>
            <w:szCs w:val="24"/>
          </w:rPr>
          <w:t xml:space="preserve">Sims A. (2016). Far-Right Dutch Politician, Geert Wilders, Says Male Refugees </w:t>
        </w:r>
      </w:moveTo>
    </w:p>
    <w:p w14:paraId="08092FD1" w14:textId="77777777" w:rsidR="00F527EC" w:rsidRPr="00F527EC" w:rsidRDefault="00F527EC">
      <w:pPr>
        <w:pStyle w:val="ListParagraph"/>
        <w:spacing w:line="360" w:lineRule="auto"/>
        <w:rPr>
          <w:moveTo w:id="217" w:author="Savelkoul, M.J. (Michael)" w:date="2021-01-12T10:56:00Z"/>
          <w:rFonts w:ascii="Times New Roman" w:hAnsi="Times New Roman" w:cs="Times New Roman"/>
          <w:sz w:val="24"/>
          <w:szCs w:val="24"/>
        </w:rPr>
        <w:pPrChange w:id="218" w:author="Savelkoul, M.J. (Michael)" w:date="2021-01-12T10:56:00Z">
          <w:pPr>
            <w:pStyle w:val="ListParagraph"/>
            <w:numPr>
              <w:numId w:val="5"/>
            </w:numPr>
            <w:spacing w:line="360" w:lineRule="auto"/>
            <w:ind w:hanging="360"/>
          </w:pPr>
        </w:pPrChange>
      </w:pPr>
      <w:moveTo w:id="219" w:author="Savelkoul, M.J. (Michael)" w:date="2021-01-12T10:56:00Z">
        <w:r w:rsidRPr="00F527EC">
          <w:rPr>
            <w:rFonts w:ascii="Times New Roman" w:hAnsi="Times New Roman" w:cs="Times New Roman"/>
            <w:sz w:val="24"/>
            <w:szCs w:val="24"/>
          </w:rPr>
          <w:t xml:space="preserve">Must be Kept in ‘Asylum Camps’ to Stop ‘Sexual Jihad’, </w:t>
        </w:r>
        <w:r w:rsidRPr="00F527EC">
          <w:rPr>
            <w:rFonts w:ascii="Times New Roman" w:hAnsi="Times New Roman" w:cs="Times New Roman"/>
            <w:i/>
            <w:sz w:val="24"/>
            <w:szCs w:val="24"/>
          </w:rPr>
          <w:t>The Independent</w:t>
        </w:r>
        <w:r w:rsidRPr="00F527EC">
          <w:rPr>
            <w:rFonts w:ascii="Times New Roman" w:hAnsi="Times New Roman" w:cs="Times New Roman"/>
            <w:sz w:val="24"/>
            <w:szCs w:val="24"/>
          </w:rPr>
          <w:t>, available at https://www.independent.co.uk/news/world/europe/far-right-dutch-politician-geert-wilders-says-male-refugees-must-be-kept-in-asylum-camps-to-stop-a6828891.html (accessed 19 January 2018).</w:t>
        </w:r>
      </w:moveTo>
    </w:p>
    <w:p w14:paraId="25DB07F9" w14:textId="53C7C4F5" w:rsidR="00F527EC" w:rsidRPr="00F527EC" w:rsidDel="00F527EC" w:rsidRDefault="00F527EC">
      <w:pPr>
        <w:pStyle w:val="ListParagraph"/>
        <w:numPr>
          <w:ilvl w:val="0"/>
          <w:numId w:val="5"/>
        </w:numPr>
        <w:spacing w:line="360" w:lineRule="auto"/>
        <w:rPr>
          <w:del w:id="220" w:author="Savelkoul, M.J. (Michael)" w:date="2021-01-12T10:57:00Z"/>
          <w:moveTo w:id="221" w:author="Savelkoul, M.J. (Michael)" w:date="2021-01-12T10:57:00Z"/>
          <w:rFonts w:ascii="Times New Roman" w:hAnsi="Times New Roman" w:cs="Times New Roman"/>
          <w:sz w:val="24"/>
          <w:szCs w:val="24"/>
        </w:rPr>
      </w:pPr>
      <w:moveToRangeStart w:id="222" w:author="Savelkoul, M.J. (Michael)" w:date="2021-01-12T10:57:00Z" w:name="move61341463"/>
      <w:moveToRangeEnd w:id="215"/>
      <w:moveTo w:id="223" w:author="Savelkoul, M.J. (Michael)" w:date="2021-01-12T10:57:00Z">
        <w:r w:rsidRPr="00F527EC">
          <w:rPr>
            <w:rFonts w:ascii="Times New Roman" w:hAnsi="Times New Roman" w:cs="Times New Roman"/>
            <w:sz w:val="24"/>
            <w:szCs w:val="24"/>
            <w:lang w:val="nl-NL"/>
          </w:rPr>
          <w:t xml:space="preserve">Coffé H., Heyndels B. &amp; Vermeir J. (2007). </w:t>
        </w:r>
        <w:r w:rsidRPr="00F527EC">
          <w:rPr>
            <w:rFonts w:ascii="Times New Roman" w:hAnsi="Times New Roman" w:cs="Times New Roman"/>
            <w:sz w:val="24"/>
            <w:szCs w:val="24"/>
          </w:rPr>
          <w:t xml:space="preserve">Fertile Grounds for Extreme Right-wing Parties: </w:t>
        </w:r>
      </w:moveTo>
    </w:p>
    <w:p w14:paraId="5ECDB55F" w14:textId="77777777" w:rsidR="00F527EC" w:rsidRPr="00F527EC" w:rsidRDefault="00F527EC">
      <w:pPr>
        <w:pStyle w:val="ListParagraph"/>
        <w:numPr>
          <w:ilvl w:val="0"/>
          <w:numId w:val="5"/>
        </w:numPr>
        <w:spacing w:line="360" w:lineRule="auto"/>
        <w:rPr>
          <w:moveTo w:id="224" w:author="Savelkoul, M.J. (Michael)" w:date="2021-01-12T10:57:00Z"/>
          <w:rFonts w:ascii="Times New Roman" w:hAnsi="Times New Roman" w:cs="Times New Roman"/>
          <w:sz w:val="24"/>
          <w:szCs w:val="24"/>
          <w:lang w:val="en-US"/>
        </w:rPr>
      </w:pPr>
      <w:moveTo w:id="225" w:author="Savelkoul, M.J. (Michael)" w:date="2021-01-12T10:57:00Z">
        <w:r w:rsidRPr="00F527EC">
          <w:rPr>
            <w:rFonts w:ascii="Times New Roman" w:hAnsi="Times New Roman" w:cs="Times New Roman"/>
            <w:sz w:val="24"/>
            <w:szCs w:val="24"/>
          </w:rPr>
          <w:t>Explaining the Vlaams Blok Electoral Success,</w:t>
        </w:r>
        <w:r w:rsidRPr="00F527EC">
          <w:rPr>
            <w:rFonts w:ascii="Times New Roman" w:hAnsi="Times New Roman" w:cs="Times New Roman"/>
            <w:i/>
            <w:sz w:val="24"/>
            <w:szCs w:val="24"/>
          </w:rPr>
          <w:t xml:space="preserve"> </w:t>
        </w:r>
        <w:r w:rsidRPr="00F527EC">
          <w:rPr>
            <w:rFonts w:ascii="Times New Roman" w:hAnsi="Times New Roman" w:cs="Times New Roman"/>
            <w:i/>
            <w:sz w:val="24"/>
            <w:szCs w:val="24"/>
            <w:lang w:val="en-US"/>
          </w:rPr>
          <w:t>Electoral Studies</w:t>
        </w:r>
        <w:r w:rsidRPr="00F527EC">
          <w:rPr>
            <w:rFonts w:ascii="Times New Roman" w:hAnsi="Times New Roman" w:cs="Times New Roman"/>
            <w:sz w:val="24"/>
            <w:szCs w:val="24"/>
            <w:lang w:val="en-US"/>
          </w:rPr>
          <w:t>, 26:1, 142</w:t>
        </w:r>
        <w:r w:rsidRPr="00F527EC">
          <w:rPr>
            <w:rFonts w:ascii="Times New Roman" w:hAnsi="Times New Roman" w:cs="Times New Roman"/>
            <w:sz w:val="24"/>
            <w:szCs w:val="24"/>
          </w:rPr>
          <w:t>–</w:t>
        </w:r>
        <w:r w:rsidRPr="00F527EC">
          <w:rPr>
            <w:rFonts w:ascii="Times New Roman" w:hAnsi="Times New Roman" w:cs="Times New Roman"/>
            <w:sz w:val="24"/>
            <w:szCs w:val="24"/>
            <w:lang w:val="en-US"/>
          </w:rPr>
          <w:t>155.</w:t>
        </w:r>
      </w:moveTo>
    </w:p>
    <w:p w14:paraId="5563B96A" w14:textId="77777777" w:rsidR="00F527EC" w:rsidRPr="00F527EC" w:rsidRDefault="00F527EC" w:rsidP="00F527EC">
      <w:pPr>
        <w:pStyle w:val="ListParagraph"/>
        <w:numPr>
          <w:ilvl w:val="0"/>
          <w:numId w:val="5"/>
        </w:numPr>
        <w:spacing w:line="360" w:lineRule="auto"/>
        <w:rPr>
          <w:moveTo w:id="226" w:author="Savelkoul, M.J. (Michael)" w:date="2021-01-12T10:57:00Z"/>
          <w:rFonts w:ascii="Times New Roman" w:eastAsia="Times New Roman" w:hAnsi="Times New Roman" w:cs="Times New Roman"/>
          <w:sz w:val="24"/>
          <w:szCs w:val="24"/>
          <w:lang w:eastAsia="nl-NL"/>
        </w:rPr>
      </w:pPr>
      <w:moveToRangeStart w:id="227" w:author="Savelkoul, M.J. (Michael)" w:date="2021-01-12T10:57:00Z" w:name="move61341480"/>
      <w:moveToRangeEnd w:id="222"/>
      <w:moveTo w:id="228" w:author="Savelkoul, M.J. (Michael)" w:date="2021-01-12T10:57:00Z">
        <w:r w:rsidRPr="00F527EC">
          <w:rPr>
            <w:rFonts w:ascii="Times New Roman" w:eastAsia="Times New Roman" w:hAnsi="Times New Roman" w:cs="Times New Roman"/>
            <w:sz w:val="24"/>
            <w:szCs w:val="24"/>
            <w:lang w:val="nl-NL" w:eastAsia="nl-NL"/>
            <w:rPrChange w:id="229" w:author="Savelkoul, M.J. (Michael)" w:date="2021-01-12T10:57:00Z">
              <w:rPr>
                <w:rFonts w:ascii="Times New Roman" w:eastAsia="Times New Roman" w:hAnsi="Times New Roman" w:cs="Times New Roman"/>
                <w:sz w:val="24"/>
                <w:szCs w:val="24"/>
                <w:lang w:eastAsia="nl-NL"/>
              </w:rPr>
            </w:rPrChange>
          </w:rPr>
          <w:t xml:space="preserve">Edo A., Giesing Y., Öztunc J. &amp; Poutvaara P. (2019). </w:t>
        </w:r>
        <w:r w:rsidRPr="00F527EC">
          <w:rPr>
            <w:rFonts w:ascii="Times New Roman" w:eastAsia="Times New Roman" w:hAnsi="Times New Roman" w:cs="Times New Roman"/>
            <w:sz w:val="24"/>
            <w:szCs w:val="24"/>
            <w:lang w:eastAsia="nl-NL"/>
          </w:rPr>
          <w:t xml:space="preserve">Immigration and electoral support for the far-left and the far-right. </w:t>
        </w:r>
        <w:r w:rsidRPr="00F527EC">
          <w:rPr>
            <w:rFonts w:ascii="Times New Roman" w:eastAsia="Times New Roman" w:hAnsi="Times New Roman" w:cs="Times New Roman"/>
            <w:i/>
            <w:sz w:val="24"/>
            <w:szCs w:val="24"/>
            <w:lang w:eastAsia="nl-NL"/>
          </w:rPr>
          <w:t>European Economic Review</w:t>
        </w:r>
        <w:r w:rsidRPr="00F527EC">
          <w:rPr>
            <w:rFonts w:ascii="Times New Roman" w:eastAsia="Times New Roman" w:hAnsi="Times New Roman" w:cs="Times New Roman"/>
            <w:sz w:val="24"/>
            <w:szCs w:val="24"/>
            <w:lang w:eastAsia="nl-NL"/>
          </w:rPr>
          <w:t>, 115, 99-1</w:t>
        </w:r>
        <w:bookmarkStart w:id="230" w:name="_GoBack"/>
        <w:r w:rsidRPr="00F527EC">
          <w:rPr>
            <w:rFonts w:ascii="Times New Roman" w:eastAsia="Times New Roman" w:hAnsi="Times New Roman" w:cs="Times New Roman"/>
            <w:sz w:val="24"/>
            <w:szCs w:val="24"/>
            <w:lang w:eastAsia="nl-NL"/>
          </w:rPr>
          <w:t>43</w:t>
        </w:r>
        <w:bookmarkEnd w:id="230"/>
        <w:r w:rsidRPr="00F527EC">
          <w:rPr>
            <w:rFonts w:ascii="Times New Roman" w:eastAsia="Times New Roman" w:hAnsi="Times New Roman" w:cs="Times New Roman"/>
            <w:sz w:val="24"/>
            <w:szCs w:val="24"/>
            <w:lang w:eastAsia="nl-NL"/>
          </w:rPr>
          <w:t>.</w:t>
        </w:r>
      </w:moveTo>
    </w:p>
    <w:p w14:paraId="6004F5B5" w14:textId="77777777" w:rsidR="00F527EC" w:rsidRPr="00F527EC" w:rsidRDefault="00F527EC" w:rsidP="00F527EC">
      <w:pPr>
        <w:pStyle w:val="ListParagraph"/>
        <w:numPr>
          <w:ilvl w:val="0"/>
          <w:numId w:val="5"/>
        </w:numPr>
        <w:spacing w:line="360" w:lineRule="auto"/>
        <w:rPr>
          <w:moveTo w:id="231" w:author="Savelkoul, M.J. (Michael)" w:date="2021-01-12T10:58:00Z"/>
          <w:rFonts w:ascii="Times New Roman" w:hAnsi="Times New Roman" w:cs="Times New Roman"/>
          <w:sz w:val="24"/>
          <w:szCs w:val="24"/>
        </w:rPr>
      </w:pPr>
      <w:moveToRangeStart w:id="232" w:author="Savelkoul, M.J. (Michael)" w:date="2021-01-12T10:58:00Z" w:name="move61341499"/>
      <w:moveToRangeEnd w:id="227"/>
      <w:moveTo w:id="233" w:author="Savelkoul, M.J. (Michael)" w:date="2021-01-12T10:58:00Z">
        <w:r w:rsidRPr="00F527EC">
          <w:rPr>
            <w:rFonts w:ascii="Times New Roman" w:hAnsi="Times New Roman" w:cs="Times New Roman"/>
            <w:sz w:val="24"/>
            <w:szCs w:val="24"/>
          </w:rPr>
          <w:lastRenderedPageBreak/>
          <w:t xml:space="preserve">Green E. G. T., Sarrasin O., Baur R. &amp;  Fasel N. (2015). From Stigmatized </w:t>
        </w:r>
      </w:moveTo>
    </w:p>
    <w:p w14:paraId="3952FEF1" w14:textId="77777777" w:rsidR="00F527EC" w:rsidRPr="00F527EC" w:rsidRDefault="00F527EC">
      <w:pPr>
        <w:pStyle w:val="ListParagraph"/>
        <w:spacing w:line="360" w:lineRule="auto"/>
        <w:rPr>
          <w:moveTo w:id="234" w:author="Savelkoul, M.J. (Michael)" w:date="2021-01-12T10:58:00Z"/>
          <w:rFonts w:ascii="Times New Roman" w:hAnsi="Times New Roman" w:cs="Times New Roman"/>
          <w:sz w:val="24"/>
          <w:szCs w:val="24"/>
        </w:rPr>
        <w:pPrChange w:id="235" w:author="Savelkoul, M.J. (Michael)" w:date="2021-01-12T10:58:00Z">
          <w:pPr>
            <w:pStyle w:val="ListParagraph"/>
            <w:numPr>
              <w:numId w:val="5"/>
            </w:numPr>
            <w:spacing w:line="360" w:lineRule="auto"/>
            <w:ind w:hanging="360"/>
          </w:pPr>
        </w:pPrChange>
      </w:pPr>
      <w:moveTo w:id="236" w:author="Savelkoul, M.J. (Michael)" w:date="2021-01-12T10:58:00Z">
        <w:r w:rsidRPr="00F527EC">
          <w:rPr>
            <w:rFonts w:ascii="Times New Roman" w:hAnsi="Times New Roman" w:cs="Times New Roman"/>
            <w:sz w:val="24"/>
            <w:szCs w:val="24"/>
          </w:rPr>
          <w:t xml:space="preserve">Immigrants to Radical Right Voting: A Multilevel Study on the Role of Threat and Contact, </w:t>
        </w:r>
        <w:r w:rsidRPr="00F527EC">
          <w:rPr>
            <w:rFonts w:ascii="Times New Roman" w:hAnsi="Times New Roman" w:cs="Times New Roman"/>
            <w:i/>
            <w:sz w:val="24"/>
            <w:szCs w:val="24"/>
          </w:rPr>
          <w:t>Political Psychology</w:t>
        </w:r>
        <w:r w:rsidRPr="00F527EC">
          <w:rPr>
            <w:rFonts w:ascii="Times New Roman" w:hAnsi="Times New Roman" w:cs="Times New Roman"/>
            <w:sz w:val="24"/>
            <w:szCs w:val="24"/>
          </w:rPr>
          <w:t>, 37:4, 465</w:t>
        </w:r>
        <w:r w:rsidRPr="00F527EC">
          <w:rPr>
            <w:rFonts w:ascii="Times New Roman" w:hAnsi="Times New Roman"/>
            <w:sz w:val="24"/>
            <w:szCs w:val="24"/>
          </w:rPr>
          <w:t>–</w:t>
        </w:r>
        <w:r w:rsidRPr="00F527EC">
          <w:rPr>
            <w:rFonts w:ascii="Times New Roman" w:hAnsi="Times New Roman" w:cs="Times New Roman"/>
            <w:sz w:val="24"/>
            <w:szCs w:val="24"/>
          </w:rPr>
          <w:t>480.</w:t>
        </w:r>
      </w:moveTo>
    </w:p>
    <w:p w14:paraId="257AA4D4" w14:textId="77777777" w:rsidR="00F016F6" w:rsidRPr="00F016F6" w:rsidRDefault="00F016F6" w:rsidP="00F016F6">
      <w:pPr>
        <w:pStyle w:val="ListParagraph"/>
        <w:numPr>
          <w:ilvl w:val="0"/>
          <w:numId w:val="5"/>
        </w:numPr>
        <w:spacing w:line="360" w:lineRule="auto"/>
        <w:rPr>
          <w:moveTo w:id="237" w:author="Savelkoul, M.J. (Michael)" w:date="2021-01-12T10:58:00Z"/>
          <w:rFonts w:ascii="Times New Roman" w:hAnsi="Times New Roman" w:cs="Times New Roman"/>
          <w:sz w:val="24"/>
          <w:szCs w:val="24"/>
        </w:rPr>
      </w:pPr>
      <w:moveToRangeStart w:id="238" w:author="Savelkoul, M.J. (Michael)" w:date="2021-01-12T10:58:00Z" w:name="move61341534"/>
      <w:moveToRangeEnd w:id="232"/>
      <w:moveTo w:id="239" w:author="Savelkoul, M.J. (Michael)" w:date="2021-01-12T10:58:00Z">
        <w:r w:rsidRPr="00F016F6">
          <w:rPr>
            <w:rFonts w:ascii="Times New Roman" w:hAnsi="Times New Roman" w:cs="Times New Roman"/>
            <w:sz w:val="24"/>
            <w:szCs w:val="24"/>
          </w:rPr>
          <w:t xml:space="preserve">Lubbers M. &amp; Scheepers P. (2002). French Front National Voting: a Micro and </w:t>
        </w:r>
      </w:moveTo>
    </w:p>
    <w:p w14:paraId="6D1221EB" w14:textId="77777777" w:rsidR="00F016F6" w:rsidRPr="00F016F6" w:rsidRDefault="00F016F6">
      <w:pPr>
        <w:pStyle w:val="ListParagraph"/>
        <w:spacing w:line="360" w:lineRule="auto"/>
        <w:rPr>
          <w:moveTo w:id="240" w:author="Savelkoul, M.J. (Michael)" w:date="2021-01-12T10:58:00Z"/>
          <w:rFonts w:ascii="Times New Roman" w:hAnsi="Times New Roman" w:cs="Times New Roman"/>
          <w:sz w:val="24"/>
          <w:szCs w:val="24"/>
        </w:rPr>
        <w:pPrChange w:id="241" w:author="Savelkoul, M.J. (Michael)" w:date="2021-01-12T10:58:00Z">
          <w:pPr>
            <w:pStyle w:val="ListParagraph"/>
            <w:numPr>
              <w:numId w:val="5"/>
            </w:numPr>
            <w:spacing w:line="360" w:lineRule="auto"/>
            <w:ind w:hanging="360"/>
          </w:pPr>
        </w:pPrChange>
      </w:pPr>
      <w:moveTo w:id="242" w:author="Savelkoul, M.J. (Michael)" w:date="2021-01-12T10:58:00Z">
        <w:r w:rsidRPr="00F016F6">
          <w:rPr>
            <w:rFonts w:ascii="Times New Roman" w:hAnsi="Times New Roman" w:cs="Times New Roman"/>
            <w:sz w:val="24"/>
            <w:szCs w:val="24"/>
          </w:rPr>
          <w:t xml:space="preserve">Macro Perspective, </w:t>
        </w:r>
        <w:r w:rsidRPr="00F016F6">
          <w:rPr>
            <w:rFonts w:ascii="Times New Roman" w:hAnsi="Times New Roman" w:cs="Times New Roman"/>
            <w:i/>
            <w:sz w:val="24"/>
            <w:szCs w:val="24"/>
          </w:rPr>
          <w:t>Ethnic and Racial Studies</w:t>
        </w:r>
        <w:r w:rsidRPr="00F016F6">
          <w:rPr>
            <w:rFonts w:ascii="Times New Roman" w:hAnsi="Times New Roman" w:cs="Times New Roman"/>
            <w:sz w:val="24"/>
            <w:szCs w:val="24"/>
          </w:rPr>
          <w:t>, 25:1, 120</w:t>
        </w:r>
        <w:r w:rsidRPr="00F016F6">
          <w:rPr>
            <w:rFonts w:ascii="Times New Roman" w:hAnsi="Times New Roman"/>
            <w:sz w:val="24"/>
            <w:szCs w:val="24"/>
          </w:rPr>
          <w:t>–</w:t>
        </w:r>
        <w:r w:rsidRPr="00F016F6">
          <w:rPr>
            <w:rFonts w:ascii="Times New Roman" w:hAnsi="Times New Roman" w:cs="Times New Roman"/>
            <w:sz w:val="24"/>
            <w:szCs w:val="24"/>
          </w:rPr>
          <w:t>149.</w:t>
        </w:r>
      </w:moveTo>
    </w:p>
    <w:p w14:paraId="26EE819D" w14:textId="77777777" w:rsidR="00F016F6" w:rsidRPr="00F016F6" w:rsidRDefault="00F016F6" w:rsidP="00F016F6">
      <w:pPr>
        <w:pStyle w:val="ListParagraph"/>
        <w:numPr>
          <w:ilvl w:val="0"/>
          <w:numId w:val="5"/>
        </w:numPr>
        <w:spacing w:line="360" w:lineRule="auto"/>
        <w:rPr>
          <w:moveTo w:id="243" w:author="Savelkoul, M.J. (Michael)" w:date="2021-01-12T10:59:00Z"/>
          <w:rFonts w:ascii="Times New Roman" w:hAnsi="Times New Roman" w:cs="Times New Roman"/>
          <w:sz w:val="24"/>
          <w:szCs w:val="24"/>
        </w:rPr>
      </w:pPr>
      <w:moveToRangeStart w:id="244" w:author="Savelkoul, M.J. (Michael)" w:date="2021-01-12T10:59:00Z" w:name="move61341572"/>
      <w:moveToRangeEnd w:id="238"/>
      <w:moveTo w:id="245" w:author="Savelkoul, M.J. (Michael)" w:date="2021-01-12T10:59:00Z">
        <w:r w:rsidRPr="00F016F6">
          <w:rPr>
            <w:rFonts w:ascii="Times New Roman" w:hAnsi="Times New Roman" w:cs="Times New Roman"/>
            <w:sz w:val="24"/>
            <w:szCs w:val="24"/>
            <w:lang w:val="nl-NL"/>
          </w:rPr>
          <w:t xml:space="preserve">Janssen H. J., van Ham M., Kleinepier T. &amp; Nieuwenhuis J. (2019). </w:t>
        </w:r>
        <w:r w:rsidRPr="00F016F6">
          <w:rPr>
            <w:rFonts w:ascii="Times New Roman" w:hAnsi="Times New Roman" w:cs="Times New Roman"/>
            <w:sz w:val="24"/>
            <w:szCs w:val="24"/>
          </w:rPr>
          <w:t xml:space="preserve">A Micro-Scale </w:t>
        </w:r>
      </w:moveTo>
    </w:p>
    <w:p w14:paraId="26EF3E9F" w14:textId="77777777" w:rsidR="00F016F6" w:rsidRPr="00F016F6" w:rsidRDefault="00F016F6">
      <w:pPr>
        <w:pStyle w:val="ListParagraph"/>
        <w:spacing w:line="360" w:lineRule="auto"/>
        <w:rPr>
          <w:moveTo w:id="246" w:author="Savelkoul, M.J. (Michael)" w:date="2021-01-12T10:59:00Z"/>
          <w:rFonts w:ascii="Times New Roman" w:hAnsi="Times New Roman" w:cs="Times New Roman"/>
          <w:sz w:val="24"/>
          <w:szCs w:val="24"/>
        </w:rPr>
        <w:pPrChange w:id="247" w:author="Savelkoul, M.J. (Michael)" w:date="2021-01-12T10:59:00Z">
          <w:pPr>
            <w:pStyle w:val="ListParagraph"/>
            <w:numPr>
              <w:numId w:val="5"/>
            </w:numPr>
            <w:spacing w:line="360" w:lineRule="auto"/>
            <w:ind w:hanging="360"/>
          </w:pPr>
        </w:pPrChange>
      </w:pPr>
      <w:moveTo w:id="248" w:author="Savelkoul, M.J. (Michael)" w:date="2021-01-12T10:59:00Z">
        <w:r w:rsidRPr="00F016F6">
          <w:rPr>
            <w:rFonts w:ascii="Times New Roman" w:hAnsi="Times New Roman" w:cs="Times New Roman"/>
            <w:sz w:val="24"/>
            <w:szCs w:val="24"/>
          </w:rPr>
          <w:t xml:space="preserve">Approach to Ethnic Minority Concentration in the Residential Environment and Voting for the Radical Right in The Netherlands. </w:t>
        </w:r>
        <w:r w:rsidRPr="00F016F6">
          <w:rPr>
            <w:rFonts w:ascii="Times New Roman" w:hAnsi="Times New Roman" w:cs="Times New Roman"/>
            <w:i/>
            <w:sz w:val="24"/>
            <w:szCs w:val="24"/>
          </w:rPr>
          <w:t>European Sociological Review</w:t>
        </w:r>
        <w:r w:rsidRPr="00F016F6">
          <w:rPr>
            <w:rFonts w:ascii="Times New Roman" w:hAnsi="Times New Roman" w:cs="Times New Roman"/>
            <w:sz w:val="24"/>
            <w:szCs w:val="24"/>
          </w:rPr>
          <w:t>, 35(4), 552-566.</w:t>
        </w:r>
      </w:moveTo>
    </w:p>
    <w:p w14:paraId="774F026B" w14:textId="098933BF" w:rsidR="00F016F6" w:rsidRPr="00F016F6" w:rsidDel="00F016F6" w:rsidRDefault="00F016F6">
      <w:pPr>
        <w:pStyle w:val="ListParagraph"/>
        <w:numPr>
          <w:ilvl w:val="0"/>
          <w:numId w:val="5"/>
        </w:numPr>
        <w:spacing w:line="360" w:lineRule="auto"/>
        <w:rPr>
          <w:del w:id="249" w:author="Savelkoul, M.J. (Michael)" w:date="2021-01-12T10:59:00Z"/>
          <w:moveTo w:id="250" w:author="Savelkoul, M.J. (Michael)" w:date="2021-01-12T10:59:00Z"/>
          <w:rFonts w:ascii="Times New Roman" w:hAnsi="Times New Roman" w:cs="Times New Roman"/>
          <w:sz w:val="24"/>
          <w:szCs w:val="24"/>
        </w:rPr>
      </w:pPr>
      <w:moveToRangeStart w:id="251" w:author="Savelkoul, M.J. (Michael)" w:date="2021-01-12T10:59:00Z" w:name="move61341596"/>
      <w:moveToRangeEnd w:id="244"/>
      <w:moveTo w:id="252" w:author="Savelkoul, M.J. (Michael)" w:date="2021-01-12T10:59:00Z">
        <w:r w:rsidRPr="00F016F6">
          <w:rPr>
            <w:rFonts w:ascii="Times New Roman" w:hAnsi="Times New Roman" w:cs="Times New Roman"/>
            <w:sz w:val="24"/>
            <w:szCs w:val="24"/>
          </w:rPr>
          <w:t xml:space="preserve">Savelkoul M., Laméris, J. &amp; Tolsma J. (2017). Neighbourhood Ethnic Composition and </w:t>
        </w:r>
      </w:moveTo>
    </w:p>
    <w:p w14:paraId="2D1CC732" w14:textId="77777777" w:rsidR="00F016F6" w:rsidRPr="00F016F6" w:rsidRDefault="00F016F6">
      <w:pPr>
        <w:pStyle w:val="ListParagraph"/>
        <w:numPr>
          <w:ilvl w:val="0"/>
          <w:numId w:val="5"/>
        </w:numPr>
        <w:spacing w:line="360" w:lineRule="auto"/>
        <w:rPr>
          <w:moveTo w:id="253" w:author="Savelkoul, M.J. (Michael)" w:date="2021-01-12T10:59:00Z"/>
          <w:rFonts w:ascii="Times New Roman" w:hAnsi="Times New Roman" w:cs="Times New Roman"/>
          <w:sz w:val="24"/>
          <w:szCs w:val="24"/>
        </w:rPr>
      </w:pPr>
      <w:moveTo w:id="254" w:author="Savelkoul, M.J. (Michael)" w:date="2021-01-12T10:59:00Z">
        <w:r w:rsidRPr="00F016F6">
          <w:rPr>
            <w:rFonts w:ascii="Times New Roman" w:hAnsi="Times New Roman" w:cs="Times New Roman"/>
            <w:sz w:val="24"/>
            <w:szCs w:val="24"/>
          </w:rPr>
          <w:t xml:space="preserve">Voting for the Radical Right in The Netherlands. The Role of Perceived Neighbourhood Threat and Interethnic Neighbourhood Contact, </w:t>
        </w:r>
        <w:r w:rsidRPr="00F016F6">
          <w:rPr>
            <w:rFonts w:ascii="Times New Roman" w:hAnsi="Times New Roman" w:cs="Times New Roman"/>
            <w:i/>
            <w:sz w:val="24"/>
            <w:szCs w:val="24"/>
          </w:rPr>
          <w:t>European Sociological Review</w:t>
        </w:r>
        <w:r w:rsidRPr="00F016F6">
          <w:rPr>
            <w:rFonts w:ascii="Times New Roman" w:hAnsi="Times New Roman" w:cs="Times New Roman"/>
            <w:sz w:val="24"/>
            <w:szCs w:val="24"/>
          </w:rPr>
          <w:t>, 33:2, 209</w:t>
        </w:r>
        <w:r w:rsidRPr="00F016F6">
          <w:rPr>
            <w:rFonts w:ascii="Times New Roman" w:hAnsi="Times New Roman"/>
            <w:sz w:val="24"/>
            <w:szCs w:val="24"/>
          </w:rPr>
          <w:t>–</w:t>
        </w:r>
        <w:r w:rsidRPr="00F016F6">
          <w:rPr>
            <w:rFonts w:ascii="Times New Roman" w:hAnsi="Times New Roman" w:cs="Times New Roman"/>
            <w:sz w:val="24"/>
            <w:szCs w:val="24"/>
          </w:rPr>
          <w:t>224.</w:t>
        </w:r>
      </w:moveTo>
    </w:p>
    <w:p w14:paraId="3862EA6D" w14:textId="77777777" w:rsidR="00FC63C8" w:rsidRPr="00FC63C8" w:rsidRDefault="00FC63C8" w:rsidP="00FC63C8">
      <w:pPr>
        <w:pStyle w:val="ListParagraph"/>
        <w:numPr>
          <w:ilvl w:val="0"/>
          <w:numId w:val="5"/>
        </w:numPr>
        <w:spacing w:line="360" w:lineRule="auto"/>
        <w:rPr>
          <w:moveTo w:id="255" w:author="Savelkoul, M.J. (Michael)" w:date="2021-01-12T11:00:00Z"/>
          <w:rFonts w:ascii="Times New Roman" w:hAnsi="Times New Roman" w:cs="Times New Roman"/>
          <w:sz w:val="24"/>
          <w:szCs w:val="24"/>
        </w:rPr>
      </w:pPr>
      <w:moveToRangeStart w:id="256" w:author="Savelkoul, M.J. (Michael)" w:date="2021-01-12T11:00:00Z" w:name="move61341654"/>
      <w:moveToRangeEnd w:id="251"/>
      <w:moveTo w:id="257" w:author="Savelkoul, M.J. (Michael)" w:date="2021-01-12T11:00:00Z">
        <w:r w:rsidRPr="00FC63C8">
          <w:rPr>
            <w:rFonts w:ascii="Times New Roman" w:hAnsi="Times New Roman" w:cs="Times New Roman"/>
            <w:sz w:val="24"/>
            <w:szCs w:val="24"/>
          </w:rPr>
          <w:t xml:space="preserve">Bansak K., Hainmueller J. &amp; Hangartner D. (2016). How Economic, Humanitarian, and Religious Concerns Shape European Attitudes Toward Asylum Seekers, </w:t>
        </w:r>
        <w:r w:rsidRPr="00FC63C8">
          <w:rPr>
            <w:rFonts w:ascii="Times New Roman" w:hAnsi="Times New Roman" w:cs="Times New Roman"/>
            <w:i/>
            <w:sz w:val="24"/>
            <w:szCs w:val="24"/>
          </w:rPr>
          <w:t>Science</w:t>
        </w:r>
        <w:r w:rsidRPr="00FC63C8">
          <w:rPr>
            <w:rFonts w:ascii="Times New Roman" w:hAnsi="Times New Roman" w:cs="Times New Roman"/>
            <w:sz w:val="24"/>
            <w:szCs w:val="24"/>
          </w:rPr>
          <w:t>, 354:6309, 217</w:t>
        </w:r>
        <w:r w:rsidRPr="00FC63C8">
          <w:rPr>
            <w:rFonts w:ascii="Times New Roman" w:hAnsi="Times New Roman"/>
            <w:sz w:val="24"/>
            <w:szCs w:val="24"/>
          </w:rPr>
          <w:t>–</w:t>
        </w:r>
        <w:r w:rsidRPr="00FC63C8">
          <w:rPr>
            <w:rFonts w:ascii="Times New Roman" w:hAnsi="Times New Roman" w:cs="Times New Roman"/>
            <w:sz w:val="24"/>
            <w:szCs w:val="24"/>
          </w:rPr>
          <w:t>222.</w:t>
        </w:r>
      </w:moveTo>
    </w:p>
    <w:p w14:paraId="55BA088C" w14:textId="77777777" w:rsidR="00FC63C8" w:rsidRPr="00FC63C8" w:rsidRDefault="00FC63C8" w:rsidP="00FC63C8">
      <w:pPr>
        <w:pStyle w:val="ListParagraph"/>
        <w:numPr>
          <w:ilvl w:val="0"/>
          <w:numId w:val="5"/>
        </w:numPr>
        <w:spacing w:line="360" w:lineRule="auto"/>
        <w:rPr>
          <w:moveTo w:id="258" w:author="Savelkoul, M.J. (Michael)" w:date="2021-01-12T11:02:00Z"/>
          <w:rStyle w:val="pagelast"/>
          <w:sz w:val="24"/>
          <w:szCs w:val="24"/>
        </w:rPr>
      </w:pPr>
      <w:moveToRangeStart w:id="259" w:author="Savelkoul, M.J. (Michael)" w:date="2021-01-12T11:02:00Z" w:name="move61341747"/>
      <w:moveToRangeEnd w:id="256"/>
      <w:moveTo w:id="260" w:author="Savelkoul, M.J. (Michael)" w:date="2021-01-12T11:02:00Z">
        <w:r w:rsidRPr="00FC63C8">
          <w:rPr>
            <w:rStyle w:val="author"/>
            <w:rFonts w:ascii="Times New Roman" w:hAnsi="Times New Roman" w:cs="Times New Roman"/>
            <w:sz w:val="24"/>
            <w:szCs w:val="24"/>
            <w:shd w:val="clear" w:color="auto" w:fill="FFFFFF"/>
          </w:rPr>
          <w:t>Arzheimer K. (</w:t>
        </w:r>
        <w:r w:rsidRPr="00FC63C8">
          <w:rPr>
            <w:rStyle w:val="pubyear"/>
            <w:rFonts w:ascii="Times New Roman" w:hAnsi="Times New Roman" w:cs="Times New Roman"/>
            <w:sz w:val="24"/>
            <w:szCs w:val="24"/>
            <w:shd w:val="clear" w:color="auto" w:fill="FFFFFF"/>
          </w:rPr>
          <w:t>2009)</w:t>
        </w:r>
        <w:r w:rsidRPr="00FC63C8">
          <w:rPr>
            <w:rFonts w:ascii="Times New Roman" w:hAnsi="Times New Roman" w:cs="Times New Roman"/>
            <w:sz w:val="24"/>
            <w:szCs w:val="24"/>
            <w:shd w:val="clear" w:color="auto" w:fill="FFFFFF"/>
          </w:rPr>
          <w:t>.</w:t>
        </w:r>
        <w:r w:rsidRPr="00FC63C8">
          <w:rPr>
            <w:rStyle w:val="apple-converted-space"/>
            <w:rFonts w:ascii="Times New Roman" w:hAnsi="Times New Roman" w:cs="Times New Roman"/>
            <w:sz w:val="24"/>
            <w:szCs w:val="24"/>
            <w:shd w:val="clear" w:color="auto" w:fill="FFFFFF"/>
          </w:rPr>
          <w:t> ‘</w:t>
        </w:r>
        <w:r w:rsidRPr="00FC63C8">
          <w:rPr>
            <w:rStyle w:val="articletitle"/>
            <w:rFonts w:ascii="Times New Roman" w:hAnsi="Times New Roman" w:cs="Times New Roman"/>
            <w:sz w:val="24"/>
            <w:szCs w:val="24"/>
            <w:shd w:val="clear" w:color="auto" w:fill="FFFFFF"/>
          </w:rPr>
          <w:t>Contextual Factors and the Extreme Right Vote in Western Europe, 1980-2002’,</w:t>
        </w:r>
        <w:r w:rsidRPr="00FC63C8">
          <w:rPr>
            <w:rStyle w:val="apple-converted-space"/>
            <w:rFonts w:ascii="Times New Roman" w:hAnsi="Times New Roman" w:cs="Times New Roman"/>
            <w:sz w:val="24"/>
            <w:szCs w:val="24"/>
            <w:shd w:val="clear" w:color="auto" w:fill="FFFFFF"/>
          </w:rPr>
          <w:t> </w:t>
        </w:r>
        <w:r w:rsidRPr="00FC63C8">
          <w:rPr>
            <w:rStyle w:val="journaltitle"/>
            <w:rFonts w:ascii="Times New Roman" w:hAnsi="Times New Roman" w:cs="Times New Roman"/>
            <w:i/>
            <w:iCs/>
            <w:sz w:val="24"/>
            <w:szCs w:val="24"/>
            <w:shd w:val="clear" w:color="auto" w:fill="FFFFFF"/>
          </w:rPr>
          <w:t>American Journal of Political Science</w:t>
        </w:r>
        <w:r w:rsidRPr="00FC63C8">
          <w:rPr>
            <w:rFonts w:ascii="Times New Roman" w:hAnsi="Times New Roman" w:cs="Times New Roman"/>
            <w:sz w:val="24"/>
            <w:szCs w:val="24"/>
            <w:shd w:val="clear" w:color="auto" w:fill="FFFFFF"/>
          </w:rPr>
          <w:t>,</w:t>
        </w:r>
        <w:r w:rsidRPr="00FC63C8">
          <w:rPr>
            <w:rStyle w:val="apple-converted-space"/>
            <w:rFonts w:ascii="Times New Roman" w:hAnsi="Times New Roman" w:cs="Times New Roman"/>
            <w:i/>
            <w:sz w:val="24"/>
            <w:szCs w:val="24"/>
            <w:shd w:val="clear" w:color="auto" w:fill="FFFFFF"/>
          </w:rPr>
          <w:t> </w:t>
        </w:r>
        <w:r w:rsidRPr="00FC63C8">
          <w:rPr>
            <w:rStyle w:val="vol"/>
            <w:rFonts w:ascii="Times New Roman" w:hAnsi="Times New Roman" w:cs="Times New Roman"/>
            <w:bCs/>
            <w:sz w:val="24"/>
            <w:szCs w:val="24"/>
            <w:shd w:val="clear" w:color="auto" w:fill="FFFFFF"/>
          </w:rPr>
          <w:t>53:</w:t>
        </w:r>
        <w:r w:rsidRPr="00FC63C8">
          <w:rPr>
            <w:rStyle w:val="citedissue"/>
            <w:rFonts w:ascii="Times New Roman" w:hAnsi="Times New Roman" w:cs="Times New Roman"/>
            <w:sz w:val="24"/>
            <w:szCs w:val="24"/>
            <w:shd w:val="clear" w:color="auto" w:fill="FFFFFF"/>
          </w:rPr>
          <w:t>2</w:t>
        </w:r>
        <w:r w:rsidRPr="00FC63C8">
          <w:rPr>
            <w:rFonts w:ascii="Times New Roman" w:hAnsi="Times New Roman" w:cs="Times New Roman"/>
            <w:sz w:val="24"/>
            <w:szCs w:val="24"/>
            <w:shd w:val="clear" w:color="auto" w:fill="FFFFFF"/>
          </w:rPr>
          <w:t>,</w:t>
        </w:r>
        <w:r w:rsidRPr="00FC63C8">
          <w:rPr>
            <w:rStyle w:val="apple-converted-space"/>
            <w:rFonts w:ascii="Times New Roman" w:hAnsi="Times New Roman" w:cs="Times New Roman"/>
            <w:sz w:val="24"/>
            <w:szCs w:val="24"/>
            <w:shd w:val="clear" w:color="auto" w:fill="FFFFFF"/>
          </w:rPr>
          <w:t> </w:t>
        </w:r>
        <w:r w:rsidRPr="00FC63C8">
          <w:rPr>
            <w:rStyle w:val="pagefirst"/>
            <w:rFonts w:ascii="Times New Roman" w:hAnsi="Times New Roman" w:cs="Times New Roman"/>
            <w:sz w:val="24"/>
            <w:szCs w:val="24"/>
            <w:shd w:val="clear" w:color="auto" w:fill="FFFFFF"/>
          </w:rPr>
          <w:t>259</w:t>
        </w:r>
        <w:r w:rsidRPr="00FC63C8">
          <w:rPr>
            <w:rFonts w:ascii="Times New Roman" w:hAnsi="Times New Roman"/>
            <w:sz w:val="24"/>
            <w:szCs w:val="24"/>
          </w:rPr>
          <w:t>–</w:t>
        </w:r>
        <w:r w:rsidRPr="00FC63C8">
          <w:rPr>
            <w:rStyle w:val="pagelast"/>
            <w:rFonts w:ascii="Times New Roman" w:hAnsi="Times New Roman" w:cs="Times New Roman"/>
            <w:sz w:val="24"/>
            <w:szCs w:val="24"/>
            <w:shd w:val="clear" w:color="auto" w:fill="FFFFFF"/>
          </w:rPr>
          <w:t>275.</w:t>
        </w:r>
      </w:moveTo>
    </w:p>
    <w:p w14:paraId="64EE6204" w14:textId="77777777" w:rsidR="009B128D" w:rsidRPr="009B128D" w:rsidRDefault="009B128D" w:rsidP="009B128D">
      <w:pPr>
        <w:pStyle w:val="ListParagraph"/>
        <w:numPr>
          <w:ilvl w:val="0"/>
          <w:numId w:val="5"/>
        </w:numPr>
        <w:spacing w:line="360" w:lineRule="auto"/>
        <w:rPr>
          <w:moveTo w:id="261" w:author="Savelkoul, M.J. (Michael)" w:date="2021-01-12T12:36:00Z"/>
          <w:rFonts w:ascii="Times New Roman" w:hAnsi="Times New Roman" w:cs="Times New Roman"/>
          <w:sz w:val="24"/>
          <w:szCs w:val="24"/>
        </w:rPr>
      </w:pPr>
      <w:moveToRangeStart w:id="262" w:author="Savelkoul, M.J. (Michael)" w:date="2021-01-12T12:36:00Z" w:name="move61347427"/>
      <w:moveToRangeEnd w:id="259"/>
      <w:moveTo w:id="263" w:author="Savelkoul, M.J. (Michael)" w:date="2021-01-12T12:36:00Z">
        <w:r w:rsidRPr="009B128D">
          <w:rPr>
            <w:rFonts w:ascii="Times New Roman" w:hAnsi="Times New Roman" w:cs="Times New Roman"/>
            <w:sz w:val="24"/>
            <w:szCs w:val="24"/>
          </w:rPr>
          <w:t xml:space="preserve">Kessler A. E. &amp; Freeman G. P.  (2005). Support for Extreme Right-Wing Parties in </w:t>
        </w:r>
      </w:moveTo>
    </w:p>
    <w:p w14:paraId="28331529" w14:textId="77777777" w:rsidR="009B128D" w:rsidRPr="009B128D" w:rsidRDefault="009B128D">
      <w:pPr>
        <w:pStyle w:val="ListParagraph"/>
        <w:spacing w:line="360" w:lineRule="auto"/>
        <w:rPr>
          <w:moveTo w:id="264" w:author="Savelkoul, M.J. (Michael)" w:date="2021-01-12T12:36:00Z"/>
          <w:rFonts w:ascii="Times New Roman" w:hAnsi="Times New Roman" w:cs="Times New Roman"/>
          <w:sz w:val="24"/>
          <w:szCs w:val="24"/>
        </w:rPr>
        <w:pPrChange w:id="265" w:author="Savelkoul, M.J. (Michael)" w:date="2021-01-12T12:36:00Z">
          <w:pPr>
            <w:pStyle w:val="ListParagraph"/>
            <w:numPr>
              <w:numId w:val="5"/>
            </w:numPr>
            <w:spacing w:line="360" w:lineRule="auto"/>
            <w:ind w:hanging="360"/>
          </w:pPr>
        </w:pPrChange>
      </w:pPr>
      <w:moveTo w:id="266" w:author="Savelkoul, M.J. (Michael)" w:date="2021-01-12T12:36:00Z">
        <w:r w:rsidRPr="009B128D">
          <w:rPr>
            <w:rFonts w:ascii="Times New Roman" w:hAnsi="Times New Roman" w:cs="Times New Roman"/>
            <w:sz w:val="24"/>
            <w:szCs w:val="24"/>
          </w:rPr>
          <w:t xml:space="preserve">Western Europe: Individual Attributes, Political Attitudes, and National Context, </w:t>
        </w:r>
        <w:r w:rsidRPr="009B128D">
          <w:rPr>
            <w:rFonts w:ascii="Times New Roman" w:hAnsi="Times New Roman" w:cs="Times New Roman"/>
            <w:i/>
            <w:sz w:val="24"/>
            <w:szCs w:val="24"/>
          </w:rPr>
          <w:t>Comparative European Politics</w:t>
        </w:r>
        <w:r w:rsidRPr="009B128D">
          <w:rPr>
            <w:rFonts w:ascii="Times New Roman" w:hAnsi="Times New Roman" w:cs="Times New Roman"/>
            <w:sz w:val="24"/>
            <w:szCs w:val="24"/>
          </w:rPr>
          <w:t>, 3:3, 261</w:t>
        </w:r>
        <w:r w:rsidRPr="009B128D">
          <w:rPr>
            <w:rFonts w:ascii="Times New Roman" w:hAnsi="Times New Roman"/>
            <w:sz w:val="24"/>
            <w:szCs w:val="24"/>
          </w:rPr>
          <w:t>–</w:t>
        </w:r>
        <w:r w:rsidRPr="009B128D">
          <w:rPr>
            <w:rFonts w:ascii="Times New Roman" w:hAnsi="Times New Roman" w:cs="Times New Roman"/>
            <w:sz w:val="24"/>
            <w:szCs w:val="24"/>
          </w:rPr>
          <w:t>288.</w:t>
        </w:r>
      </w:moveTo>
    </w:p>
    <w:p w14:paraId="6D93669D" w14:textId="304B6CEE" w:rsidR="009B128D" w:rsidRPr="009B128D" w:rsidDel="009B128D" w:rsidRDefault="009B128D">
      <w:pPr>
        <w:pStyle w:val="ListParagraph"/>
        <w:numPr>
          <w:ilvl w:val="0"/>
          <w:numId w:val="5"/>
        </w:numPr>
        <w:spacing w:line="360" w:lineRule="auto"/>
        <w:rPr>
          <w:del w:id="267" w:author="Savelkoul, M.J. (Michael)" w:date="2021-01-12T12:37:00Z"/>
          <w:moveTo w:id="268" w:author="Savelkoul, M.J. (Michael)" w:date="2021-01-12T12:37:00Z"/>
          <w:rFonts w:ascii="Times New Roman" w:hAnsi="Times New Roman" w:cs="Times New Roman"/>
          <w:sz w:val="24"/>
          <w:szCs w:val="24"/>
        </w:rPr>
      </w:pPr>
      <w:moveToRangeStart w:id="269" w:author="Savelkoul, M.J. (Michael)" w:date="2021-01-12T12:37:00Z" w:name="move61347488"/>
      <w:moveToRangeEnd w:id="262"/>
      <w:moveTo w:id="270" w:author="Savelkoul, M.J. (Michael)" w:date="2021-01-12T12:37:00Z">
        <w:r w:rsidRPr="009B128D">
          <w:rPr>
            <w:rFonts w:ascii="Times New Roman" w:hAnsi="Times New Roman" w:cs="Times New Roman"/>
            <w:sz w:val="24"/>
            <w:szCs w:val="24"/>
          </w:rPr>
          <w:t xml:space="preserve">Arzheimer K., &amp; Carter E. (2006). Political opportunity structures and right‐wing extremist </w:t>
        </w:r>
      </w:moveTo>
    </w:p>
    <w:p w14:paraId="4AD47731" w14:textId="77777777" w:rsidR="009B128D" w:rsidRPr="009B128D" w:rsidRDefault="009B128D">
      <w:pPr>
        <w:pStyle w:val="ListParagraph"/>
        <w:numPr>
          <w:ilvl w:val="0"/>
          <w:numId w:val="5"/>
        </w:numPr>
        <w:spacing w:line="360" w:lineRule="auto"/>
        <w:rPr>
          <w:moveTo w:id="271" w:author="Savelkoul, M.J. (Michael)" w:date="2021-01-12T12:37:00Z"/>
          <w:rFonts w:ascii="Times New Roman" w:hAnsi="Times New Roman" w:cs="Times New Roman"/>
          <w:sz w:val="24"/>
          <w:szCs w:val="24"/>
        </w:rPr>
      </w:pPr>
      <w:moveTo w:id="272" w:author="Savelkoul, M.J. (Michael)" w:date="2021-01-12T12:37:00Z">
        <w:r w:rsidRPr="009B128D">
          <w:rPr>
            <w:rFonts w:ascii="Times New Roman" w:hAnsi="Times New Roman" w:cs="Times New Roman"/>
            <w:sz w:val="24"/>
            <w:szCs w:val="24"/>
          </w:rPr>
          <w:t xml:space="preserve">party success. </w:t>
        </w:r>
        <w:r w:rsidRPr="009B128D">
          <w:rPr>
            <w:rFonts w:ascii="Times New Roman" w:hAnsi="Times New Roman" w:cs="Times New Roman"/>
            <w:i/>
            <w:sz w:val="24"/>
            <w:szCs w:val="24"/>
          </w:rPr>
          <w:t>European Journal of Political Research</w:t>
        </w:r>
        <w:r w:rsidRPr="009B128D">
          <w:rPr>
            <w:rFonts w:ascii="Times New Roman" w:hAnsi="Times New Roman" w:cs="Times New Roman"/>
            <w:sz w:val="24"/>
            <w:szCs w:val="24"/>
          </w:rPr>
          <w:t xml:space="preserve">, 45(3), 419-443. </w:t>
        </w:r>
      </w:moveTo>
    </w:p>
    <w:moveToRangeEnd w:id="269"/>
    <w:p w14:paraId="396416FA" w14:textId="77777777" w:rsidR="009B128D" w:rsidRPr="009B128D" w:rsidRDefault="009B128D" w:rsidP="009B128D">
      <w:pPr>
        <w:pStyle w:val="ListParagraph"/>
        <w:numPr>
          <w:ilvl w:val="0"/>
          <w:numId w:val="5"/>
        </w:numPr>
        <w:spacing w:line="360" w:lineRule="auto"/>
        <w:rPr>
          <w:ins w:id="273" w:author="Savelkoul, M.J. (Michael)" w:date="2021-01-12T12:38:00Z"/>
          <w:rFonts w:ascii="Times New Roman" w:eastAsia="Times New Roman" w:hAnsi="Times New Roman" w:cs="Times New Roman"/>
          <w:sz w:val="24"/>
          <w:szCs w:val="24"/>
          <w:lang w:eastAsia="nl-NL"/>
        </w:rPr>
      </w:pPr>
      <w:ins w:id="274" w:author="Savelkoul, M.J. (Michael)" w:date="2021-01-12T12:38:00Z">
        <w:r w:rsidRPr="009B128D">
          <w:rPr>
            <w:rFonts w:ascii="Times New Roman" w:eastAsia="Times New Roman" w:hAnsi="Times New Roman" w:cs="Times New Roman"/>
            <w:sz w:val="24"/>
            <w:szCs w:val="24"/>
            <w:lang w:val="nl-NL" w:eastAsia="nl-NL"/>
            <w:rPrChange w:id="275" w:author="Savelkoul, M.J. (Michael)" w:date="2021-01-12T12:38:00Z">
              <w:rPr>
                <w:rFonts w:ascii="Times New Roman" w:eastAsia="Times New Roman" w:hAnsi="Times New Roman" w:cs="Times New Roman"/>
                <w:sz w:val="24"/>
                <w:szCs w:val="24"/>
                <w:lang w:eastAsia="nl-NL"/>
              </w:rPr>
            </w:rPrChange>
          </w:rPr>
          <w:t xml:space="preserve">Dustmann C., Vasiljeva K., &amp; Piil Damm A. (2019). </w:t>
        </w:r>
        <w:r w:rsidRPr="009B128D">
          <w:rPr>
            <w:rFonts w:ascii="Times New Roman" w:eastAsia="Times New Roman" w:hAnsi="Times New Roman" w:cs="Times New Roman"/>
            <w:sz w:val="24"/>
            <w:szCs w:val="24"/>
            <w:lang w:eastAsia="nl-NL"/>
          </w:rPr>
          <w:t xml:space="preserve">Refugee migration and electoral outcomes. </w:t>
        </w:r>
        <w:r w:rsidRPr="009B128D">
          <w:rPr>
            <w:rFonts w:ascii="Times New Roman" w:eastAsia="Times New Roman" w:hAnsi="Times New Roman" w:cs="Times New Roman"/>
            <w:i/>
            <w:sz w:val="24"/>
            <w:szCs w:val="24"/>
            <w:lang w:eastAsia="nl-NL"/>
          </w:rPr>
          <w:t>The Review of Economic Studies</w:t>
        </w:r>
        <w:r w:rsidRPr="009B128D">
          <w:rPr>
            <w:rFonts w:ascii="Times New Roman" w:eastAsia="Times New Roman" w:hAnsi="Times New Roman" w:cs="Times New Roman"/>
            <w:sz w:val="24"/>
            <w:szCs w:val="24"/>
            <w:lang w:eastAsia="nl-NL"/>
          </w:rPr>
          <w:t>, 86(5), 2035-2091.</w:t>
        </w:r>
      </w:ins>
    </w:p>
    <w:p w14:paraId="40277F09" w14:textId="77777777" w:rsidR="009B128D" w:rsidRDefault="009B128D" w:rsidP="009B128D">
      <w:pPr>
        <w:pStyle w:val="ListParagraph"/>
        <w:numPr>
          <w:ilvl w:val="0"/>
          <w:numId w:val="5"/>
        </w:numPr>
        <w:spacing w:line="360" w:lineRule="auto"/>
        <w:rPr>
          <w:moveTo w:id="276" w:author="Savelkoul, M.J. (Michael)" w:date="2021-01-12T12:42:00Z"/>
        </w:rPr>
      </w:pPr>
      <w:moveToRangeStart w:id="277" w:author="Savelkoul, M.J. (Michael)" w:date="2021-01-12T12:42:00Z" w:name="move61347789"/>
      <w:moveTo w:id="278" w:author="Savelkoul, M.J. (Michael)" w:date="2021-01-12T12:42:00Z">
        <w:r w:rsidRPr="009B128D">
          <w:rPr>
            <w:rFonts w:ascii="Times New Roman" w:eastAsia="Times New Roman" w:hAnsi="Times New Roman" w:cs="Times New Roman"/>
            <w:sz w:val="24"/>
            <w:szCs w:val="24"/>
            <w:lang w:eastAsia="nl-NL"/>
          </w:rPr>
          <w:t xml:space="preserve">Dinas E., Matakos K., Xefteris D., &amp; Hangartner D. (2019). Waking Up the Golden Dawn: Does Exposure to the Refugee Crisis Increase Support for Extreme-Right Parties?. </w:t>
        </w:r>
        <w:r w:rsidRPr="009B128D">
          <w:rPr>
            <w:rFonts w:ascii="Times New Roman" w:eastAsia="Times New Roman" w:hAnsi="Times New Roman" w:cs="Times New Roman"/>
            <w:i/>
            <w:iCs/>
            <w:sz w:val="24"/>
            <w:szCs w:val="24"/>
            <w:lang w:val="en-US" w:eastAsia="nl-NL"/>
          </w:rPr>
          <w:t>Political Analysis</w:t>
        </w:r>
        <w:r w:rsidRPr="009B128D">
          <w:rPr>
            <w:rFonts w:ascii="Times New Roman" w:eastAsia="Times New Roman" w:hAnsi="Times New Roman" w:cs="Times New Roman"/>
            <w:sz w:val="24"/>
            <w:szCs w:val="24"/>
            <w:lang w:val="en-US" w:eastAsia="nl-NL"/>
          </w:rPr>
          <w:t xml:space="preserve">, 1-11. </w:t>
        </w:r>
        <w:r w:rsidRPr="009B128D">
          <w:fldChar w:fldCharType="begin"/>
        </w:r>
        <w:r>
          <w:instrText xml:space="preserve"> HYPERLINK "https://doi.org/10.1017/pan.2018.48" \t "_blank" \h </w:instrText>
        </w:r>
        <w:r w:rsidRPr="009B128D">
          <w:fldChar w:fldCharType="separate"/>
        </w:r>
        <w:r w:rsidRPr="009B128D">
          <w:rPr>
            <w:rStyle w:val="ListLabel143"/>
            <w:rFonts w:eastAsiaTheme="minorEastAsia"/>
          </w:rPr>
          <w:t>https://doi.org/10.1017/pan.2018.48</w:t>
        </w:r>
        <w:r w:rsidRPr="009B128D">
          <w:rPr>
            <w:rStyle w:val="ListLabel143"/>
            <w:rFonts w:eastAsiaTheme="minorEastAsia"/>
          </w:rPr>
          <w:fldChar w:fldCharType="end"/>
        </w:r>
      </w:moveTo>
    </w:p>
    <w:p w14:paraId="59255E36" w14:textId="77777777" w:rsidR="009B128D" w:rsidRPr="009B128D" w:rsidRDefault="009B128D" w:rsidP="009B128D">
      <w:pPr>
        <w:pStyle w:val="ListParagraph"/>
        <w:numPr>
          <w:ilvl w:val="0"/>
          <w:numId w:val="5"/>
        </w:numPr>
        <w:spacing w:line="360" w:lineRule="auto"/>
        <w:rPr>
          <w:moveTo w:id="279" w:author="Savelkoul, M.J. (Michael)" w:date="2021-01-12T12:43:00Z"/>
          <w:rFonts w:ascii="Times New Roman" w:hAnsi="Times New Roman" w:cs="Times New Roman"/>
          <w:sz w:val="24"/>
          <w:szCs w:val="24"/>
        </w:rPr>
      </w:pPr>
      <w:moveToRangeStart w:id="280" w:author="Savelkoul, M.J. (Michael)" w:date="2021-01-12T12:43:00Z" w:name="move61347814"/>
      <w:moveToRangeEnd w:id="277"/>
      <w:moveTo w:id="281" w:author="Savelkoul, M.J. (Michael)" w:date="2021-01-12T12:43:00Z">
        <w:r w:rsidRPr="009B128D">
          <w:rPr>
            <w:rFonts w:ascii="Times New Roman" w:hAnsi="Times New Roman" w:cs="Times New Roman"/>
            <w:sz w:val="24"/>
            <w:szCs w:val="24"/>
          </w:rPr>
          <w:t xml:space="preserve">Blalock H. M. (1967). </w:t>
        </w:r>
        <w:r w:rsidRPr="009B128D">
          <w:rPr>
            <w:rFonts w:ascii="Times New Roman" w:hAnsi="Times New Roman" w:cs="Times New Roman"/>
            <w:i/>
            <w:sz w:val="24"/>
            <w:szCs w:val="24"/>
          </w:rPr>
          <w:t>Toward a Theory of Minority Group Relations</w:t>
        </w:r>
        <w:r w:rsidRPr="009B128D">
          <w:rPr>
            <w:rFonts w:ascii="Times New Roman" w:hAnsi="Times New Roman" w:cs="Times New Roman"/>
            <w:sz w:val="24"/>
            <w:szCs w:val="24"/>
          </w:rPr>
          <w:t xml:space="preserve">. New York, NY: </w:t>
        </w:r>
      </w:moveTo>
    </w:p>
    <w:p w14:paraId="099C2446" w14:textId="77777777" w:rsidR="009B128D" w:rsidRPr="009B128D" w:rsidRDefault="009B128D">
      <w:pPr>
        <w:pStyle w:val="ListParagraph"/>
        <w:spacing w:line="360" w:lineRule="auto"/>
        <w:rPr>
          <w:moveTo w:id="282" w:author="Savelkoul, M.J. (Michael)" w:date="2021-01-12T12:43:00Z"/>
          <w:rFonts w:ascii="Times New Roman" w:hAnsi="Times New Roman" w:cs="Times New Roman"/>
          <w:sz w:val="24"/>
          <w:szCs w:val="24"/>
        </w:rPr>
        <w:pPrChange w:id="283" w:author="Savelkoul, M.J. (Michael)" w:date="2021-01-12T12:43:00Z">
          <w:pPr>
            <w:pStyle w:val="ListParagraph"/>
            <w:numPr>
              <w:numId w:val="5"/>
            </w:numPr>
            <w:spacing w:line="360" w:lineRule="auto"/>
            <w:ind w:hanging="360"/>
          </w:pPr>
        </w:pPrChange>
      </w:pPr>
      <w:moveTo w:id="284" w:author="Savelkoul, M.J. (Michael)" w:date="2021-01-12T12:43:00Z">
        <w:r w:rsidRPr="009B128D">
          <w:rPr>
            <w:rFonts w:ascii="Times New Roman" w:hAnsi="Times New Roman" w:cs="Times New Roman"/>
            <w:sz w:val="24"/>
            <w:szCs w:val="24"/>
          </w:rPr>
          <w:t>John Wiley and Sons.</w:t>
        </w:r>
      </w:moveTo>
    </w:p>
    <w:p w14:paraId="1C4CC0E2" w14:textId="77777777" w:rsidR="009B128D" w:rsidRPr="009B128D" w:rsidRDefault="009B128D" w:rsidP="009B128D">
      <w:pPr>
        <w:pStyle w:val="ListParagraph"/>
        <w:numPr>
          <w:ilvl w:val="0"/>
          <w:numId w:val="5"/>
        </w:numPr>
        <w:spacing w:line="360" w:lineRule="auto"/>
        <w:rPr>
          <w:moveTo w:id="285" w:author="Savelkoul, M.J. (Michael)" w:date="2021-01-12T12:43:00Z"/>
          <w:rFonts w:ascii="Times New Roman" w:hAnsi="Times New Roman" w:cs="Times New Roman"/>
          <w:sz w:val="24"/>
          <w:szCs w:val="24"/>
        </w:rPr>
      </w:pPr>
      <w:moveToRangeStart w:id="286" w:author="Savelkoul, M.J. (Michael)" w:date="2021-01-12T12:43:00Z" w:name="move61347825"/>
      <w:moveToRangeEnd w:id="280"/>
      <w:moveTo w:id="287" w:author="Savelkoul, M.J. (Michael)" w:date="2021-01-12T12:43:00Z">
        <w:r w:rsidRPr="009B128D">
          <w:rPr>
            <w:rFonts w:ascii="Times New Roman" w:hAnsi="Times New Roman" w:cs="Times New Roman"/>
            <w:sz w:val="24"/>
            <w:szCs w:val="24"/>
          </w:rPr>
          <w:t xml:space="preserve">Coser L. A. (1956). </w:t>
        </w:r>
        <w:r w:rsidRPr="009B128D">
          <w:rPr>
            <w:rFonts w:ascii="Times New Roman" w:hAnsi="Times New Roman" w:cs="Times New Roman"/>
            <w:i/>
            <w:sz w:val="24"/>
            <w:szCs w:val="24"/>
          </w:rPr>
          <w:t>The Function of Social Conflict</w:t>
        </w:r>
        <w:r w:rsidRPr="009B128D">
          <w:rPr>
            <w:rFonts w:ascii="Times New Roman" w:hAnsi="Times New Roman" w:cs="Times New Roman"/>
            <w:sz w:val="24"/>
            <w:szCs w:val="24"/>
          </w:rPr>
          <w:t>. Glencoe, IL: Free Press.</w:t>
        </w:r>
      </w:moveTo>
    </w:p>
    <w:p w14:paraId="426BEB5B" w14:textId="77777777" w:rsidR="009B128D" w:rsidRPr="009B128D" w:rsidRDefault="009B128D" w:rsidP="009B128D">
      <w:pPr>
        <w:pStyle w:val="ListParagraph"/>
        <w:numPr>
          <w:ilvl w:val="0"/>
          <w:numId w:val="5"/>
        </w:numPr>
        <w:spacing w:line="360" w:lineRule="auto"/>
        <w:rPr>
          <w:moveTo w:id="288" w:author="Savelkoul, M.J. (Michael)" w:date="2021-01-12T12:43:00Z"/>
          <w:rFonts w:ascii="Times New Roman" w:hAnsi="Times New Roman" w:cs="Times New Roman"/>
          <w:sz w:val="24"/>
          <w:szCs w:val="24"/>
        </w:rPr>
      </w:pPr>
      <w:moveToRangeStart w:id="289" w:author="Savelkoul, M.J. (Michael)" w:date="2021-01-12T12:43:00Z" w:name="move61347839"/>
      <w:moveToRangeEnd w:id="286"/>
      <w:moveTo w:id="290" w:author="Savelkoul, M.J. (Michael)" w:date="2021-01-12T12:43:00Z">
        <w:r w:rsidRPr="009B128D">
          <w:rPr>
            <w:rFonts w:ascii="Times New Roman" w:hAnsi="Times New Roman" w:cs="Times New Roman"/>
            <w:sz w:val="24"/>
            <w:szCs w:val="24"/>
          </w:rPr>
          <w:t xml:space="preserve">Quillian L. (1995). Prejudice as a Response to Perceived Group Threat: Population </w:t>
        </w:r>
      </w:moveTo>
    </w:p>
    <w:p w14:paraId="4130CEA3" w14:textId="77777777" w:rsidR="009B128D" w:rsidRDefault="009B128D">
      <w:pPr>
        <w:pStyle w:val="NoSpacing"/>
        <w:spacing w:line="360" w:lineRule="auto"/>
        <w:ind w:left="720"/>
        <w:rPr>
          <w:moveTo w:id="291" w:author="Savelkoul, M.J. (Michael)" w:date="2021-01-12T12:43:00Z"/>
          <w:rFonts w:ascii="Times New Roman" w:eastAsiaTheme="minorEastAsia" w:hAnsi="Times New Roman" w:cs="Times New Roman"/>
          <w:sz w:val="24"/>
          <w:szCs w:val="24"/>
          <w:lang w:val="en-GB" w:eastAsia="zh-CN"/>
        </w:rPr>
        <w:pPrChange w:id="292" w:author="Savelkoul, M.J. (Michael)" w:date="2021-01-12T12:43:00Z">
          <w:pPr>
            <w:pStyle w:val="NoSpacing"/>
            <w:numPr>
              <w:numId w:val="5"/>
            </w:numPr>
            <w:spacing w:line="360" w:lineRule="auto"/>
            <w:ind w:left="720" w:hanging="360"/>
          </w:pPr>
        </w:pPrChange>
      </w:pPr>
      <w:moveTo w:id="293" w:author="Savelkoul, M.J. (Michael)" w:date="2021-01-12T12:43:00Z">
        <w:r>
          <w:rPr>
            <w:rFonts w:ascii="Times New Roman" w:hAnsi="Times New Roman" w:cs="Times New Roman"/>
            <w:sz w:val="24"/>
            <w:szCs w:val="24"/>
            <w:lang w:val="en-US"/>
          </w:rPr>
          <w:t xml:space="preserve">Composition and Anti-Immigrant and Racial Prejudice in Europe, </w:t>
        </w:r>
        <w:r>
          <w:rPr>
            <w:rFonts w:ascii="Times New Roman" w:hAnsi="Times New Roman" w:cs="Times New Roman"/>
            <w:i/>
            <w:sz w:val="24"/>
            <w:szCs w:val="24"/>
            <w:lang w:val="en-GB"/>
          </w:rPr>
          <w:t>American Sociological Review</w:t>
        </w:r>
        <w:r>
          <w:rPr>
            <w:rFonts w:ascii="Times New Roman" w:hAnsi="Times New Roman" w:cs="Times New Roman"/>
            <w:sz w:val="24"/>
            <w:szCs w:val="24"/>
            <w:lang w:val="en-GB"/>
          </w:rPr>
          <w:t>, 60:4, 586</w:t>
        </w:r>
        <w:r>
          <w:rPr>
            <w:rFonts w:ascii="Times New Roman" w:hAnsi="Times New Roman"/>
            <w:sz w:val="24"/>
            <w:szCs w:val="24"/>
            <w:lang w:val="en-GB"/>
          </w:rPr>
          <w:t>–</w:t>
        </w:r>
        <w:r>
          <w:rPr>
            <w:rFonts w:ascii="Times New Roman" w:hAnsi="Times New Roman" w:cs="Times New Roman"/>
            <w:sz w:val="24"/>
            <w:szCs w:val="24"/>
            <w:lang w:val="en-GB"/>
          </w:rPr>
          <w:t>611.</w:t>
        </w:r>
      </w:moveTo>
    </w:p>
    <w:p w14:paraId="7B83B260" w14:textId="77777777" w:rsidR="009B128D" w:rsidRPr="009B128D" w:rsidRDefault="009B128D" w:rsidP="009B128D">
      <w:pPr>
        <w:pStyle w:val="ListParagraph"/>
        <w:numPr>
          <w:ilvl w:val="0"/>
          <w:numId w:val="5"/>
        </w:numPr>
        <w:spacing w:line="360" w:lineRule="auto"/>
        <w:rPr>
          <w:moveTo w:id="294" w:author="Savelkoul, M.J. (Michael)" w:date="2021-01-12T12:44:00Z"/>
          <w:rFonts w:ascii="Times New Roman" w:hAnsi="Times New Roman" w:cs="Times New Roman"/>
          <w:sz w:val="24"/>
          <w:szCs w:val="24"/>
        </w:rPr>
      </w:pPr>
      <w:moveToRangeStart w:id="295" w:author="Savelkoul, M.J. (Michael)" w:date="2021-01-12T12:44:00Z" w:name="move61347876"/>
      <w:moveToRangeEnd w:id="289"/>
      <w:moveTo w:id="296" w:author="Savelkoul, M.J. (Michael)" w:date="2021-01-12T12:44:00Z">
        <w:r w:rsidRPr="009B128D">
          <w:rPr>
            <w:rFonts w:ascii="Times New Roman" w:hAnsi="Times New Roman" w:cs="Times New Roman"/>
            <w:sz w:val="24"/>
            <w:szCs w:val="24"/>
          </w:rPr>
          <w:lastRenderedPageBreak/>
          <w:t>Ivarsflaten E. (2008). What Unites Right-Wing Populists in Western Europe? Re-</w:t>
        </w:r>
      </w:moveTo>
    </w:p>
    <w:p w14:paraId="065F1267" w14:textId="77777777" w:rsidR="009B128D" w:rsidRPr="009B128D" w:rsidRDefault="009B128D">
      <w:pPr>
        <w:pStyle w:val="ListParagraph"/>
        <w:spacing w:line="360" w:lineRule="auto"/>
        <w:rPr>
          <w:moveTo w:id="297" w:author="Savelkoul, M.J. (Michael)" w:date="2021-01-12T12:44:00Z"/>
          <w:rFonts w:ascii="Times New Roman" w:hAnsi="Times New Roman" w:cs="Times New Roman"/>
          <w:sz w:val="24"/>
          <w:szCs w:val="24"/>
        </w:rPr>
        <w:pPrChange w:id="298" w:author="Savelkoul, M.J. (Michael)" w:date="2021-01-12T12:44:00Z">
          <w:pPr>
            <w:pStyle w:val="ListParagraph"/>
            <w:numPr>
              <w:numId w:val="5"/>
            </w:numPr>
            <w:spacing w:line="360" w:lineRule="auto"/>
            <w:ind w:hanging="360"/>
          </w:pPr>
        </w:pPrChange>
      </w:pPr>
      <w:moveTo w:id="299" w:author="Savelkoul, M.J. (Michael)" w:date="2021-01-12T12:44:00Z">
        <w:r w:rsidRPr="009B128D">
          <w:rPr>
            <w:rFonts w:ascii="Times New Roman" w:hAnsi="Times New Roman" w:cs="Times New Roman"/>
            <w:sz w:val="24"/>
            <w:szCs w:val="24"/>
          </w:rPr>
          <w:t xml:space="preserve">Examining Grievance Mobilization Models in Seven Successful Cases, </w:t>
        </w:r>
        <w:r w:rsidRPr="009B128D">
          <w:rPr>
            <w:rFonts w:ascii="Times New Roman" w:hAnsi="Times New Roman" w:cs="Times New Roman"/>
            <w:i/>
            <w:sz w:val="24"/>
            <w:szCs w:val="24"/>
          </w:rPr>
          <w:t>Comparative Political Studies</w:t>
        </w:r>
        <w:r w:rsidRPr="009B128D">
          <w:rPr>
            <w:rFonts w:ascii="Times New Roman" w:hAnsi="Times New Roman" w:cs="Times New Roman"/>
            <w:sz w:val="24"/>
            <w:szCs w:val="24"/>
          </w:rPr>
          <w:t>, 41:1, 3</w:t>
        </w:r>
        <w:r w:rsidRPr="009B128D">
          <w:rPr>
            <w:rFonts w:ascii="Times New Roman" w:hAnsi="Times New Roman"/>
            <w:sz w:val="24"/>
            <w:szCs w:val="24"/>
          </w:rPr>
          <w:t>–</w:t>
        </w:r>
        <w:r w:rsidRPr="009B128D">
          <w:rPr>
            <w:rFonts w:ascii="Times New Roman" w:hAnsi="Times New Roman" w:cs="Times New Roman"/>
            <w:sz w:val="24"/>
            <w:szCs w:val="24"/>
          </w:rPr>
          <w:t>23.</w:t>
        </w:r>
      </w:moveTo>
    </w:p>
    <w:p w14:paraId="4996F56D" w14:textId="12003968" w:rsidR="009B128D" w:rsidDel="009B128D" w:rsidRDefault="009B128D">
      <w:pPr>
        <w:pStyle w:val="NoSpacing"/>
        <w:numPr>
          <w:ilvl w:val="0"/>
          <w:numId w:val="5"/>
        </w:numPr>
        <w:spacing w:line="360" w:lineRule="auto"/>
        <w:rPr>
          <w:del w:id="300" w:author="Savelkoul, M.J. (Michael)" w:date="2021-01-12T12:44:00Z"/>
          <w:moveTo w:id="301" w:author="Savelkoul, M.J. (Michael)" w:date="2021-01-12T12:44:00Z"/>
          <w:rFonts w:ascii="Times New Roman" w:hAnsi="Times New Roman" w:cs="Times New Roman"/>
          <w:sz w:val="24"/>
          <w:szCs w:val="24"/>
          <w:lang w:val="en-GB"/>
        </w:rPr>
      </w:pPr>
      <w:moveToRangeStart w:id="302" w:author="Savelkoul, M.J. (Michael)" w:date="2021-01-12T12:44:00Z" w:name="move61347892"/>
      <w:moveToRangeEnd w:id="295"/>
      <w:moveTo w:id="303" w:author="Savelkoul, M.J. (Michael)" w:date="2021-01-12T12:44:00Z">
        <w:r w:rsidRPr="00893BA7">
          <w:rPr>
            <w:rFonts w:ascii="Times New Roman" w:hAnsi="Times New Roman" w:cs="Times New Roman"/>
            <w:sz w:val="24"/>
            <w:szCs w:val="24"/>
            <w:lang w:val="en-GB"/>
            <w:rPrChange w:id="304" w:author="Jochem Tolsma" w:date="2021-01-12T15:03:00Z">
              <w:rPr>
                <w:rFonts w:ascii="Times New Roman" w:hAnsi="Times New Roman" w:cs="Times New Roman"/>
                <w:sz w:val="24"/>
                <w:szCs w:val="24"/>
              </w:rPr>
            </w:rPrChange>
          </w:rPr>
          <w:t xml:space="preserve">Rydgren J. (2007). The Sociology of the Radical Right, </w:t>
        </w:r>
        <w:r w:rsidRPr="00893BA7">
          <w:rPr>
            <w:rFonts w:ascii="Times New Roman" w:hAnsi="Times New Roman" w:cs="Times New Roman"/>
            <w:i/>
            <w:sz w:val="24"/>
            <w:szCs w:val="24"/>
            <w:lang w:val="en-GB"/>
            <w:rPrChange w:id="305" w:author="Jochem Tolsma" w:date="2021-01-12T15:03:00Z">
              <w:rPr>
                <w:rFonts w:ascii="Times New Roman" w:hAnsi="Times New Roman" w:cs="Times New Roman"/>
                <w:i/>
                <w:sz w:val="24"/>
                <w:szCs w:val="24"/>
              </w:rPr>
            </w:rPrChange>
          </w:rPr>
          <w:t>Annual Review of Sociology</w:t>
        </w:r>
        <w:r w:rsidRPr="00893BA7">
          <w:rPr>
            <w:rFonts w:ascii="Times New Roman" w:hAnsi="Times New Roman" w:cs="Times New Roman"/>
            <w:sz w:val="24"/>
            <w:szCs w:val="24"/>
            <w:lang w:val="en-GB"/>
            <w:rPrChange w:id="306" w:author="Jochem Tolsma" w:date="2021-01-12T15:03:00Z">
              <w:rPr>
                <w:rFonts w:ascii="Times New Roman" w:hAnsi="Times New Roman" w:cs="Times New Roman"/>
                <w:sz w:val="24"/>
                <w:szCs w:val="24"/>
              </w:rPr>
            </w:rPrChange>
          </w:rPr>
          <w:t xml:space="preserve">, 33, </w:t>
        </w:r>
      </w:moveTo>
    </w:p>
    <w:p w14:paraId="3F5229B2" w14:textId="77777777" w:rsidR="009B128D" w:rsidRPr="009B128D" w:rsidRDefault="009B128D">
      <w:pPr>
        <w:pStyle w:val="NoSpacing"/>
        <w:numPr>
          <w:ilvl w:val="0"/>
          <w:numId w:val="5"/>
        </w:numPr>
        <w:spacing w:line="360" w:lineRule="auto"/>
        <w:rPr>
          <w:moveTo w:id="307" w:author="Savelkoul, M.J. (Michael)" w:date="2021-01-12T12:44:00Z"/>
          <w:rFonts w:ascii="Times New Roman" w:hAnsi="Times New Roman" w:cs="Times New Roman"/>
          <w:sz w:val="24"/>
          <w:szCs w:val="24"/>
          <w:lang w:val="en-GB"/>
        </w:rPr>
      </w:pPr>
      <w:moveTo w:id="308" w:author="Savelkoul, M.J. (Michael)" w:date="2021-01-12T12:44:00Z">
        <w:r w:rsidRPr="009B128D">
          <w:rPr>
            <w:rFonts w:ascii="Times New Roman" w:hAnsi="Times New Roman" w:cs="Times New Roman"/>
            <w:sz w:val="24"/>
            <w:szCs w:val="24"/>
            <w:lang w:val="en-GB"/>
          </w:rPr>
          <w:t>241</w:t>
        </w:r>
        <w:r w:rsidRPr="009B128D">
          <w:rPr>
            <w:rFonts w:ascii="Times New Roman" w:hAnsi="Times New Roman"/>
            <w:sz w:val="24"/>
            <w:szCs w:val="24"/>
            <w:lang w:val="en-GB"/>
          </w:rPr>
          <w:t>–</w:t>
        </w:r>
        <w:r w:rsidRPr="009B128D">
          <w:rPr>
            <w:rFonts w:ascii="Times New Roman" w:hAnsi="Times New Roman" w:cs="Times New Roman"/>
            <w:sz w:val="24"/>
            <w:szCs w:val="24"/>
            <w:lang w:val="en-GB"/>
          </w:rPr>
          <w:t xml:space="preserve">262. </w:t>
        </w:r>
      </w:moveTo>
    </w:p>
    <w:p w14:paraId="5A81CFF2" w14:textId="77777777" w:rsidR="009B128D" w:rsidRPr="009B128D" w:rsidRDefault="009B128D" w:rsidP="009B128D">
      <w:pPr>
        <w:pStyle w:val="ListParagraph"/>
        <w:numPr>
          <w:ilvl w:val="0"/>
          <w:numId w:val="5"/>
        </w:numPr>
        <w:spacing w:line="360" w:lineRule="auto"/>
        <w:rPr>
          <w:moveTo w:id="309" w:author="Savelkoul, M.J. (Michael)" w:date="2021-01-12T12:44:00Z"/>
          <w:rFonts w:ascii="Times New Roman" w:hAnsi="Times New Roman" w:cs="Times New Roman"/>
          <w:sz w:val="24"/>
          <w:szCs w:val="24"/>
        </w:rPr>
      </w:pPr>
      <w:moveToRangeStart w:id="310" w:author="Savelkoul, M.J. (Michael)" w:date="2021-01-12T12:44:00Z" w:name="move61347911"/>
      <w:moveToRangeEnd w:id="302"/>
      <w:moveTo w:id="311" w:author="Savelkoul, M.J. (Michael)" w:date="2021-01-12T12:44:00Z">
        <w:r w:rsidRPr="009B128D">
          <w:rPr>
            <w:rFonts w:ascii="Times New Roman" w:hAnsi="Times New Roman" w:cs="Times New Roman"/>
            <w:sz w:val="24"/>
            <w:szCs w:val="24"/>
          </w:rPr>
          <w:t xml:space="preserve">Blau P. M. (1994). </w:t>
        </w:r>
        <w:r w:rsidRPr="009B128D">
          <w:rPr>
            <w:rFonts w:ascii="Times New Roman" w:hAnsi="Times New Roman" w:cs="Times New Roman"/>
            <w:i/>
            <w:sz w:val="24"/>
            <w:szCs w:val="24"/>
          </w:rPr>
          <w:t>Structural Effects of Opportunities</w:t>
        </w:r>
        <w:r w:rsidRPr="009B128D">
          <w:rPr>
            <w:rFonts w:ascii="Times New Roman" w:hAnsi="Times New Roman" w:cs="Times New Roman"/>
            <w:sz w:val="24"/>
            <w:szCs w:val="24"/>
          </w:rPr>
          <w:t xml:space="preserve">. Chicago, IL: University of </w:t>
        </w:r>
      </w:moveTo>
    </w:p>
    <w:p w14:paraId="41135DA4" w14:textId="77777777" w:rsidR="009B128D" w:rsidRPr="009B128D" w:rsidRDefault="009B128D">
      <w:pPr>
        <w:pStyle w:val="ListParagraph"/>
        <w:spacing w:line="360" w:lineRule="auto"/>
        <w:rPr>
          <w:moveTo w:id="312" w:author="Savelkoul, M.J. (Michael)" w:date="2021-01-12T12:44:00Z"/>
          <w:rFonts w:ascii="Times New Roman" w:hAnsi="Times New Roman" w:cs="Times New Roman"/>
          <w:sz w:val="24"/>
          <w:szCs w:val="24"/>
        </w:rPr>
        <w:pPrChange w:id="313" w:author="Savelkoul, M.J. (Michael)" w:date="2021-01-12T12:44:00Z">
          <w:pPr>
            <w:pStyle w:val="ListParagraph"/>
            <w:numPr>
              <w:numId w:val="5"/>
            </w:numPr>
            <w:spacing w:line="360" w:lineRule="auto"/>
            <w:ind w:hanging="360"/>
          </w:pPr>
        </w:pPrChange>
      </w:pPr>
      <w:moveTo w:id="314" w:author="Savelkoul, M.J. (Michael)" w:date="2021-01-12T12:44:00Z">
        <w:r w:rsidRPr="009B128D">
          <w:rPr>
            <w:rFonts w:ascii="Times New Roman" w:hAnsi="Times New Roman" w:cs="Times New Roman"/>
            <w:sz w:val="24"/>
            <w:szCs w:val="24"/>
          </w:rPr>
          <w:t>Chicago Press.</w:t>
        </w:r>
      </w:moveTo>
    </w:p>
    <w:p w14:paraId="193A379D" w14:textId="77777777" w:rsidR="009B128D" w:rsidRPr="009B128D" w:rsidRDefault="009B128D" w:rsidP="009B128D">
      <w:pPr>
        <w:pStyle w:val="ListParagraph"/>
        <w:numPr>
          <w:ilvl w:val="0"/>
          <w:numId w:val="5"/>
        </w:numPr>
        <w:spacing w:line="360" w:lineRule="auto"/>
        <w:rPr>
          <w:moveTo w:id="315" w:author="Savelkoul, M.J. (Michael)" w:date="2021-01-12T12:45:00Z"/>
          <w:rFonts w:ascii="Times New Roman" w:hAnsi="Times New Roman" w:cs="Times New Roman"/>
          <w:sz w:val="24"/>
          <w:szCs w:val="24"/>
        </w:rPr>
      </w:pPr>
      <w:moveToRangeStart w:id="316" w:author="Savelkoul, M.J. (Michael)" w:date="2021-01-12T12:45:00Z" w:name="move61347928"/>
      <w:moveToRangeEnd w:id="310"/>
      <w:moveTo w:id="317" w:author="Savelkoul, M.J. (Michael)" w:date="2021-01-12T12:45:00Z">
        <w:r w:rsidRPr="009B128D">
          <w:rPr>
            <w:rFonts w:ascii="Times New Roman" w:hAnsi="Times New Roman" w:cs="Times New Roman"/>
            <w:sz w:val="24"/>
            <w:szCs w:val="24"/>
          </w:rPr>
          <w:t xml:space="preserve">Allport G. W. (1979) [1954]. </w:t>
        </w:r>
        <w:r w:rsidRPr="009B128D">
          <w:rPr>
            <w:rFonts w:ascii="Times New Roman" w:hAnsi="Times New Roman" w:cs="Times New Roman"/>
            <w:i/>
            <w:sz w:val="24"/>
            <w:szCs w:val="24"/>
          </w:rPr>
          <w:t>The Nature of Prejudice</w:t>
        </w:r>
        <w:r w:rsidRPr="009B128D">
          <w:rPr>
            <w:rFonts w:ascii="Times New Roman" w:hAnsi="Times New Roman" w:cs="Times New Roman"/>
            <w:sz w:val="24"/>
            <w:szCs w:val="24"/>
          </w:rPr>
          <w:t>. Boston, MA: Beacon Press.</w:t>
        </w:r>
      </w:moveTo>
    </w:p>
    <w:p w14:paraId="67D044B7" w14:textId="77777777" w:rsidR="009B128D" w:rsidRPr="009B128D" w:rsidRDefault="009B128D" w:rsidP="009B128D">
      <w:pPr>
        <w:pStyle w:val="ListParagraph"/>
        <w:numPr>
          <w:ilvl w:val="0"/>
          <w:numId w:val="5"/>
        </w:numPr>
        <w:spacing w:line="360" w:lineRule="auto"/>
        <w:rPr>
          <w:moveTo w:id="318" w:author="Savelkoul, M.J. (Michael)" w:date="2021-01-12T12:45:00Z"/>
          <w:rFonts w:ascii="Times New Roman" w:hAnsi="Times New Roman" w:cs="Times New Roman"/>
          <w:i/>
          <w:sz w:val="24"/>
          <w:szCs w:val="24"/>
        </w:rPr>
      </w:pPr>
      <w:moveToRangeStart w:id="319" w:author="Savelkoul, M.J. (Michael)" w:date="2021-01-12T12:45:00Z" w:name="move61347941"/>
      <w:moveToRangeEnd w:id="316"/>
      <w:moveTo w:id="320" w:author="Savelkoul, M.J. (Michael)" w:date="2021-01-12T12:45:00Z">
        <w:r w:rsidRPr="009B128D">
          <w:rPr>
            <w:rFonts w:ascii="Times New Roman" w:hAnsi="Times New Roman" w:cs="Times New Roman"/>
            <w:sz w:val="24"/>
            <w:szCs w:val="24"/>
          </w:rPr>
          <w:t xml:space="preserve">Pettigrew, T. F. &amp; Tropp L. R. (2011). </w:t>
        </w:r>
        <w:r w:rsidRPr="009B128D">
          <w:rPr>
            <w:rFonts w:ascii="Times New Roman" w:hAnsi="Times New Roman" w:cs="Times New Roman"/>
            <w:i/>
            <w:sz w:val="24"/>
            <w:szCs w:val="24"/>
          </w:rPr>
          <w:t xml:space="preserve">When Groups Meet: The Dynamics of </w:t>
        </w:r>
      </w:moveTo>
    </w:p>
    <w:p w14:paraId="3BE8FC45" w14:textId="77777777" w:rsidR="009B128D" w:rsidRPr="009B128D" w:rsidRDefault="009B128D">
      <w:pPr>
        <w:pStyle w:val="ListParagraph"/>
        <w:spacing w:line="360" w:lineRule="auto"/>
        <w:rPr>
          <w:moveTo w:id="321" w:author="Savelkoul, M.J. (Michael)" w:date="2021-01-12T12:45:00Z"/>
          <w:rFonts w:ascii="Times New Roman" w:hAnsi="Times New Roman" w:cs="Times New Roman"/>
          <w:sz w:val="24"/>
          <w:szCs w:val="24"/>
        </w:rPr>
        <w:pPrChange w:id="322" w:author="Savelkoul, M.J. (Michael)" w:date="2021-01-12T12:45:00Z">
          <w:pPr>
            <w:pStyle w:val="ListParagraph"/>
            <w:numPr>
              <w:numId w:val="5"/>
            </w:numPr>
            <w:spacing w:line="360" w:lineRule="auto"/>
            <w:ind w:hanging="360"/>
          </w:pPr>
        </w:pPrChange>
      </w:pPr>
      <w:moveTo w:id="323" w:author="Savelkoul, M.J. (Michael)" w:date="2021-01-12T12:45:00Z">
        <w:r w:rsidRPr="009B128D">
          <w:rPr>
            <w:rFonts w:ascii="Times New Roman" w:hAnsi="Times New Roman" w:cs="Times New Roman"/>
            <w:i/>
            <w:sz w:val="24"/>
            <w:szCs w:val="24"/>
          </w:rPr>
          <w:t>Intergroup Contact</w:t>
        </w:r>
        <w:r w:rsidRPr="009B128D">
          <w:rPr>
            <w:rFonts w:ascii="Times New Roman" w:hAnsi="Times New Roman" w:cs="Times New Roman"/>
            <w:sz w:val="24"/>
            <w:szCs w:val="24"/>
          </w:rPr>
          <w:t>. New York, NY: Psychology Press.</w:t>
        </w:r>
      </w:moveTo>
    </w:p>
    <w:p w14:paraId="7099ABAD" w14:textId="68356C72" w:rsidR="009B128D" w:rsidDel="009B128D" w:rsidRDefault="009B128D">
      <w:pPr>
        <w:pStyle w:val="NoSpacing"/>
        <w:numPr>
          <w:ilvl w:val="0"/>
          <w:numId w:val="5"/>
        </w:numPr>
        <w:spacing w:line="360" w:lineRule="auto"/>
        <w:rPr>
          <w:del w:id="324" w:author="Savelkoul, M.J. (Michael)" w:date="2021-01-12T12:46:00Z"/>
          <w:moveTo w:id="325" w:author="Savelkoul, M.J. (Michael)" w:date="2021-01-12T12:46:00Z"/>
          <w:rFonts w:ascii="Times New Roman" w:hAnsi="Times New Roman" w:cs="Times New Roman"/>
          <w:sz w:val="24"/>
          <w:szCs w:val="24"/>
          <w:lang w:val="en-GB"/>
        </w:rPr>
      </w:pPr>
      <w:moveToRangeStart w:id="326" w:author="Savelkoul, M.J. (Michael)" w:date="2021-01-12T12:46:00Z" w:name="move61347998"/>
      <w:moveToRangeEnd w:id="319"/>
      <w:moveTo w:id="327" w:author="Savelkoul, M.J. (Michael)" w:date="2021-01-12T12:46:00Z">
        <w:r w:rsidRPr="00893BA7">
          <w:rPr>
            <w:rFonts w:ascii="Times New Roman" w:hAnsi="Times New Roman" w:cs="Times New Roman"/>
            <w:sz w:val="24"/>
            <w:szCs w:val="24"/>
            <w:lang w:val="en-GB"/>
            <w:rPrChange w:id="328" w:author="Jochem Tolsma" w:date="2021-01-12T15:03:00Z">
              <w:rPr>
                <w:rFonts w:ascii="Times New Roman" w:hAnsi="Times New Roman" w:cs="Times New Roman"/>
                <w:sz w:val="24"/>
                <w:szCs w:val="24"/>
              </w:rPr>
            </w:rPrChange>
          </w:rPr>
          <w:t xml:space="preserve">Rydgren J. (2008). Immigration Sceptics, Xenophobes or Racists? </w:t>
        </w:r>
        <w:r w:rsidRPr="009B128D">
          <w:rPr>
            <w:rFonts w:ascii="Times New Roman" w:hAnsi="Times New Roman" w:cs="Times New Roman"/>
            <w:sz w:val="24"/>
            <w:szCs w:val="24"/>
          </w:rPr>
          <w:t>Radical Right-Wing</w:t>
        </w:r>
      </w:moveTo>
      <w:ins w:id="329" w:author="Savelkoul, M.J. (Michael)" w:date="2021-01-12T12:46:00Z">
        <w:r w:rsidRPr="009B128D">
          <w:rPr>
            <w:rFonts w:ascii="Times New Roman" w:hAnsi="Times New Roman" w:cs="Times New Roman"/>
            <w:sz w:val="24"/>
            <w:szCs w:val="24"/>
          </w:rPr>
          <w:t xml:space="preserve"> </w:t>
        </w:r>
      </w:ins>
    </w:p>
    <w:p w14:paraId="525BF798" w14:textId="77777777" w:rsidR="009B128D" w:rsidRPr="009B128D" w:rsidRDefault="009B128D">
      <w:pPr>
        <w:pStyle w:val="NoSpacing"/>
        <w:numPr>
          <w:ilvl w:val="0"/>
          <w:numId w:val="5"/>
        </w:numPr>
        <w:spacing w:line="360" w:lineRule="auto"/>
        <w:rPr>
          <w:moveTo w:id="330" w:author="Savelkoul, M.J. (Michael)" w:date="2021-01-12T12:46:00Z"/>
          <w:rFonts w:ascii="Times New Roman" w:hAnsi="Times New Roman" w:cs="Times New Roman"/>
          <w:sz w:val="24"/>
          <w:szCs w:val="24"/>
          <w:lang w:val="en-GB"/>
        </w:rPr>
      </w:pPr>
      <w:moveTo w:id="331" w:author="Savelkoul, M.J. (Michael)" w:date="2021-01-12T12:46:00Z">
        <w:r w:rsidRPr="009B128D">
          <w:rPr>
            <w:rFonts w:ascii="Times New Roman" w:hAnsi="Times New Roman" w:cs="Times New Roman"/>
            <w:sz w:val="24"/>
            <w:szCs w:val="24"/>
            <w:lang w:val="en-GB"/>
          </w:rPr>
          <w:t xml:space="preserve">Voting in Six West European Countries, </w:t>
        </w:r>
        <w:r w:rsidRPr="009B128D">
          <w:rPr>
            <w:rFonts w:ascii="Times New Roman" w:hAnsi="Times New Roman" w:cs="Times New Roman"/>
            <w:i/>
            <w:sz w:val="24"/>
            <w:szCs w:val="24"/>
            <w:lang w:val="en-GB"/>
          </w:rPr>
          <w:t xml:space="preserve">European Journal of Political Research, </w:t>
        </w:r>
        <w:r w:rsidRPr="009B128D">
          <w:rPr>
            <w:rFonts w:ascii="Times New Roman" w:hAnsi="Times New Roman" w:cs="Times New Roman"/>
            <w:sz w:val="24"/>
            <w:szCs w:val="24"/>
            <w:lang w:val="en-GB"/>
          </w:rPr>
          <w:t>47:6, 737</w:t>
        </w:r>
        <w:r w:rsidRPr="009B128D">
          <w:rPr>
            <w:rFonts w:ascii="Times New Roman" w:hAnsi="Times New Roman"/>
            <w:sz w:val="24"/>
            <w:szCs w:val="24"/>
            <w:lang w:val="en-GB"/>
          </w:rPr>
          <w:t>–</w:t>
        </w:r>
        <w:r w:rsidRPr="009B128D">
          <w:rPr>
            <w:rFonts w:ascii="Times New Roman" w:hAnsi="Times New Roman" w:cs="Times New Roman"/>
            <w:sz w:val="24"/>
            <w:szCs w:val="24"/>
            <w:lang w:val="en-GB"/>
          </w:rPr>
          <w:t>765.</w:t>
        </w:r>
      </w:moveTo>
    </w:p>
    <w:p w14:paraId="70C2EE42" w14:textId="77777777" w:rsidR="00780CE1" w:rsidRPr="00780CE1" w:rsidRDefault="00780CE1" w:rsidP="00780CE1">
      <w:pPr>
        <w:pStyle w:val="ListParagraph"/>
        <w:numPr>
          <w:ilvl w:val="0"/>
          <w:numId w:val="5"/>
        </w:numPr>
        <w:spacing w:line="360" w:lineRule="auto"/>
        <w:rPr>
          <w:moveTo w:id="332" w:author="Savelkoul, M.J. (Michael)" w:date="2021-01-12T12:48:00Z"/>
          <w:rFonts w:ascii="Times New Roman" w:eastAsia="SimSun" w:hAnsi="Times New Roman" w:cs="Times New Roman"/>
          <w:iCs/>
          <w:sz w:val="24"/>
          <w:szCs w:val="24"/>
        </w:rPr>
      </w:pPr>
      <w:moveToRangeStart w:id="333" w:author="Savelkoul, M.J. (Michael)" w:date="2021-01-12T12:48:00Z" w:name="move61348096"/>
      <w:moveToRangeEnd w:id="326"/>
      <w:moveTo w:id="334" w:author="Savelkoul, M.J. (Michael)" w:date="2021-01-12T12:48:00Z">
        <w:r w:rsidRPr="00780CE1">
          <w:rPr>
            <w:rFonts w:ascii="Times New Roman" w:eastAsia="SimSun" w:hAnsi="Times New Roman" w:cs="Times New Roman"/>
            <w:iCs/>
            <w:sz w:val="24"/>
            <w:szCs w:val="24"/>
          </w:rPr>
          <w:t xml:space="preserve">Hainmueller J. &amp; Hopkins D. J. (2014). Public Attitudes Toward Immigration, </w:t>
        </w:r>
      </w:moveTo>
    </w:p>
    <w:p w14:paraId="013B5BE8" w14:textId="77777777" w:rsidR="00780CE1" w:rsidRPr="00780CE1" w:rsidRDefault="00780CE1">
      <w:pPr>
        <w:pStyle w:val="ListParagraph"/>
        <w:spacing w:line="360" w:lineRule="auto"/>
        <w:rPr>
          <w:moveTo w:id="335" w:author="Savelkoul, M.J. (Michael)" w:date="2021-01-12T12:48:00Z"/>
          <w:rFonts w:ascii="Times New Roman" w:eastAsia="SimSun" w:hAnsi="Times New Roman" w:cs="Times New Roman"/>
          <w:iCs/>
          <w:sz w:val="24"/>
          <w:szCs w:val="24"/>
        </w:rPr>
        <w:pPrChange w:id="336" w:author="Savelkoul, M.J. (Michael)" w:date="2021-01-12T12:48:00Z">
          <w:pPr>
            <w:pStyle w:val="ListParagraph"/>
            <w:numPr>
              <w:numId w:val="5"/>
            </w:numPr>
            <w:spacing w:line="360" w:lineRule="auto"/>
            <w:ind w:hanging="360"/>
          </w:pPr>
        </w:pPrChange>
      </w:pPr>
      <w:moveTo w:id="337" w:author="Savelkoul, M.J. (Michael)" w:date="2021-01-12T12:48:00Z">
        <w:r w:rsidRPr="00780CE1">
          <w:rPr>
            <w:rFonts w:ascii="Times New Roman" w:eastAsia="SimSun" w:hAnsi="Times New Roman" w:cs="Times New Roman"/>
            <w:i/>
            <w:iCs/>
            <w:sz w:val="24"/>
            <w:szCs w:val="24"/>
          </w:rPr>
          <w:t>Annual Review of Political Science</w:t>
        </w:r>
        <w:r w:rsidRPr="00780CE1">
          <w:rPr>
            <w:rFonts w:ascii="Times New Roman" w:eastAsia="SimSun" w:hAnsi="Times New Roman" w:cs="Times New Roman"/>
            <w:iCs/>
            <w:sz w:val="24"/>
            <w:szCs w:val="24"/>
          </w:rPr>
          <w:t>, 17, 225</w:t>
        </w:r>
        <w:r w:rsidRPr="00780CE1">
          <w:rPr>
            <w:rFonts w:ascii="Times New Roman" w:hAnsi="Times New Roman"/>
            <w:sz w:val="24"/>
            <w:szCs w:val="24"/>
          </w:rPr>
          <w:t>–</w:t>
        </w:r>
        <w:r w:rsidRPr="00780CE1">
          <w:rPr>
            <w:rFonts w:ascii="Times New Roman" w:eastAsia="SimSun" w:hAnsi="Times New Roman" w:cs="Times New Roman"/>
            <w:iCs/>
            <w:sz w:val="24"/>
            <w:szCs w:val="24"/>
          </w:rPr>
          <w:t>249.</w:t>
        </w:r>
      </w:moveTo>
    </w:p>
    <w:p w14:paraId="1FF89ECD" w14:textId="77777777" w:rsidR="00780CE1" w:rsidRPr="00780CE1" w:rsidRDefault="00780CE1" w:rsidP="00780CE1">
      <w:pPr>
        <w:pStyle w:val="ListParagraph"/>
        <w:numPr>
          <w:ilvl w:val="0"/>
          <w:numId w:val="5"/>
        </w:numPr>
        <w:spacing w:line="360" w:lineRule="auto"/>
        <w:rPr>
          <w:moveTo w:id="338" w:author="Savelkoul, M.J. (Michael)" w:date="2021-01-12T12:48:00Z"/>
          <w:rFonts w:ascii="Times New Roman" w:hAnsi="Times New Roman" w:cs="Times New Roman"/>
          <w:sz w:val="24"/>
          <w:szCs w:val="24"/>
        </w:rPr>
      </w:pPr>
      <w:moveToRangeStart w:id="339" w:author="Savelkoul, M.J. (Michael)" w:date="2021-01-12T12:48:00Z" w:name="move61348130"/>
      <w:moveToRangeEnd w:id="333"/>
      <w:moveTo w:id="340" w:author="Savelkoul, M.J. (Michael)" w:date="2021-01-12T12:48:00Z">
        <w:r w:rsidRPr="00780CE1">
          <w:rPr>
            <w:rFonts w:ascii="Times New Roman" w:hAnsi="Times New Roman" w:cs="Times New Roman"/>
            <w:sz w:val="24"/>
            <w:szCs w:val="24"/>
          </w:rPr>
          <w:t>Lucassen G. &amp; Lubbers M. (2012). Who Fears What? Explaining Far-Right-</w:t>
        </w:r>
      </w:moveTo>
    </w:p>
    <w:p w14:paraId="1FF0F4A4" w14:textId="3A10982C" w:rsidR="00780CE1" w:rsidRDefault="00780CE1">
      <w:pPr>
        <w:pStyle w:val="ListParagraph"/>
        <w:spacing w:line="360" w:lineRule="auto"/>
        <w:rPr>
          <w:ins w:id="341" w:author="Savelkoul, M.J. (Michael)" w:date="2021-01-12T12:48:00Z"/>
          <w:rFonts w:ascii="Times New Roman" w:hAnsi="Times New Roman" w:cs="Times New Roman"/>
          <w:sz w:val="24"/>
          <w:szCs w:val="24"/>
        </w:rPr>
        <w:pPrChange w:id="342" w:author="Savelkoul, M.J. (Michael)" w:date="2021-01-12T12:48:00Z">
          <w:pPr>
            <w:pStyle w:val="ListParagraph"/>
            <w:numPr>
              <w:numId w:val="5"/>
            </w:numPr>
            <w:spacing w:line="360" w:lineRule="auto"/>
            <w:ind w:hanging="360"/>
          </w:pPr>
        </w:pPrChange>
      </w:pPr>
      <w:moveTo w:id="343" w:author="Savelkoul, M.J. (Michael)" w:date="2021-01-12T12:48:00Z">
        <w:r w:rsidRPr="00780CE1">
          <w:rPr>
            <w:rFonts w:ascii="Times New Roman" w:hAnsi="Times New Roman" w:cs="Times New Roman"/>
            <w:sz w:val="24"/>
            <w:szCs w:val="24"/>
          </w:rPr>
          <w:t xml:space="preserve">Wing Preference in Europe by Distinguishing Perceived Cultural and Economic Ethnic Threats, </w:t>
        </w:r>
        <w:r w:rsidRPr="00780CE1">
          <w:rPr>
            <w:rFonts w:ascii="Times New Roman" w:hAnsi="Times New Roman" w:cs="Times New Roman"/>
            <w:i/>
            <w:sz w:val="24"/>
            <w:szCs w:val="24"/>
          </w:rPr>
          <w:t>Comparative Political Studies</w:t>
        </w:r>
        <w:r w:rsidRPr="00780CE1">
          <w:rPr>
            <w:rFonts w:ascii="Times New Roman" w:hAnsi="Times New Roman" w:cs="Times New Roman"/>
            <w:sz w:val="24"/>
            <w:szCs w:val="24"/>
          </w:rPr>
          <w:t>, 45:5, 547</w:t>
        </w:r>
        <w:r w:rsidRPr="00780CE1">
          <w:rPr>
            <w:rFonts w:ascii="Times New Roman" w:hAnsi="Times New Roman"/>
            <w:sz w:val="24"/>
            <w:szCs w:val="24"/>
          </w:rPr>
          <w:t>–</w:t>
        </w:r>
        <w:r w:rsidRPr="00780CE1">
          <w:rPr>
            <w:rFonts w:ascii="Times New Roman" w:hAnsi="Times New Roman" w:cs="Times New Roman"/>
            <w:sz w:val="24"/>
            <w:szCs w:val="24"/>
          </w:rPr>
          <w:t>574.</w:t>
        </w:r>
      </w:moveTo>
    </w:p>
    <w:p w14:paraId="29AAABB3" w14:textId="0DDAC78A" w:rsidR="00780CE1" w:rsidRPr="00780CE1" w:rsidRDefault="00780CE1">
      <w:pPr>
        <w:pStyle w:val="ListParagraph"/>
        <w:numPr>
          <w:ilvl w:val="0"/>
          <w:numId w:val="5"/>
        </w:numPr>
        <w:spacing w:line="360" w:lineRule="auto"/>
        <w:rPr>
          <w:moveTo w:id="344" w:author="Savelkoul, M.J. (Michael)" w:date="2021-01-12T12:48:00Z"/>
          <w:rFonts w:ascii="Times New Roman" w:hAnsi="Times New Roman" w:cs="Times New Roman"/>
          <w:sz w:val="24"/>
          <w:szCs w:val="24"/>
        </w:rPr>
      </w:pPr>
      <w:ins w:id="345" w:author="Savelkoul, M.J. (Michael)" w:date="2021-01-12T12:48:00Z">
        <w:r w:rsidRPr="00780CE1">
          <w:rPr>
            <w:rStyle w:val="author"/>
            <w:rFonts w:ascii="Times New Roman" w:hAnsi="Times New Roman" w:cs="Times New Roman"/>
            <w:sz w:val="24"/>
            <w:szCs w:val="24"/>
            <w:shd w:val="clear" w:color="auto" w:fill="FFFFFF"/>
          </w:rPr>
          <w:t>Werts H.</w:t>
        </w:r>
        <w:r w:rsidRPr="00780CE1">
          <w:rPr>
            <w:rFonts w:ascii="Times New Roman" w:hAnsi="Times New Roman" w:cs="Times New Roman"/>
            <w:sz w:val="24"/>
            <w:szCs w:val="24"/>
            <w:shd w:val="clear" w:color="auto" w:fill="FFFFFF"/>
            <w:rPrChange w:id="346" w:author="Savelkoul, M.J. (Michael)" w:date="2021-01-12T12:49:00Z">
              <w:rPr>
                <w:shd w:val="clear" w:color="auto" w:fill="FFFFFF"/>
              </w:rPr>
            </w:rPrChange>
          </w:rPr>
          <w:t xml:space="preserve">, </w:t>
        </w:r>
        <w:r w:rsidRPr="00780CE1">
          <w:rPr>
            <w:rStyle w:val="author"/>
            <w:rFonts w:ascii="Times New Roman" w:hAnsi="Times New Roman" w:cs="Times New Roman"/>
            <w:sz w:val="24"/>
            <w:szCs w:val="24"/>
            <w:shd w:val="clear" w:color="auto" w:fill="FFFFFF"/>
          </w:rPr>
          <w:t>Scheepers P. &amp; Lubbers M. (</w:t>
        </w:r>
        <w:r w:rsidRPr="00780CE1">
          <w:rPr>
            <w:rStyle w:val="pubyear"/>
            <w:rFonts w:ascii="Times New Roman" w:hAnsi="Times New Roman" w:cs="Times New Roman"/>
            <w:sz w:val="24"/>
            <w:szCs w:val="24"/>
            <w:shd w:val="clear" w:color="auto" w:fill="FFFFFF"/>
          </w:rPr>
          <w:t>2013)</w:t>
        </w:r>
        <w:r w:rsidRPr="00780CE1">
          <w:rPr>
            <w:rFonts w:ascii="Times New Roman" w:hAnsi="Times New Roman" w:cs="Times New Roman"/>
            <w:sz w:val="24"/>
            <w:szCs w:val="24"/>
            <w:shd w:val="clear" w:color="auto" w:fill="FFFFFF"/>
            <w:rPrChange w:id="347" w:author="Savelkoul, M.J. (Michael)" w:date="2021-01-12T12:49:00Z">
              <w:rPr>
                <w:shd w:val="clear" w:color="auto" w:fill="FFFFFF"/>
              </w:rPr>
            </w:rPrChange>
          </w:rPr>
          <w:t>.</w:t>
        </w:r>
        <w:r w:rsidRPr="00780CE1">
          <w:rPr>
            <w:rStyle w:val="apple-converted-space"/>
            <w:rFonts w:ascii="Times New Roman" w:hAnsi="Times New Roman" w:cs="Times New Roman"/>
            <w:sz w:val="24"/>
            <w:szCs w:val="24"/>
            <w:shd w:val="clear" w:color="auto" w:fill="FFFFFF"/>
          </w:rPr>
          <w:t> </w:t>
        </w:r>
        <w:r w:rsidRPr="00780CE1">
          <w:rPr>
            <w:rStyle w:val="articletitle"/>
            <w:rFonts w:ascii="Times New Roman" w:hAnsi="Times New Roman" w:cs="Times New Roman"/>
            <w:sz w:val="24"/>
            <w:szCs w:val="24"/>
            <w:shd w:val="clear" w:color="auto" w:fill="FFFFFF"/>
          </w:rPr>
          <w:t xml:space="preserve">Euro-Scepticism and Radical Right-wing Voting in Europe, 2002-2008: Social Cleavages, Socio-political Attitudes and Contextual Characteristics Determining Voting for the Radical Right, </w:t>
        </w:r>
        <w:r w:rsidRPr="00780CE1">
          <w:rPr>
            <w:rStyle w:val="journaltitle"/>
            <w:rFonts w:ascii="Times New Roman" w:hAnsi="Times New Roman" w:cs="Times New Roman"/>
            <w:i/>
            <w:iCs/>
            <w:sz w:val="24"/>
            <w:szCs w:val="24"/>
            <w:shd w:val="clear" w:color="auto" w:fill="FFFFFF"/>
          </w:rPr>
          <w:t>European Union Politics</w:t>
        </w:r>
        <w:r w:rsidRPr="00780CE1">
          <w:rPr>
            <w:rFonts w:ascii="Times New Roman" w:hAnsi="Times New Roman" w:cs="Times New Roman"/>
            <w:sz w:val="24"/>
            <w:szCs w:val="24"/>
            <w:shd w:val="clear" w:color="auto" w:fill="FFFFFF"/>
          </w:rPr>
          <w:t xml:space="preserve">, </w:t>
        </w:r>
        <w:r w:rsidRPr="00780CE1">
          <w:rPr>
            <w:rStyle w:val="vol"/>
            <w:rFonts w:ascii="Times New Roman" w:hAnsi="Times New Roman" w:cs="Times New Roman"/>
            <w:bCs/>
            <w:sz w:val="24"/>
            <w:szCs w:val="24"/>
            <w:shd w:val="clear" w:color="auto" w:fill="FFFFFF"/>
          </w:rPr>
          <w:t>14</w:t>
        </w:r>
        <w:r w:rsidRPr="00780CE1">
          <w:rPr>
            <w:rFonts w:ascii="Times New Roman" w:hAnsi="Times New Roman" w:cs="Times New Roman"/>
            <w:sz w:val="24"/>
            <w:szCs w:val="24"/>
            <w:shd w:val="clear" w:color="auto" w:fill="FFFFFF"/>
          </w:rPr>
          <w:t>:</w:t>
        </w:r>
        <w:r w:rsidRPr="00780CE1">
          <w:rPr>
            <w:rStyle w:val="citedissue"/>
            <w:rFonts w:ascii="Times New Roman" w:hAnsi="Times New Roman" w:cs="Times New Roman"/>
            <w:sz w:val="24"/>
            <w:szCs w:val="24"/>
            <w:shd w:val="clear" w:color="auto" w:fill="FFFFFF"/>
          </w:rPr>
          <w:t>2</w:t>
        </w:r>
        <w:r w:rsidRPr="00780CE1">
          <w:rPr>
            <w:rFonts w:ascii="Times New Roman" w:hAnsi="Times New Roman" w:cs="Times New Roman"/>
            <w:sz w:val="24"/>
            <w:szCs w:val="24"/>
            <w:shd w:val="clear" w:color="auto" w:fill="FFFFFF"/>
          </w:rPr>
          <w:t>,</w:t>
        </w:r>
        <w:r w:rsidRPr="00780CE1">
          <w:rPr>
            <w:rStyle w:val="apple-converted-space"/>
            <w:rFonts w:ascii="Times New Roman" w:hAnsi="Times New Roman" w:cs="Times New Roman"/>
            <w:sz w:val="24"/>
            <w:szCs w:val="24"/>
            <w:shd w:val="clear" w:color="auto" w:fill="FFFFFF"/>
          </w:rPr>
          <w:t> </w:t>
        </w:r>
        <w:r w:rsidRPr="00780CE1">
          <w:rPr>
            <w:rStyle w:val="pagefirst"/>
            <w:rFonts w:ascii="Times New Roman" w:hAnsi="Times New Roman" w:cs="Times New Roman"/>
            <w:sz w:val="24"/>
            <w:szCs w:val="24"/>
            <w:shd w:val="clear" w:color="auto" w:fill="FFFFFF"/>
          </w:rPr>
          <w:t>183</w:t>
        </w:r>
        <w:r w:rsidRPr="00780CE1">
          <w:rPr>
            <w:rFonts w:ascii="Times New Roman" w:hAnsi="Times New Roman"/>
            <w:sz w:val="24"/>
            <w:szCs w:val="24"/>
          </w:rPr>
          <w:t>–</w:t>
        </w:r>
        <w:r w:rsidRPr="00780CE1">
          <w:rPr>
            <w:rStyle w:val="pagelast"/>
            <w:rFonts w:ascii="Times New Roman" w:hAnsi="Times New Roman" w:cs="Times New Roman"/>
            <w:sz w:val="24"/>
            <w:szCs w:val="24"/>
            <w:shd w:val="clear" w:color="auto" w:fill="FFFFFF"/>
          </w:rPr>
          <w:t>205</w:t>
        </w:r>
        <w:r w:rsidRPr="00780CE1">
          <w:rPr>
            <w:rFonts w:ascii="Times New Roman" w:hAnsi="Times New Roman" w:cs="Times New Roman"/>
            <w:sz w:val="24"/>
            <w:szCs w:val="24"/>
            <w:shd w:val="clear" w:color="auto" w:fill="FFFFFF"/>
          </w:rPr>
          <w:t>.</w:t>
        </w:r>
      </w:ins>
    </w:p>
    <w:p w14:paraId="7F838381" w14:textId="091305C4" w:rsidR="00780CE1" w:rsidRPr="00780CE1" w:rsidDel="00780CE1" w:rsidRDefault="00780CE1">
      <w:pPr>
        <w:pStyle w:val="ListParagraph"/>
        <w:numPr>
          <w:ilvl w:val="0"/>
          <w:numId w:val="5"/>
        </w:numPr>
        <w:spacing w:line="360" w:lineRule="auto"/>
        <w:rPr>
          <w:del w:id="348" w:author="Savelkoul, M.J. (Michael)" w:date="2021-01-12T12:50:00Z"/>
          <w:moveTo w:id="349" w:author="Savelkoul, M.J. (Michael)" w:date="2021-01-12T12:50:00Z"/>
          <w:rFonts w:ascii="Times New Roman" w:hAnsi="Times New Roman" w:cs="Times New Roman"/>
          <w:sz w:val="24"/>
          <w:szCs w:val="24"/>
        </w:rPr>
      </w:pPr>
      <w:moveToRangeStart w:id="350" w:author="Savelkoul, M.J. (Michael)" w:date="2021-01-12T12:50:00Z" w:name="move61348232"/>
      <w:moveToRangeEnd w:id="339"/>
      <w:moveTo w:id="351" w:author="Savelkoul, M.J. (Michael)" w:date="2021-01-12T12:50:00Z">
        <w:r w:rsidRPr="00780CE1">
          <w:rPr>
            <w:rFonts w:ascii="Times New Roman" w:hAnsi="Times New Roman" w:cs="Times New Roman"/>
            <w:sz w:val="24"/>
            <w:szCs w:val="24"/>
          </w:rPr>
          <w:t xml:space="preserve">Valdez S. (2014). Visibility and Votes: A Spatial Analysis of Anti-immigrant Voting in </w:t>
        </w:r>
      </w:moveTo>
    </w:p>
    <w:p w14:paraId="7358DA14" w14:textId="77777777" w:rsidR="00780CE1" w:rsidRPr="00780CE1" w:rsidRDefault="00780CE1">
      <w:pPr>
        <w:pStyle w:val="ListParagraph"/>
        <w:numPr>
          <w:ilvl w:val="0"/>
          <w:numId w:val="5"/>
        </w:numPr>
        <w:spacing w:line="360" w:lineRule="auto"/>
        <w:rPr>
          <w:moveTo w:id="352" w:author="Savelkoul, M.J. (Michael)" w:date="2021-01-12T12:50:00Z"/>
          <w:rFonts w:ascii="Times New Roman" w:hAnsi="Times New Roman" w:cs="Times New Roman"/>
          <w:sz w:val="24"/>
          <w:szCs w:val="24"/>
          <w:lang w:val="nl-NL"/>
        </w:rPr>
      </w:pPr>
      <w:moveTo w:id="353" w:author="Savelkoul, M.J. (Michael)" w:date="2021-01-12T12:50:00Z">
        <w:r w:rsidRPr="00780CE1">
          <w:rPr>
            <w:rFonts w:ascii="Times New Roman" w:hAnsi="Times New Roman" w:cs="Times New Roman"/>
            <w:sz w:val="24"/>
            <w:szCs w:val="24"/>
            <w:lang w:val="nl-NL"/>
          </w:rPr>
          <w:t xml:space="preserve">Sweden, </w:t>
        </w:r>
        <w:r w:rsidRPr="00780CE1">
          <w:rPr>
            <w:rFonts w:ascii="Times New Roman" w:hAnsi="Times New Roman" w:cs="Times New Roman"/>
            <w:i/>
            <w:sz w:val="24"/>
            <w:szCs w:val="24"/>
            <w:lang w:val="nl-NL"/>
          </w:rPr>
          <w:t>Migration Studies</w:t>
        </w:r>
        <w:r w:rsidRPr="00780CE1">
          <w:rPr>
            <w:rFonts w:ascii="Times New Roman" w:hAnsi="Times New Roman" w:cs="Times New Roman"/>
            <w:sz w:val="24"/>
            <w:szCs w:val="24"/>
            <w:lang w:val="nl-NL"/>
          </w:rPr>
          <w:t>,</w:t>
        </w:r>
        <w:r w:rsidRPr="00780CE1">
          <w:rPr>
            <w:rFonts w:ascii="Times New Roman" w:hAnsi="Times New Roman" w:cs="Times New Roman"/>
            <w:i/>
            <w:sz w:val="24"/>
            <w:szCs w:val="24"/>
            <w:lang w:val="nl-NL"/>
          </w:rPr>
          <w:t xml:space="preserve"> </w:t>
        </w:r>
        <w:r w:rsidRPr="00780CE1">
          <w:rPr>
            <w:rFonts w:ascii="Times New Roman" w:hAnsi="Times New Roman" w:cs="Times New Roman"/>
            <w:sz w:val="24"/>
            <w:szCs w:val="24"/>
            <w:lang w:val="nl-NL"/>
          </w:rPr>
          <w:t>2:2, 162</w:t>
        </w:r>
        <w:r w:rsidRPr="00780CE1">
          <w:rPr>
            <w:rFonts w:ascii="Times New Roman" w:hAnsi="Times New Roman"/>
            <w:sz w:val="24"/>
            <w:szCs w:val="24"/>
            <w:lang w:val="nl-NL"/>
          </w:rPr>
          <w:t>–</w:t>
        </w:r>
        <w:r w:rsidRPr="00780CE1">
          <w:rPr>
            <w:rFonts w:ascii="Times New Roman" w:hAnsi="Times New Roman" w:cs="Times New Roman"/>
            <w:sz w:val="24"/>
            <w:szCs w:val="24"/>
            <w:lang w:val="nl-NL"/>
          </w:rPr>
          <w:t>188.</w:t>
        </w:r>
      </w:moveTo>
    </w:p>
    <w:p w14:paraId="6D03A959" w14:textId="77777777" w:rsidR="00780CE1" w:rsidRPr="00780CE1" w:rsidRDefault="00780CE1" w:rsidP="00780CE1">
      <w:pPr>
        <w:pStyle w:val="ListParagraph"/>
        <w:numPr>
          <w:ilvl w:val="0"/>
          <w:numId w:val="5"/>
        </w:numPr>
        <w:spacing w:line="360" w:lineRule="auto"/>
        <w:rPr>
          <w:moveTo w:id="354" w:author="Savelkoul, M.J. (Michael)" w:date="2021-01-12T12:50:00Z"/>
          <w:rFonts w:ascii="Times New Roman" w:hAnsi="Times New Roman" w:cs="Times New Roman"/>
          <w:sz w:val="24"/>
          <w:szCs w:val="24"/>
        </w:rPr>
      </w:pPr>
      <w:moveToRangeStart w:id="355" w:author="Savelkoul, M.J. (Michael)" w:date="2021-01-12T12:50:00Z" w:name="move61348260"/>
      <w:moveToRangeEnd w:id="350"/>
      <w:moveTo w:id="356" w:author="Savelkoul, M.J. (Michael)" w:date="2021-01-12T12:50:00Z">
        <w:r w:rsidRPr="00780CE1">
          <w:rPr>
            <w:rFonts w:ascii="Times New Roman" w:hAnsi="Times New Roman" w:cs="Times New Roman"/>
            <w:sz w:val="24"/>
            <w:szCs w:val="24"/>
          </w:rPr>
          <w:t xml:space="preserve">Lubbers M. &amp; Scheepers P. (2000). Individual and Contextual Characteristics of </w:t>
        </w:r>
      </w:moveTo>
    </w:p>
    <w:p w14:paraId="4084B8B0" w14:textId="77777777" w:rsidR="00780CE1" w:rsidRPr="00780CE1" w:rsidRDefault="00780CE1">
      <w:pPr>
        <w:pStyle w:val="ListParagraph"/>
        <w:tabs>
          <w:tab w:val="left" w:pos="284"/>
        </w:tabs>
        <w:spacing w:line="360" w:lineRule="auto"/>
        <w:rPr>
          <w:moveTo w:id="357" w:author="Savelkoul, M.J. (Michael)" w:date="2021-01-12T12:50:00Z"/>
          <w:rFonts w:ascii="Times New Roman" w:hAnsi="Times New Roman" w:cs="Times New Roman"/>
          <w:sz w:val="24"/>
          <w:szCs w:val="24"/>
        </w:rPr>
        <w:pPrChange w:id="358" w:author="Savelkoul, M.J. (Michael)" w:date="2021-01-12T12:50:00Z">
          <w:pPr>
            <w:pStyle w:val="ListParagraph"/>
            <w:numPr>
              <w:numId w:val="5"/>
            </w:numPr>
            <w:tabs>
              <w:tab w:val="left" w:pos="284"/>
            </w:tabs>
            <w:spacing w:line="360" w:lineRule="auto"/>
            <w:ind w:hanging="360"/>
          </w:pPr>
        </w:pPrChange>
      </w:pPr>
      <w:moveTo w:id="359" w:author="Savelkoul, M.J. (Michael)" w:date="2021-01-12T12:50:00Z">
        <w:r w:rsidRPr="00780CE1">
          <w:rPr>
            <w:rFonts w:ascii="Times New Roman" w:hAnsi="Times New Roman" w:cs="Times New Roman"/>
            <w:sz w:val="24"/>
            <w:szCs w:val="24"/>
          </w:rPr>
          <w:t xml:space="preserve">the German Extreme Right-wing Vote in the 1990s. A Test of Complementary Theories, </w:t>
        </w:r>
        <w:r w:rsidRPr="00780CE1">
          <w:rPr>
            <w:rFonts w:ascii="Times New Roman" w:hAnsi="Times New Roman" w:cs="Times New Roman"/>
            <w:i/>
            <w:sz w:val="24"/>
            <w:szCs w:val="24"/>
          </w:rPr>
          <w:t>European Journal of Political Research</w:t>
        </w:r>
        <w:r w:rsidRPr="00780CE1">
          <w:rPr>
            <w:rFonts w:ascii="Times New Roman" w:hAnsi="Times New Roman" w:cs="Times New Roman"/>
            <w:sz w:val="24"/>
            <w:szCs w:val="24"/>
          </w:rPr>
          <w:t>, 38:1, 63</w:t>
        </w:r>
        <w:r w:rsidRPr="00780CE1">
          <w:rPr>
            <w:rFonts w:ascii="Times New Roman" w:hAnsi="Times New Roman"/>
            <w:sz w:val="24"/>
            <w:szCs w:val="24"/>
          </w:rPr>
          <w:t>–</w:t>
        </w:r>
        <w:r w:rsidRPr="00780CE1">
          <w:rPr>
            <w:rFonts w:ascii="Times New Roman" w:hAnsi="Times New Roman" w:cs="Times New Roman"/>
            <w:sz w:val="24"/>
            <w:szCs w:val="24"/>
          </w:rPr>
          <w:t>94.</w:t>
        </w:r>
      </w:moveTo>
    </w:p>
    <w:p w14:paraId="3C5ACE6F" w14:textId="77777777" w:rsidR="00780CE1" w:rsidRPr="00780CE1" w:rsidRDefault="00780CE1" w:rsidP="00780CE1">
      <w:pPr>
        <w:pStyle w:val="ListParagraph"/>
        <w:numPr>
          <w:ilvl w:val="0"/>
          <w:numId w:val="5"/>
        </w:numPr>
        <w:spacing w:line="360" w:lineRule="auto"/>
        <w:rPr>
          <w:moveTo w:id="360" w:author="Savelkoul, M.J. (Michael)" w:date="2021-01-12T12:51:00Z"/>
          <w:rFonts w:ascii="Times New Roman" w:hAnsi="Times New Roman" w:cs="Times New Roman"/>
          <w:sz w:val="24"/>
          <w:szCs w:val="24"/>
        </w:rPr>
      </w:pPr>
      <w:moveToRangeStart w:id="361" w:author="Savelkoul, M.J. (Michael)" w:date="2021-01-12T12:51:00Z" w:name="move61348289"/>
      <w:moveToRangeEnd w:id="355"/>
      <w:moveTo w:id="362" w:author="Savelkoul, M.J. (Michael)" w:date="2021-01-12T12:51:00Z">
        <w:r w:rsidRPr="00780CE1">
          <w:rPr>
            <w:rFonts w:ascii="Times New Roman" w:hAnsi="Times New Roman" w:cs="Times New Roman"/>
            <w:sz w:val="24"/>
            <w:szCs w:val="24"/>
          </w:rPr>
          <w:t xml:space="preserve">Bowyer B. (2008). Local Context and Extreme Right Support in England: The </w:t>
        </w:r>
      </w:moveTo>
    </w:p>
    <w:p w14:paraId="02AE47FA" w14:textId="623FCD2C" w:rsidR="00780CE1" w:rsidRPr="00780CE1" w:rsidDel="00780CE1" w:rsidRDefault="00780CE1">
      <w:pPr>
        <w:pStyle w:val="ListParagraph"/>
        <w:spacing w:line="360" w:lineRule="auto"/>
        <w:rPr>
          <w:del w:id="363" w:author="Savelkoul, M.J. (Michael)" w:date="2021-01-12T12:51:00Z"/>
          <w:moveTo w:id="364" w:author="Savelkoul, M.J. (Michael)" w:date="2021-01-12T12:51:00Z"/>
          <w:rFonts w:ascii="Times New Roman" w:hAnsi="Times New Roman" w:cs="Times New Roman"/>
          <w:sz w:val="24"/>
          <w:szCs w:val="24"/>
        </w:rPr>
        <w:pPrChange w:id="365" w:author="Savelkoul, M.J. (Michael)" w:date="2021-01-12T12:51:00Z">
          <w:pPr>
            <w:pStyle w:val="ListParagraph"/>
            <w:numPr>
              <w:numId w:val="5"/>
            </w:numPr>
            <w:spacing w:line="360" w:lineRule="auto"/>
            <w:ind w:hanging="360"/>
          </w:pPr>
        </w:pPrChange>
      </w:pPr>
      <w:moveTo w:id="366" w:author="Savelkoul, M.J. (Michael)" w:date="2021-01-12T12:51:00Z">
        <w:r w:rsidRPr="00780CE1">
          <w:rPr>
            <w:rFonts w:ascii="Times New Roman" w:hAnsi="Times New Roman" w:cs="Times New Roman"/>
            <w:sz w:val="24"/>
            <w:szCs w:val="24"/>
          </w:rPr>
          <w:t xml:space="preserve">British National Party in the 2002 and 2003 Local Elections, </w:t>
        </w:r>
        <w:r w:rsidRPr="00780CE1">
          <w:rPr>
            <w:rFonts w:ascii="Times New Roman" w:hAnsi="Times New Roman" w:cs="Times New Roman"/>
            <w:i/>
            <w:sz w:val="24"/>
            <w:szCs w:val="24"/>
          </w:rPr>
          <w:t xml:space="preserve">Electoral Studies, </w:t>
        </w:r>
        <w:r w:rsidRPr="00780CE1">
          <w:rPr>
            <w:rFonts w:ascii="Times New Roman" w:hAnsi="Times New Roman" w:cs="Times New Roman"/>
            <w:sz w:val="24"/>
            <w:szCs w:val="24"/>
          </w:rPr>
          <w:t>27</w:t>
        </w:r>
        <w:r w:rsidRPr="00780CE1">
          <w:rPr>
            <w:rFonts w:ascii="Times New Roman" w:hAnsi="Times New Roman" w:cs="Times New Roman"/>
            <w:i/>
            <w:sz w:val="24"/>
            <w:szCs w:val="24"/>
          </w:rPr>
          <w:t>:</w:t>
        </w:r>
        <w:r w:rsidRPr="00780CE1">
          <w:rPr>
            <w:rFonts w:ascii="Times New Roman" w:hAnsi="Times New Roman" w:cs="Times New Roman"/>
            <w:sz w:val="24"/>
            <w:szCs w:val="24"/>
          </w:rPr>
          <w:t>4, 611</w:t>
        </w:r>
        <w:r w:rsidRPr="00780CE1">
          <w:rPr>
            <w:rFonts w:ascii="Times New Roman" w:hAnsi="Times New Roman"/>
            <w:sz w:val="24"/>
            <w:szCs w:val="24"/>
          </w:rPr>
          <w:t>–</w:t>
        </w:r>
        <w:r w:rsidRPr="00780CE1">
          <w:rPr>
            <w:rFonts w:ascii="Times New Roman" w:hAnsi="Times New Roman" w:cs="Times New Roman"/>
            <w:sz w:val="24"/>
            <w:szCs w:val="24"/>
          </w:rPr>
          <w:t>620.</w:t>
        </w:r>
      </w:moveTo>
    </w:p>
    <w:moveToRangeEnd w:id="361"/>
    <w:p w14:paraId="7F869EBC" w14:textId="77777777" w:rsidR="00780CE1" w:rsidRDefault="00780CE1">
      <w:pPr>
        <w:pStyle w:val="ListParagraph"/>
        <w:spacing w:line="360" w:lineRule="auto"/>
        <w:rPr>
          <w:ins w:id="367" w:author="Savelkoul, M.J. (Michael)" w:date="2021-01-12T12:51:00Z"/>
          <w:rFonts w:ascii="Times New Roman" w:hAnsi="Times New Roman" w:cs="Times New Roman"/>
          <w:sz w:val="24"/>
          <w:szCs w:val="24"/>
        </w:rPr>
        <w:pPrChange w:id="368" w:author="Savelkoul, M.J. (Michael)" w:date="2021-01-12T12:51:00Z">
          <w:pPr>
            <w:spacing w:line="360" w:lineRule="auto"/>
          </w:pPr>
        </w:pPrChange>
      </w:pPr>
    </w:p>
    <w:p w14:paraId="36F926D9" w14:textId="5A440E10" w:rsidR="00780CE1" w:rsidRDefault="00780CE1">
      <w:pPr>
        <w:pStyle w:val="ListParagraph"/>
        <w:numPr>
          <w:ilvl w:val="0"/>
          <w:numId w:val="5"/>
        </w:numPr>
        <w:spacing w:line="360" w:lineRule="auto"/>
        <w:rPr>
          <w:moveTo w:id="369" w:author="Savelkoul, M.J. (Michael)" w:date="2021-01-12T12:51:00Z"/>
          <w:rFonts w:ascii="Times New Roman" w:hAnsi="Times New Roman" w:cs="Times New Roman"/>
          <w:sz w:val="24"/>
          <w:szCs w:val="24"/>
        </w:rPr>
        <w:pPrChange w:id="370" w:author="Savelkoul, M.J. (Michael)" w:date="2021-01-12T12:51:00Z">
          <w:pPr>
            <w:spacing w:line="360" w:lineRule="auto"/>
          </w:pPr>
        </w:pPrChange>
      </w:pPr>
      <w:moveToRangeStart w:id="371" w:author="Savelkoul, M.J. (Michael)" w:date="2021-01-12T12:51:00Z" w:name="move61348313"/>
      <w:moveTo w:id="372" w:author="Savelkoul, M.J. (Michael)" w:date="2021-01-12T12:51:00Z">
        <w:r>
          <w:rPr>
            <w:rFonts w:ascii="Times New Roman" w:hAnsi="Times New Roman" w:cs="Times New Roman"/>
            <w:sz w:val="24"/>
            <w:szCs w:val="24"/>
          </w:rPr>
          <w:t xml:space="preserve">Rydgren J. &amp; Ruth P. (2013). Contextual Explanations of Radical Right-Wing </w:t>
        </w:r>
      </w:moveTo>
    </w:p>
    <w:p w14:paraId="0319D48A" w14:textId="3F1ADD94" w:rsidR="00F527EC" w:rsidRDefault="00780CE1">
      <w:pPr>
        <w:pStyle w:val="ListParagraph"/>
        <w:spacing w:line="360" w:lineRule="auto"/>
        <w:rPr>
          <w:ins w:id="373" w:author="Savelkoul, M.J. (Michael)" w:date="2021-01-12T12:51:00Z"/>
          <w:rFonts w:ascii="Times New Roman" w:hAnsi="Times New Roman" w:cs="Times New Roman"/>
          <w:sz w:val="24"/>
          <w:szCs w:val="24"/>
        </w:rPr>
        <w:pPrChange w:id="374" w:author="Savelkoul, M.J. (Michael)" w:date="2021-01-12T12:51:00Z">
          <w:pPr>
            <w:spacing w:line="360" w:lineRule="auto"/>
          </w:pPr>
        </w:pPrChange>
      </w:pPr>
      <w:moveTo w:id="375" w:author="Savelkoul, M.J. (Michael)" w:date="2021-01-12T12:51:00Z">
        <w:r>
          <w:rPr>
            <w:rFonts w:ascii="Times New Roman" w:hAnsi="Times New Roman" w:cs="Times New Roman"/>
            <w:sz w:val="24"/>
            <w:szCs w:val="24"/>
          </w:rPr>
          <w:t xml:space="preserve">Support in Sweden: Socioeconomic Marginalization, Group Threat, and the Halo Effect, </w:t>
        </w:r>
        <w:r>
          <w:rPr>
            <w:rFonts w:ascii="Times New Roman" w:hAnsi="Times New Roman" w:cs="Times New Roman"/>
            <w:i/>
            <w:sz w:val="24"/>
            <w:szCs w:val="24"/>
          </w:rPr>
          <w:t>Ethnic and Racial Studies</w:t>
        </w:r>
        <w:r>
          <w:rPr>
            <w:rFonts w:ascii="Times New Roman" w:hAnsi="Times New Roman" w:cs="Times New Roman"/>
            <w:sz w:val="24"/>
            <w:szCs w:val="24"/>
          </w:rPr>
          <w:t>, 36:4, 711–728.</w:t>
        </w:r>
      </w:moveTo>
      <w:moveToRangeEnd w:id="371"/>
    </w:p>
    <w:p w14:paraId="29F7ABB0" w14:textId="77777777" w:rsidR="00780CE1" w:rsidRPr="00780CE1" w:rsidRDefault="00780CE1" w:rsidP="00780CE1">
      <w:pPr>
        <w:pStyle w:val="ListParagraph"/>
        <w:numPr>
          <w:ilvl w:val="0"/>
          <w:numId w:val="5"/>
        </w:numPr>
        <w:spacing w:line="360" w:lineRule="auto"/>
        <w:rPr>
          <w:moveTo w:id="376" w:author="Savelkoul, M.J. (Michael)" w:date="2021-01-12T12:53:00Z"/>
          <w:rFonts w:ascii="Times New Roman" w:hAnsi="Times New Roman" w:cs="Times New Roman"/>
          <w:sz w:val="24"/>
          <w:szCs w:val="24"/>
        </w:rPr>
      </w:pPr>
      <w:moveToRangeStart w:id="377" w:author="Savelkoul, M.J. (Michael)" w:date="2021-01-12T12:53:00Z" w:name="move61348401"/>
      <w:moveTo w:id="378" w:author="Savelkoul, M.J. (Michael)" w:date="2021-01-12T12:53:00Z">
        <w:r w:rsidRPr="00780CE1">
          <w:rPr>
            <w:rFonts w:ascii="Times New Roman" w:hAnsi="Times New Roman" w:cs="Times New Roman"/>
            <w:sz w:val="24"/>
            <w:szCs w:val="24"/>
            <w:lang w:val="nl-NL"/>
          </w:rPr>
          <w:lastRenderedPageBreak/>
          <w:t xml:space="preserve">van Wijk D., Bolt G. &amp; Tolsma J. (2020). </w:t>
        </w:r>
        <w:r w:rsidRPr="00780CE1">
          <w:rPr>
            <w:rFonts w:ascii="Times New Roman" w:hAnsi="Times New Roman" w:cs="Times New Roman"/>
            <w:sz w:val="24"/>
            <w:szCs w:val="24"/>
          </w:rPr>
          <w:t xml:space="preserve">Where does ethnic concentration matter for populist radical right support? An analysis of geographical scale and the halo effect. </w:t>
        </w:r>
        <w:r w:rsidRPr="00780CE1">
          <w:rPr>
            <w:rFonts w:ascii="Times New Roman" w:hAnsi="Times New Roman" w:cs="Times New Roman"/>
            <w:i/>
            <w:sz w:val="24"/>
            <w:szCs w:val="24"/>
          </w:rPr>
          <w:t>Political Geography</w:t>
        </w:r>
        <w:r w:rsidRPr="00780CE1">
          <w:rPr>
            <w:rFonts w:ascii="Times New Roman" w:hAnsi="Times New Roman" w:cs="Times New Roman"/>
            <w:sz w:val="24"/>
            <w:szCs w:val="24"/>
          </w:rPr>
          <w:t>, 77, 102097.</w:t>
        </w:r>
      </w:moveTo>
    </w:p>
    <w:p w14:paraId="6BB85B0E" w14:textId="77777777" w:rsidR="00780CE1" w:rsidRPr="00780CE1" w:rsidRDefault="00780CE1" w:rsidP="00780CE1">
      <w:pPr>
        <w:pStyle w:val="ListParagraph"/>
        <w:numPr>
          <w:ilvl w:val="0"/>
          <w:numId w:val="5"/>
        </w:numPr>
        <w:spacing w:line="360" w:lineRule="auto"/>
        <w:rPr>
          <w:moveTo w:id="379" w:author="Savelkoul, M.J. (Michael)" w:date="2021-01-12T12:53:00Z"/>
          <w:rFonts w:ascii="Times New Roman" w:hAnsi="Times New Roman" w:cs="Times New Roman"/>
          <w:sz w:val="24"/>
          <w:szCs w:val="24"/>
        </w:rPr>
      </w:pPr>
      <w:moveToRangeStart w:id="380" w:author="Savelkoul, M.J. (Michael)" w:date="2021-01-12T12:53:00Z" w:name="move61348431"/>
      <w:moveToRangeEnd w:id="377"/>
      <w:moveTo w:id="381" w:author="Savelkoul, M.J. (Michael)" w:date="2021-01-12T12:53:00Z">
        <w:r w:rsidRPr="00780CE1">
          <w:rPr>
            <w:rFonts w:ascii="Times New Roman" w:hAnsi="Times New Roman" w:cs="Times New Roman"/>
            <w:sz w:val="24"/>
            <w:szCs w:val="24"/>
          </w:rPr>
          <w:t xml:space="preserve">Pettigrew T. F., Wagner U. &amp; Christ O. (2010). Population Ratios and </w:t>
        </w:r>
      </w:moveTo>
    </w:p>
    <w:p w14:paraId="1A8A1C14" w14:textId="77777777" w:rsidR="00780CE1" w:rsidRPr="00780CE1" w:rsidRDefault="00780CE1">
      <w:pPr>
        <w:pStyle w:val="ListParagraph"/>
        <w:spacing w:line="360" w:lineRule="auto"/>
        <w:rPr>
          <w:moveTo w:id="382" w:author="Savelkoul, M.J. (Michael)" w:date="2021-01-12T12:53:00Z"/>
          <w:rFonts w:ascii="Times New Roman" w:hAnsi="Times New Roman" w:cs="Times New Roman"/>
          <w:sz w:val="24"/>
          <w:szCs w:val="24"/>
        </w:rPr>
        <w:pPrChange w:id="383" w:author="Savelkoul, M.J. (Michael)" w:date="2021-01-12T12:53:00Z">
          <w:pPr>
            <w:pStyle w:val="ListParagraph"/>
            <w:numPr>
              <w:numId w:val="5"/>
            </w:numPr>
            <w:spacing w:line="360" w:lineRule="auto"/>
            <w:ind w:hanging="360"/>
          </w:pPr>
        </w:pPrChange>
      </w:pPr>
      <w:moveTo w:id="384" w:author="Savelkoul, M.J. (Michael)" w:date="2021-01-12T12:53:00Z">
        <w:r w:rsidRPr="00780CE1">
          <w:rPr>
            <w:rFonts w:ascii="Times New Roman" w:hAnsi="Times New Roman" w:cs="Times New Roman"/>
            <w:sz w:val="24"/>
            <w:szCs w:val="24"/>
          </w:rPr>
          <w:t xml:space="preserve">Prejudice: Modelling both Contact and Threat Effects, </w:t>
        </w:r>
        <w:r w:rsidRPr="00780CE1">
          <w:rPr>
            <w:rFonts w:ascii="Times New Roman" w:hAnsi="Times New Roman" w:cs="Times New Roman"/>
            <w:i/>
            <w:sz w:val="24"/>
            <w:szCs w:val="24"/>
          </w:rPr>
          <w:t>Journal of Ethnic and Migration Studies</w:t>
        </w:r>
        <w:r w:rsidRPr="00780CE1">
          <w:rPr>
            <w:rFonts w:ascii="Times New Roman" w:hAnsi="Times New Roman" w:cs="Times New Roman"/>
            <w:sz w:val="24"/>
            <w:szCs w:val="24"/>
          </w:rPr>
          <w:t>, 36:4, 635</w:t>
        </w:r>
        <w:r w:rsidRPr="00780CE1">
          <w:rPr>
            <w:rFonts w:ascii="Times New Roman" w:hAnsi="Times New Roman"/>
            <w:sz w:val="24"/>
            <w:szCs w:val="24"/>
          </w:rPr>
          <w:t>–</w:t>
        </w:r>
        <w:r w:rsidRPr="00780CE1">
          <w:rPr>
            <w:rFonts w:ascii="Times New Roman" w:hAnsi="Times New Roman" w:cs="Times New Roman"/>
            <w:sz w:val="24"/>
            <w:szCs w:val="24"/>
          </w:rPr>
          <w:t>650.</w:t>
        </w:r>
      </w:moveTo>
    </w:p>
    <w:p w14:paraId="05580310" w14:textId="77777777" w:rsidR="00780CE1" w:rsidRPr="00780CE1" w:rsidRDefault="00780CE1" w:rsidP="00780CE1">
      <w:pPr>
        <w:pStyle w:val="ListParagraph"/>
        <w:numPr>
          <w:ilvl w:val="0"/>
          <w:numId w:val="5"/>
        </w:numPr>
        <w:spacing w:line="360" w:lineRule="auto"/>
        <w:rPr>
          <w:moveTo w:id="385" w:author="Savelkoul, M.J. (Michael)" w:date="2021-01-12T12:53:00Z"/>
          <w:rFonts w:ascii="Times New Roman" w:hAnsi="Times New Roman" w:cs="Times New Roman"/>
          <w:sz w:val="24"/>
          <w:szCs w:val="24"/>
        </w:rPr>
      </w:pPr>
      <w:moveToRangeStart w:id="386" w:author="Savelkoul, M.J. (Michael)" w:date="2021-01-12T12:53:00Z" w:name="move61348446"/>
      <w:moveToRangeEnd w:id="380"/>
      <w:moveTo w:id="387" w:author="Savelkoul, M.J. (Michael)" w:date="2021-01-12T12:53:00Z">
        <w:r w:rsidRPr="00780CE1">
          <w:rPr>
            <w:rFonts w:ascii="Times New Roman" w:hAnsi="Times New Roman" w:cs="Times New Roman"/>
            <w:sz w:val="24"/>
            <w:szCs w:val="24"/>
          </w:rPr>
          <w:t xml:space="preserve">Pottie-Sherman Y. &amp; Wilkes R. (2017). Does Size Really Matter? On the Relationship </w:t>
        </w:r>
      </w:moveTo>
    </w:p>
    <w:p w14:paraId="1C7A220E" w14:textId="77777777" w:rsidR="00780CE1" w:rsidRPr="00780CE1" w:rsidRDefault="00780CE1">
      <w:pPr>
        <w:pStyle w:val="ListParagraph"/>
        <w:spacing w:line="360" w:lineRule="auto"/>
        <w:rPr>
          <w:moveTo w:id="388" w:author="Savelkoul, M.J. (Michael)" w:date="2021-01-12T12:53:00Z"/>
          <w:rFonts w:ascii="Times New Roman" w:hAnsi="Times New Roman" w:cs="Times New Roman"/>
          <w:i/>
          <w:sz w:val="24"/>
          <w:szCs w:val="24"/>
        </w:rPr>
        <w:pPrChange w:id="389" w:author="Savelkoul, M.J. (Michael)" w:date="2021-01-12T12:53:00Z">
          <w:pPr>
            <w:pStyle w:val="ListParagraph"/>
            <w:numPr>
              <w:numId w:val="5"/>
            </w:numPr>
            <w:spacing w:line="360" w:lineRule="auto"/>
            <w:ind w:hanging="360"/>
          </w:pPr>
        </w:pPrChange>
      </w:pPr>
      <w:moveTo w:id="390" w:author="Savelkoul, M.J. (Michael)" w:date="2021-01-12T12:53:00Z">
        <w:r w:rsidRPr="00780CE1">
          <w:rPr>
            <w:rFonts w:ascii="Times New Roman" w:hAnsi="Times New Roman" w:cs="Times New Roman"/>
            <w:sz w:val="24"/>
            <w:szCs w:val="24"/>
          </w:rPr>
          <w:t xml:space="preserve">between Immigrant Group Size and Anti-Immigrant Prejudice, </w:t>
        </w:r>
        <w:r w:rsidRPr="00780CE1">
          <w:rPr>
            <w:rFonts w:ascii="Times New Roman" w:hAnsi="Times New Roman" w:cs="Times New Roman"/>
            <w:i/>
            <w:sz w:val="24"/>
            <w:szCs w:val="24"/>
          </w:rPr>
          <w:t xml:space="preserve">International </w:t>
        </w:r>
      </w:moveTo>
    </w:p>
    <w:p w14:paraId="14793121" w14:textId="77777777" w:rsidR="00780CE1" w:rsidRPr="00780CE1" w:rsidRDefault="00780CE1">
      <w:pPr>
        <w:pStyle w:val="ListParagraph"/>
        <w:spacing w:line="360" w:lineRule="auto"/>
        <w:rPr>
          <w:moveTo w:id="391" w:author="Savelkoul, M.J. (Michael)" w:date="2021-01-12T12:53:00Z"/>
          <w:rFonts w:ascii="Times New Roman" w:hAnsi="Times New Roman" w:cs="Times New Roman"/>
          <w:sz w:val="24"/>
          <w:szCs w:val="24"/>
        </w:rPr>
        <w:pPrChange w:id="392" w:author="Savelkoul, M.J. (Michael)" w:date="2021-01-12T12:53:00Z">
          <w:pPr>
            <w:pStyle w:val="ListParagraph"/>
            <w:numPr>
              <w:numId w:val="5"/>
            </w:numPr>
            <w:spacing w:line="360" w:lineRule="auto"/>
            <w:ind w:hanging="360"/>
          </w:pPr>
        </w:pPrChange>
      </w:pPr>
      <w:moveTo w:id="393" w:author="Savelkoul, M.J. (Michael)" w:date="2021-01-12T12:53:00Z">
        <w:r w:rsidRPr="00780CE1">
          <w:rPr>
            <w:rFonts w:ascii="Times New Roman" w:hAnsi="Times New Roman" w:cs="Times New Roman"/>
            <w:i/>
            <w:sz w:val="24"/>
            <w:szCs w:val="24"/>
          </w:rPr>
          <w:t>Migration Review</w:t>
        </w:r>
        <w:r w:rsidRPr="00780CE1">
          <w:rPr>
            <w:rFonts w:ascii="Times New Roman" w:hAnsi="Times New Roman" w:cs="Times New Roman"/>
            <w:sz w:val="24"/>
            <w:szCs w:val="24"/>
          </w:rPr>
          <w:t>, 51:1, 218</w:t>
        </w:r>
        <w:r w:rsidRPr="00780CE1">
          <w:rPr>
            <w:rFonts w:ascii="Times New Roman" w:hAnsi="Times New Roman"/>
            <w:sz w:val="24"/>
            <w:szCs w:val="24"/>
          </w:rPr>
          <w:t>–</w:t>
        </w:r>
        <w:r w:rsidRPr="00780CE1">
          <w:rPr>
            <w:rFonts w:ascii="Times New Roman" w:hAnsi="Times New Roman" w:cs="Times New Roman"/>
            <w:sz w:val="24"/>
            <w:szCs w:val="24"/>
          </w:rPr>
          <w:t>250.</w:t>
        </w:r>
      </w:moveTo>
    </w:p>
    <w:p w14:paraId="5BD61EF7" w14:textId="77777777" w:rsidR="00780CE1" w:rsidRPr="00780CE1" w:rsidRDefault="00780CE1" w:rsidP="00780CE1">
      <w:pPr>
        <w:pStyle w:val="ListParagraph"/>
        <w:numPr>
          <w:ilvl w:val="0"/>
          <w:numId w:val="5"/>
        </w:numPr>
        <w:spacing w:line="360" w:lineRule="auto"/>
        <w:rPr>
          <w:moveTo w:id="394" w:author="Savelkoul, M.J. (Michael)" w:date="2021-01-12T12:54:00Z"/>
          <w:rFonts w:ascii="Times New Roman" w:hAnsi="Times New Roman" w:cs="Times New Roman"/>
          <w:sz w:val="24"/>
          <w:szCs w:val="24"/>
        </w:rPr>
      </w:pPr>
      <w:moveToRangeStart w:id="395" w:author="Savelkoul, M.J. (Michael)" w:date="2021-01-12T12:54:00Z" w:name="move61348462"/>
      <w:moveToRangeEnd w:id="386"/>
      <w:moveTo w:id="396" w:author="Savelkoul, M.J. (Michael)" w:date="2021-01-12T12:54:00Z">
        <w:r w:rsidRPr="00780CE1">
          <w:rPr>
            <w:rFonts w:ascii="Times New Roman" w:hAnsi="Times New Roman" w:cs="Times New Roman"/>
            <w:sz w:val="24"/>
            <w:szCs w:val="24"/>
          </w:rPr>
          <w:t xml:space="preserve">Schlueter E. &amp; Wagner U. (2008). Regional Differences Matter: Examining the </w:t>
        </w:r>
      </w:moveTo>
    </w:p>
    <w:p w14:paraId="406ED926" w14:textId="77777777" w:rsidR="00780CE1" w:rsidRPr="00780CE1" w:rsidRDefault="00780CE1">
      <w:pPr>
        <w:pStyle w:val="ListParagraph"/>
        <w:spacing w:line="360" w:lineRule="auto"/>
        <w:rPr>
          <w:moveTo w:id="397" w:author="Savelkoul, M.J. (Michael)" w:date="2021-01-12T12:54:00Z"/>
          <w:rFonts w:ascii="Times New Roman" w:hAnsi="Times New Roman" w:cs="Times New Roman"/>
          <w:sz w:val="24"/>
          <w:szCs w:val="24"/>
        </w:rPr>
        <w:pPrChange w:id="398" w:author="Savelkoul, M.J. (Michael)" w:date="2021-01-12T12:54:00Z">
          <w:pPr>
            <w:pStyle w:val="ListParagraph"/>
            <w:numPr>
              <w:numId w:val="5"/>
            </w:numPr>
            <w:spacing w:line="360" w:lineRule="auto"/>
            <w:ind w:hanging="360"/>
          </w:pPr>
        </w:pPrChange>
      </w:pPr>
      <w:moveTo w:id="399" w:author="Savelkoul, M.J. (Michael)" w:date="2021-01-12T12:54:00Z">
        <w:r w:rsidRPr="00780CE1">
          <w:rPr>
            <w:rFonts w:ascii="Times New Roman" w:hAnsi="Times New Roman" w:cs="Times New Roman"/>
            <w:sz w:val="24"/>
            <w:szCs w:val="24"/>
          </w:rPr>
          <w:t xml:space="preserve">Dual Influence of the Regional Size of the Immigrant Population on Derogation of Immigrants in Europe, </w:t>
        </w:r>
        <w:r w:rsidRPr="00780CE1">
          <w:rPr>
            <w:rFonts w:ascii="Times New Roman" w:hAnsi="Times New Roman" w:cs="Times New Roman"/>
            <w:i/>
            <w:sz w:val="24"/>
            <w:szCs w:val="24"/>
          </w:rPr>
          <w:t>International Journal of Comparative Sociology</w:t>
        </w:r>
        <w:r w:rsidRPr="00780CE1">
          <w:rPr>
            <w:rFonts w:ascii="Times New Roman" w:hAnsi="Times New Roman" w:cs="Times New Roman"/>
            <w:sz w:val="24"/>
            <w:szCs w:val="24"/>
          </w:rPr>
          <w:t>, 49:2-3, 153</w:t>
        </w:r>
        <w:r w:rsidRPr="00780CE1">
          <w:rPr>
            <w:rFonts w:ascii="Times New Roman" w:hAnsi="Times New Roman"/>
            <w:sz w:val="24"/>
            <w:szCs w:val="24"/>
          </w:rPr>
          <w:t>–</w:t>
        </w:r>
        <w:r w:rsidRPr="00780CE1">
          <w:rPr>
            <w:rFonts w:ascii="Times New Roman" w:hAnsi="Times New Roman" w:cs="Times New Roman"/>
            <w:sz w:val="24"/>
            <w:szCs w:val="24"/>
          </w:rPr>
          <w:t>173.</w:t>
        </w:r>
      </w:moveTo>
    </w:p>
    <w:p w14:paraId="725F7D30" w14:textId="77777777" w:rsidR="00780CE1" w:rsidRPr="00780CE1" w:rsidRDefault="00780CE1" w:rsidP="00780CE1">
      <w:pPr>
        <w:pStyle w:val="ListParagraph"/>
        <w:numPr>
          <w:ilvl w:val="0"/>
          <w:numId w:val="5"/>
        </w:numPr>
        <w:spacing w:line="360" w:lineRule="auto"/>
        <w:rPr>
          <w:moveTo w:id="400" w:author="Savelkoul, M.J. (Michael)" w:date="2021-01-12T12:54:00Z"/>
          <w:rFonts w:ascii="Times New Roman" w:hAnsi="Times New Roman" w:cs="Times New Roman"/>
          <w:sz w:val="24"/>
          <w:szCs w:val="24"/>
        </w:rPr>
      </w:pPr>
      <w:moveToRangeStart w:id="401" w:author="Savelkoul, M.J. (Michael)" w:date="2021-01-12T12:54:00Z" w:name="move61348487"/>
      <w:moveToRangeEnd w:id="395"/>
      <w:moveTo w:id="402" w:author="Savelkoul, M.J. (Michael)" w:date="2021-01-12T12:54:00Z">
        <w:r w:rsidRPr="00780CE1">
          <w:rPr>
            <w:rFonts w:ascii="Times New Roman" w:hAnsi="Times New Roman" w:cs="Times New Roman"/>
            <w:sz w:val="24"/>
            <w:szCs w:val="24"/>
          </w:rPr>
          <w:t xml:space="preserve">Olzak S. (1992). </w:t>
        </w:r>
        <w:r w:rsidRPr="00780CE1">
          <w:rPr>
            <w:rFonts w:ascii="Times New Roman" w:hAnsi="Times New Roman" w:cs="Times New Roman"/>
            <w:i/>
            <w:sz w:val="24"/>
            <w:szCs w:val="24"/>
          </w:rPr>
          <w:t>The Dynamics of Ethnic Competition and Conflict</w:t>
        </w:r>
        <w:r w:rsidRPr="00780CE1">
          <w:rPr>
            <w:rFonts w:ascii="Times New Roman" w:hAnsi="Times New Roman" w:cs="Times New Roman"/>
            <w:sz w:val="24"/>
            <w:szCs w:val="24"/>
          </w:rPr>
          <w:t xml:space="preserve">. Stanford, CA: </w:t>
        </w:r>
      </w:moveTo>
    </w:p>
    <w:p w14:paraId="54529BC3" w14:textId="77777777" w:rsidR="00780CE1" w:rsidRPr="00780CE1" w:rsidRDefault="00780CE1">
      <w:pPr>
        <w:pStyle w:val="ListParagraph"/>
        <w:spacing w:line="360" w:lineRule="auto"/>
        <w:rPr>
          <w:moveTo w:id="403" w:author="Savelkoul, M.J. (Michael)" w:date="2021-01-12T12:54:00Z"/>
          <w:rFonts w:ascii="Times New Roman" w:hAnsi="Times New Roman" w:cs="Times New Roman"/>
          <w:sz w:val="24"/>
          <w:szCs w:val="24"/>
        </w:rPr>
        <w:pPrChange w:id="404" w:author="Savelkoul, M.J. (Michael)" w:date="2021-01-12T12:54:00Z">
          <w:pPr>
            <w:pStyle w:val="ListParagraph"/>
            <w:numPr>
              <w:numId w:val="5"/>
            </w:numPr>
            <w:spacing w:line="360" w:lineRule="auto"/>
            <w:ind w:hanging="360"/>
          </w:pPr>
        </w:pPrChange>
      </w:pPr>
      <w:moveTo w:id="405" w:author="Savelkoul, M.J. (Michael)" w:date="2021-01-12T12:54:00Z">
        <w:r w:rsidRPr="00780CE1">
          <w:rPr>
            <w:rFonts w:ascii="Times New Roman" w:hAnsi="Times New Roman" w:cs="Times New Roman"/>
            <w:sz w:val="24"/>
            <w:szCs w:val="24"/>
          </w:rPr>
          <w:t>Stanford University Press.</w:t>
        </w:r>
      </w:moveTo>
    </w:p>
    <w:p w14:paraId="172746B7" w14:textId="77777777" w:rsidR="00780CE1" w:rsidRPr="00780CE1" w:rsidRDefault="00780CE1" w:rsidP="00780CE1">
      <w:pPr>
        <w:pStyle w:val="ListParagraph"/>
        <w:numPr>
          <w:ilvl w:val="0"/>
          <w:numId w:val="5"/>
        </w:numPr>
        <w:spacing w:line="360" w:lineRule="auto"/>
        <w:rPr>
          <w:moveTo w:id="406" w:author="Savelkoul, M.J. (Michael)" w:date="2021-01-12T12:55:00Z"/>
          <w:rFonts w:ascii="Times New Roman" w:hAnsi="Times New Roman" w:cs="Times New Roman"/>
          <w:sz w:val="24"/>
          <w:szCs w:val="24"/>
        </w:rPr>
      </w:pPr>
      <w:moveToRangeStart w:id="407" w:author="Savelkoul, M.J. (Michael)" w:date="2021-01-12T12:55:00Z" w:name="move61348569"/>
      <w:moveToRangeEnd w:id="401"/>
      <w:moveTo w:id="408" w:author="Savelkoul, M.J. (Michael)" w:date="2021-01-12T12:55:00Z">
        <w:r w:rsidRPr="00780CE1">
          <w:rPr>
            <w:rFonts w:ascii="Times New Roman" w:hAnsi="Times New Roman" w:cs="Times New Roman"/>
            <w:sz w:val="24"/>
            <w:szCs w:val="24"/>
          </w:rPr>
          <w:t xml:space="preserve">Lubbers M., Scheepers P. &amp; Billiet J. (2000). Multilevel modelling of Vlaams Blok </w:t>
        </w:r>
      </w:moveTo>
    </w:p>
    <w:p w14:paraId="58D0A136" w14:textId="77777777" w:rsidR="00780CE1" w:rsidRPr="00780CE1" w:rsidRDefault="00780CE1">
      <w:pPr>
        <w:pStyle w:val="ListParagraph"/>
        <w:spacing w:line="360" w:lineRule="auto"/>
        <w:rPr>
          <w:moveTo w:id="409" w:author="Savelkoul, M.J. (Michael)" w:date="2021-01-12T12:55:00Z"/>
          <w:rFonts w:ascii="Times New Roman" w:hAnsi="Times New Roman" w:cs="Times New Roman"/>
          <w:sz w:val="24"/>
          <w:szCs w:val="24"/>
        </w:rPr>
        <w:pPrChange w:id="410" w:author="Savelkoul, M.J. (Michael)" w:date="2021-01-12T12:55:00Z">
          <w:pPr>
            <w:pStyle w:val="ListParagraph"/>
            <w:numPr>
              <w:numId w:val="5"/>
            </w:numPr>
            <w:spacing w:line="360" w:lineRule="auto"/>
            <w:ind w:hanging="360"/>
          </w:pPr>
        </w:pPrChange>
      </w:pPr>
      <w:moveTo w:id="411" w:author="Savelkoul, M.J. (Michael)" w:date="2021-01-12T12:55:00Z">
        <w:r w:rsidRPr="00780CE1">
          <w:rPr>
            <w:rFonts w:ascii="Times New Roman" w:hAnsi="Times New Roman" w:cs="Times New Roman"/>
            <w:sz w:val="24"/>
            <w:szCs w:val="24"/>
          </w:rPr>
          <w:t xml:space="preserve">voting: individual and contextual characteristics of the Vlaams Blok Vote. </w:t>
        </w:r>
        <w:r w:rsidRPr="00780CE1">
          <w:rPr>
            <w:rFonts w:ascii="Times New Roman" w:hAnsi="Times New Roman" w:cs="Times New Roman"/>
            <w:i/>
            <w:sz w:val="24"/>
            <w:szCs w:val="24"/>
          </w:rPr>
          <w:t>Acta Politica</w:t>
        </w:r>
        <w:r w:rsidRPr="00780CE1">
          <w:rPr>
            <w:rFonts w:ascii="Times New Roman" w:hAnsi="Times New Roman" w:cs="Times New Roman"/>
            <w:sz w:val="24"/>
            <w:szCs w:val="24"/>
          </w:rPr>
          <w:t>, 35, 363–398.</w:t>
        </w:r>
      </w:moveTo>
    </w:p>
    <w:moveToRangeEnd w:id="407"/>
    <w:p w14:paraId="04B34119" w14:textId="594B5CEC" w:rsidR="00780CE1" w:rsidRPr="005502FA" w:rsidRDefault="004E391C">
      <w:pPr>
        <w:pStyle w:val="ListParagraph"/>
        <w:numPr>
          <w:ilvl w:val="0"/>
          <w:numId w:val="5"/>
        </w:numPr>
        <w:spacing w:line="360" w:lineRule="auto"/>
        <w:rPr>
          <w:ins w:id="412" w:author="Savelkoul, M.J. (Michael)" w:date="2021-01-12T12:59:00Z"/>
          <w:rFonts w:ascii="Times New Roman" w:hAnsi="Times New Roman" w:cs="Times New Roman"/>
          <w:sz w:val="24"/>
          <w:szCs w:val="24"/>
          <w:lang w:val="en-US"/>
          <w:rPrChange w:id="413" w:author="Jochem Tolsma" w:date="2021-01-12T16:27:00Z">
            <w:rPr>
              <w:ins w:id="414" w:author="Savelkoul, M.J. (Michael)" w:date="2021-01-12T12:59:00Z"/>
              <w:rFonts w:ascii="Times New Roman" w:hAnsi="Times New Roman" w:cs="Times New Roman"/>
              <w:sz w:val="24"/>
              <w:szCs w:val="24"/>
              <w:highlight w:val="yellow"/>
              <w:lang w:val="en-US"/>
            </w:rPr>
          </w:rPrChange>
        </w:rPr>
        <w:pPrChange w:id="415" w:author="Savelkoul, M.J. (Michael)" w:date="2021-01-12T12:51:00Z">
          <w:pPr>
            <w:spacing w:line="360" w:lineRule="auto"/>
          </w:pPr>
        </w:pPrChange>
      </w:pPr>
      <w:ins w:id="416" w:author="Savelkoul, M.J. (Michael)" w:date="2021-01-12T13:30:00Z">
        <w:r w:rsidRPr="005502FA">
          <w:rPr>
            <w:rFonts w:ascii="Times New Roman" w:hAnsi="Times New Roman" w:cs="Times New Roman"/>
            <w:sz w:val="24"/>
            <w:szCs w:val="24"/>
            <w:lang w:val="en-US"/>
            <w:rPrChange w:id="417" w:author="Jochem Tolsma" w:date="2021-01-12T16:27:00Z">
              <w:rPr>
                <w:rFonts w:ascii="Times New Roman" w:hAnsi="Times New Roman" w:cs="Times New Roman"/>
                <w:sz w:val="24"/>
                <w:szCs w:val="24"/>
                <w:lang w:val="en-US"/>
              </w:rPr>
            </w:rPrChange>
          </w:rPr>
          <w:t xml:space="preserve">Mayda, A. M. (2006). Who is against immigration? A cross-country investigation of individual attitudes toward immigrants. </w:t>
        </w:r>
        <w:r w:rsidRPr="005502FA">
          <w:rPr>
            <w:rFonts w:ascii="Times New Roman" w:hAnsi="Times New Roman" w:cs="Times New Roman"/>
            <w:i/>
            <w:sz w:val="24"/>
            <w:szCs w:val="24"/>
            <w:lang w:val="en-US"/>
            <w:rPrChange w:id="418" w:author="Jochem Tolsma" w:date="2021-01-12T16:27:00Z">
              <w:rPr>
                <w:rFonts w:ascii="Times New Roman" w:hAnsi="Times New Roman" w:cs="Times New Roman"/>
                <w:sz w:val="24"/>
                <w:szCs w:val="24"/>
                <w:lang w:val="en-US"/>
              </w:rPr>
            </w:rPrChange>
          </w:rPr>
          <w:t>The review of Economics and Statistics</w:t>
        </w:r>
        <w:r w:rsidRPr="005502FA">
          <w:rPr>
            <w:rFonts w:ascii="Times New Roman" w:hAnsi="Times New Roman" w:cs="Times New Roman"/>
            <w:sz w:val="24"/>
            <w:szCs w:val="24"/>
            <w:lang w:val="en-US"/>
            <w:rPrChange w:id="419" w:author="Jochem Tolsma" w:date="2021-01-12T16:27:00Z">
              <w:rPr>
                <w:rFonts w:ascii="Times New Roman" w:hAnsi="Times New Roman" w:cs="Times New Roman"/>
                <w:sz w:val="24"/>
                <w:szCs w:val="24"/>
                <w:lang w:val="en-US"/>
              </w:rPr>
            </w:rPrChange>
          </w:rPr>
          <w:t>, 88(3), 510-530.</w:t>
        </w:r>
      </w:ins>
    </w:p>
    <w:p w14:paraId="72529170" w14:textId="5F5CAE9A" w:rsidR="00D21C4F" w:rsidRPr="00D21C4F" w:rsidDel="00D21C4F" w:rsidRDefault="00D21C4F">
      <w:pPr>
        <w:pStyle w:val="ListParagraph"/>
        <w:numPr>
          <w:ilvl w:val="0"/>
          <w:numId w:val="5"/>
        </w:numPr>
        <w:spacing w:line="360" w:lineRule="auto"/>
        <w:rPr>
          <w:del w:id="420" w:author="Savelkoul, M.J. (Michael)" w:date="2021-01-12T12:59:00Z"/>
          <w:moveTo w:id="421" w:author="Savelkoul, M.J. (Michael)" w:date="2021-01-12T12:59:00Z"/>
          <w:rFonts w:ascii="Times New Roman" w:hAnsi="Times New Roman" w:cs="Times New Roman"/>
          <w:sz w:val="24"/>
          <w:szCs w:val="24"/>
        </w:rPr>
      </w:pPr>
      <w:moveToRangeStart w:id="422" w:author="Savelkoul, M.J. (Michael)" w:date="2021-01-12T12:59:00Z" w:name="move61348803"/>
      <w:moveTo w:id="423" w:author="Savelkoul, M.J. (Michael)" w:date="2021-01-12T12:59:00Z">
        <w:r w:rsidRPr="00D21C4F">
          <w:rPr>
            <w:rFonts w:ascii="Times New Roman" w:hAnsi="Times New Roman" w:cs="Times New Roman"/>
            <w:sz w:val="24"/>
            <w:szCs w:val="24"/>
          </w:rPr>
          <w:t xml:space="preserve">Hangartner D., Dinas E., Marbach M., Matakos K. &amp; Xefteris D. (2019). Does exposure </w:t>
        </w:r>
      </w:moveTo>
    </w:p>
    <w:p w14:paraId="64A274EA" w14:textId="655F6871" w:rsidR="00D21C4F" w:rsidRPr="00D21C4F" w:rsidRDefault="00D21C4F">
      <w:pPr>
        <w:pStyle w:val="ListParagraph"/>
        <w:numPr>
          <w:ilvl w:val="0"/>
          <w:numId w:val="5"/>
        </w:numPr>
        <w:spacing w:line="360" w:lineRule="auto"/>
        <w:rPr>
          <w:moveTo w:id="424" w:author="Savelkoul, M.J. (Michael)" w:date="2021-01-12T12:59:00Z"/>
          <w:rFonts w:ascii="Times New Roman" w:hAnsi="Times New Roman" w:cs="Times New Roman"/>
          <w:sz w:val="24"/>
          <w:szCs w:val="24"/>
        </w:rPr>
      </w:pPr>
      <w:moveTo w:id="425" w:author="Savelkoul, M.J. (Michael)" w:date="2021-01-12T12:59:00Z">
        <w:r w:rsidRPr="00D21C4F">
          <w:rPr>
            <w:rFonts w:ascii="Times New Roman" w:hAnsi="Times New Roman" w:cs="Times New Roman"/>
            <w:sz w:val="24"/>
            <w:szCs w:val="24"/>
          </w:rPr>
          <w:t xml:space="preserve">to the refugee crisis make natives more hostile?. </w:t>
        </w:r>
        <w:r w:rsidRPr="00D21C4F">
          <w:rPr>
            <w:rFonts w:ascii="Times New Roman" w:hAnsi="Times New Roman" w:cs="Times New Roman"/>
            <w:i/>
            <w:sz w:val="24"/>
            <w:szCs w:val="24"/>
          </w:rPr>
          <w:t>American Political Science Review</w:t>
        </w:r>
        <w:r w:rsidRPr="00D21C4F">
          <w:rPr>
            <w:rFonts w:ascii="Times New Roman" w:hAnsi="Times New Roman" w:cs="Times New Roman"/>
            <w:sz w:val="24"/>
            <w:szCs w:val="24"/>
          </w:rPr>
          <w:t>, 113(2), 442-455.</w:t>
        </w:r>
      </w:moveTo>
    </w:p>
    <w:p w14:paraId="2CCEF00A" w14:textId="77777777" w:rsidR="00D21C4F" w:rsidRPr="00D21C4F" w:rsidRDefault="00D21C4F" w:rsidP="00D21C4F">
      <w:pPr>
        <w:pStyle w:val="ListParagraph"/>
        <w:numPr>
          <w:ilvl w:val="0"/>
          <w:numId w:val="5"/>
        </w:numPr>
        <w:spacing w:line="360" w:lineRule="auto"/>
        <w:rPr>
          <w:moveTo w:id="426" w:author="Savelkoul, M.J. (Michael)" w:date="2021-01-12T13:00:00Z"/>
          <w:rFonts w:ascii="Times New Roman" w:hAnsi="Times New Roman" w:cs="Times New Roman"/>
          <w:sz w:val="24"/>
          <w:szCs w:val="24"/>
        </w:rPr>
      </w:pPr>
      <w:moveToRangeStart w:id="427" w:author="Savelkoul, M.J. (Michael)" w:date="2021-01-12T13:00:00Z" w:name="move61348846"/>
      <w:moveToRangeEnd w:id="422"/>
      <w:moveTo w:id="428" w:author="Savelkoul, M.J. (Michael)" w:date="2021-01-12T13:00:00Z">
        <w:r w:rsidRPr="00D21C4F">
          <w:rPr>
            <w:rFonts w:ascii="Times New Roman" w:hAnsi="Times New Roman" w:cs="Times New Roman"/>
            <w:sz w:val="24"/>
            <w:szCs w:val="24"/>
            <w:lang w:val="nl-NL"/>
          </w:rPr>
          <w:t xml:space="preserve">Scheepers P., Gijsberts M. &amp; Coenders M. (2002). </w:t>
        </w:r>
        <w:r w:rsidRPr="00D21C4F">
          <w:rPr>
            <w:rFonts w:ascii="Times New Roman" w:hAnsi="Times New Roman" w:cs="Times New Roman"/>
            <w:sz w:val="24"/>
            <w:szCs w:val="24"/>
          </w:rPr>
          <w:t xml:space="preserve">Ethnic exclusionism in European </w:t>
        </w:r>
      </w:moveTo>
    </w:p>
    <w:p w14:paraId="19DB7817" w14:textId="77777777" w:rsidR="00D21C4F" w:rsidRPr="00D21C4F" w:rsidRDefault="00D21C4F">
      <w:pPr>
        <w:pStyle w:val="ListParagraph"/>
        <w:spacing w:line="360" w:lineRule="auto"/>
        <w:rPr>
          <w:moveTo w:id="429" w:author="Savelkoul, M.J. (Michael)" w:date="2021-01-12T13:00:00Z"/>
          <w:rFonts w:ascii="Times New Roman" w:hAnsi="Times New Roman" w:cs="Times New Roman"/>
          <w:sz w:val="24"/>
          <w:szCs w:val="24"/>
        </w:rPr>
        <w:pPrChange w:id="430" w:author="Savelkoul, M.J. (Michael)" w:date="2021-01-12T13:00:00Z">
          <w:pPr>
            <w:pStyle w:val="ListParagraph"/>
            <w:numPr>
              <w:numId w:val="5"/>
            </w:numPr>
            <w:spacing w:line="360" w:lineRule="auto"/>
            <w:ind w:hanging="360"/>
          </w:pPr>
        </w:pPrChange>
      </w:pPr>
      <w:moveTo w:id="431" w:author="Savelkoul, M.J. (Michael)" w:date="2021-01-12T13:00:00Z">
        <w:r w:rsidRPr="00D21C4F">
          <w:rPr>
            <w:rFonts w:ascii="Times New Roman" w:hAnsi="Times New Roman" w:cs="Times New Roman"/>
            <w:sz w:val="24"/>
            <w:szCs w:val="24"/>
          </w:rPr>
          <w:t xml:space="preserve">countries. Public opposition to civil rights for legal migrants as a response to perceived ethnic threat. </w:t>
        </w:r>
        <w:r w:rsidRPr="00D21C4F">
          <w:rPr>
            <w:rFonts w:ascii="Times New Roman" w:hAnsi="Times New Roman" w:cs="Times New Roman"/>
            <w:i/>
            <w:sz w:val="24"/>
            <w:szCs w:val="24"/>
          </w:rPr>
          <w:t>European Sociological Review</w:t>
        </w:r>
        <w:r w:rsidRPr="00D21C4F">
          <w:rPr>
            <w:rFonts w:ascii="Times New Roman" w:hAnsi="Times New Roman" w:cs="Times New Roman"/>
            <w:sz w:val="24"/>
            <w:szCs w:val="24"/>
          </w:rPr>
          <w:t>, 18(1), 17-34.</w:t>
        </w:r>
      </w:moveTo>
    </w:p>
    <w:p w14:paraId="44EFE25C" w14:textId="6559B0A4" w:rsidR="00D21C4F" w:rsidRPr="00D21C4F" w:rsidDel="00D21C4F" w:rsidRDefault="00D21C4F">
      <w:pPr>
        <w:pStyle w:val="ListParagraph"/>
        <w:numPr>
          <w:ilvl w:val="0"/>
          <w:numId w:val="5"/>
        </w:numPr>
        <w:spacing w:line="360" w:lineRule="auto"/>
        <w:rPr>
          <w:del w:id="432" w:author="Savelkoul, M.J. (Michael)" w:date="2021-01-12T13:02:00Z"/>
          <w:moveTo w:id="433" w:author="Savelkoul, M.J. (Michael)" w:date="2021-01-12T13:02:00Z"/>
          <w:rFonts w:ascii="Times New Roman" w:hAnsi="Times New Roman" w:cs="Times New Roman"/>
          <w:i/>
          <w:sz w:val="24"/>
          <w:szCs w:val="24"/>
        </w:rPr>
      </w:pPr>
      <w:moveToRangeStart w:id="434" w:author="Savelkoul, M.J. (Michael)" w:date="2021-01-12T13:02:00Z" w:name="move61348944"/>
      <w:moveToRangeEnd w:id="427"/>
      <w:moveTo w:id="435" w:author="Savelkoul, M.J. (Michael)" w:date="2021-01-12T13:02:00Z">
        <w:r w:rsidRPr="00D21C4F">
          <w:rPr>
            <w:rFonts w:ascii="Times New Roman" w:hAnsi="Times New Roman" w:cs="Times New Roman"/>
            <w:sz w:val="24"/>
            <w:szCs w:val="24"/>
          </w:rPr>
          <w:t xml:space="preserve">Brown R. &amp; Hewstone M. (2005). An Integrative Theory of Intergroup Contact, </w:t>
        </w:r>
        <w:r w:rsidRPr="00D21C4F">
          <w:rPr>
            <w:rFonts w:ascii="Times New Roman" w:hAnsi="Times New Roman" w:cs="Times New Roman"/>
            <w:i/>
            <w:sz w:val="24"/>
            <w:szCs w:val="24"/>
          </w:rPr>
          <w:t xml:space="preserve">Advances in </w:t>
        </w:r>
      </w:moveTo>
    </w:p>
    <w:p w14:paraId="41CBC79A" w14:textId="77777777" w:rsidR="00D21C4F" w:rsidRPr="00D21C4F" w:rsidRDefault="00D21C4F">
      <w:pPr>
        <w:pStyle w:val="ListParagraph"/>
        <w:numPr>
          <w:ilvl w:val="0"/>
          <w:numId w:val="5"/>
        </w:numPr>
        <w:spacing w:line="360" w:lineRule="auto"/>
        <w:rPr>
          <w:moveTo w:id="436" w:author="Savelkoul, M.J. (Michael)" w:date="2021-01-12T13:02:00Z"/>
          <w:rFonts w:ascii="Times New Roman" w:hAnsi="Times New Roman" w:cs="Times New Roman"/>
          <w:sz w:val="24"/>
          <w:szCs w:val="24"/>
          <w:lang w:val="nl-NL"/>
        </w:rPr>
      </w:pPr>
      <w:moveTo w:id="437" w:author="Savelkoul, M.J. (Michael)" w:date="2021-01-12T13:02:00Z">
        <w:r w:rsidRPr="00D21C4F">
          <w:rPr>
            <w:rFonts w:ascii="Times New Roman" w:hAnsi="Times New Roman" w:cs="Times New Roman"/>
            <w:i/>
            <w:sz w:val="24"/>
            <w:szCs w:val="24"/>
            <w:lang w:val="nl-NL"/>
          </w:rPr>
          <w:t>Experimental Social Psychology</w:t>
        </w:r>
        <w:r w:rsidRPr="00D21C4F">
          <w:rPr>
            <w:rFonts w:ascii="Times New Roman" w:hAnsi="Times New Roman" w:cs="Times New Roman"/>
            <w:sz w:val="24"/>
            <w:szCs w:val="24"/>
            <w:lang w:val="nl-NL"/>
          </w:rPr>
          <w:t xml:space="preserve"> 37, 255–343.</w:t>
        </w:r>
      </w:moveTo>
    </w:p>
    <w:p w14:paraId="0B9B7FA2" w14:textId="36D2A2F9" w:rsidR="00D21C4F" w:rsidRPr="00D21C4F" w:rsidDel="00D21C4F" w:rsidRDefault="00D21C4F">
      <w:pPr>
        <w:pStyle w:val="ListParagraph"/>
        <w:numPr>
          <w:ilvl w:val="0"/>
          <w:numId w:val="5"/>
        </w:numPr>
        <w:spacing w:line="360" w:lineRule="auto"/>
        <w:rPr>
          <w:del w:id="438" w:author="Savelkoul, M.J. (Michael)" w:date="2021-01-12T13:03:00Z"/>
          <w:moveTo w:id="439" w:author="Savelkoul, M.J. (Michael)" w:date="2021-01-12T13:03:00Z"/>
          <w:rFonts w:ascii="Times New Roman" w:hAnsi="Times New Roman" w:cs="Times New Roman"/>
          <w:sz w:val="24"/>
          <w:szCs w:val="24"/>
        </w:rPr>
      </w:pPr>
      <w:moveToRangeStart w:id="440" w:author="Savelkoul, M.J. (Michael)" w:date="2021-01-12T13:03:00Z" w:name="move61349010"/>
      <w:moveToRangeEnd w:id="434"/>
      <w:moveTo w:id="441" w:author="Savelkoul, M.J. (Michael)" w:date="2021-01-12T13:03:00Z">
        <w:r w:rsidRPr="00D21C4F">
          <w:rPr>
            <w:rFonts w:ascii="Times New Roman" w:hAnsi="Times New Roman" w:cs="Times New Roman"/>
            <w:sz w:val="24"/>
            <w:szCs w:val="24"/>
          </w:rPr>
          <w:t xml:space="preserve">Paluck E. L., Green S. A., &amp; Green D. P. (2019). The Contact Hypothesis Re-evaluated. </w:t>
        </w:r>
      </w:moveTo>
    </w:p>
    <w:p w14:paraId="677C293D" w14:textId="77777777" w:rsidR="00D21C4F" w:rsidRPr="00D21C4F" w:rsidRDefault="00D21C4F">
      <w:pPr>
        <w:pStyle w:val="ListParagraph"/>
        <w:numPr>
          <w:ilvl w:val="0"/>
          <w:numId w:val="5"/>
        </w:numPr>
        <w:spacing w:line="360" w:lineRule="auto"/>
        <w:rPr>
          <w:moveTo w:id="442" w:author="Savelkoul, M.J. (Michael)" w:date="2021-01-12T13:03:00Z"/>
          <w:rFonts w:ascii="Times New Roman" w:hAnsi="Times New Roman" w:cs="Times New Roman"/>
          <w:sz w:val="24"/>
          <w:szCs w:val="24"/>
        </w:rPr>
      </w:pPr>
      <w:moveTo w:id="443" w:author="Savelkoul, M.J. (Michael)" w:date="2021-01-12T13:03:00Z">
        <w:r w:rsidRPr="00D21C4F">
          <w:rPr>
            <w:rFonts w:ascii="Times New Roman" w:hAnsi="Times New Roman" w:cs="Times New Roman"/>
            <w:i/>
            <w:sz w:val="24"/>
            <w:szCs w:val="24"/>
          </w:rPr>
          <w:t>Behavioural Public Policy</w:t>
        </w:r>
        <w:r w:rsidRPr="00D21C4F">
          <w:rPr>
            <w:rFonts w:ascii="Times New Roman" w:hAnsi="Times New Roman" w:cs="Times New Roman"/>
            <w:sz w:val="24"/>
            <w:szCs w:val="24"/>
          </w:rPr>
          <w:t>, 3(2), 129-158.</w:t>
        </w:r>
      </w:moveTo>
    </w:p>
    <w:moveToRangeEnd w:id="440"/>
    <w:p w14:paraId="5942DD62" w14:textId="77777777" w:rsidR="001C3C19" w:rsidRDefault="001C3C19">
      <w:pPr>
        <w:spacing w:line="240" w:lineRule="auto"/>
        <w:rPr>
          <w:ins w:id="444" w:author="Savelkoul, M.J. (Michael)" w:date="2021-01-12T13:32:00Z"/>
          <w:rFonts w:ascii="Times New Roman" w:hAnsi="Times New Roman" w:cs="Times New Roman"/>
          <w:sz w:val="24"/>
          <w:szCs w:val="24"/>
        </w:rPr>
      </w:pPr>
      <w:ins w:id="445" w:author="Savelkoul, M.J. (Michael)" w:date="2021-01-12T13:32:00Z">
        <w:r>
          <w:rPr>
            <w:rFonts w:ascii="Times New Roman" w:hAnsi="Times New Roman" w:cs="Times New Roman"/>
            <w:sz w:val="24"/>
            <w:szCs w:val="24"/>
          </w:rPr>
          <w:br w:type="page"/>
        </w:r>
      </w:ins>
    </w:p>
    <w:p w14:paraId="2E3B8E2D" w14:textId="33F1AB3C" w:rsidR="00D21C4F" w:rsidRPr="00D21C4F" w:rsidRDefault="00D21C4F" w:rsidP="00D21C4F">
      <w:pPr>
        <w:pStyle w:val="ListParagraph"/>
        <w:numPr>
          <w:ilvl w:val="0"/>
          <w:numId w:val="5"/>
        </w:numPr>
        <w:spacing w:line="360" w:lineRule="auto"/>
        <w:rPr>
          <w:moveTo w:id="446" w:author="Savelkoul, M.J. (Michael)" w:date="2021-01-12T13:03:00Z"/>
          <w:rFonts w:ascii="Times New Roman" w:hAnsi="Times New Roman" w:cs="Times New Roman"/>
          <w:sz w:val="24"/>
          <w:szCs w:val="24"/>
        </w:rPr>
      </w:pPr>
      <w:moveToRangeStart w:id="447" w:author="Savelkoul, M.J. (Michael)" w:date="2021-01-12T13:03:00Z" w:name="move61349033"/>
      <w:moveTo w:id="448" w:author="Savelkoul, M.J. (Michael)" w:date="2021-01-12T13:03:00Z">
        <w:r w:rsidRPr="00D21C4F">
          <w:rPr>
            <w:rFonts w:ascii="Times New Roman" w:hAnsi="Times New Roman" w:cs="Times New Roman"/>
            <w:sz w:val="24"/>
            <w:szCs w:val="24"/>
          </w:rPr>
          <w:lastRenderedPageBreak/>
          <w:t xml:space="preserve">Liebe U., Meyerhoff J., Kroesen M., Chorus C. &amp; Glenk, K. (2018) From welcome culture to welcome limits? Uncovering preference changes over time for sheltering refugees in Germany. </w:t>
        </w:r>
        <w:r w:rsidRPr="00D21C4F">
          <w:rPr>
            <w:rFonts w:ascii="Times New Roman" w:hAnsi="Times New Roman" w:cs="Times New Roman"/>
            <w:i/>
            <w:sz w:val="24"/>
            <w:szCs w:val="24"/>
          </w:rPr>
          <w:t>PLoS ONE</w:t>
        </w:r>
        <w:r w:rsidRPr="00D21C4F">
          <w:rPr>
            <w:rFonts w:ascii="Times New Roman" w:hAnsi="Times New Roman" w:cs="Times New Roman"/>
            <w:sz w:val="24"/>
            <w:szCs w:val="24"/>
          </w:rPr>
          <w:t xml:space="preserve"> 13(8): e0199923. </w:t>
        </w:r>
        <w:r w:rsidRPr="00D21C4F">
          <w:fldChar w:fldCharType="begin"/>
        </w:r>
        <w:r>
          <w:instrText xml:space="preserve"> HYPERLINK "https://doi.org/10.1371/journal.pone.0199923" </w:instrText>
        </w:r>
        <w:r w:rsidRPr="00D21C4F">
          <w:fldChar w:fldCharType="separate"/>
        </w:r>
        <w:r w:rsidRPr="00D21C4F">
          <w:rPr>
            <w:rStyle w:val="Hyperlink"/>
            <w:rFonts w:ascii="Times New Roman" w:hAnsi="Times New Roman" w:cs="Times New Roman"/>
            <w:sz w:val="24"/>
            <w:szCs w:val="24"/>
          </w:rPr>
          <w:t>https://doi.org/10.1371/journal.pone.0199923</w:t>
        </w:r>
        <w:r w:rsidRPr="00D21C4F">
          <w:rPr>
            <w:rStyle w:val="Hyperlink"/>
            <w:rFonts w:ascii="Times New Roman" w:hAnsi="Times New Roman" w:cs="Times New Roman"/>
            <w:sz w:val="24"/>
            <w:szCs w:val="24"/>
          </w:rPr>
          <w:fldChar w:fldCharType="end"/>
        </w:r>
        <w:r w:rsidRPr="00D21C4F">
          <w:rPr>
            <w:rFonts w:ascii="Times New Roman" w:hAnsi="Times New Roman" w:cs="Times New Roman"/>
            <w:sz w:val="24"/>
            <w:szCs w:val="24"/>
          </w:rPr>
          <w:t xml:space="preserve"> </w:t>
        </w:r>
      </w:moveTo>
    </w:p>
    <w:moveToRangeEnd w:id="447"/>
    <w:p w14:paraId="3AF30EF8" w14:textId="30CE7925" w:rsidR="00D21C4F" w:rsidRPr="001C3C19" w:rsidRDefault="004E391C">
      <w:pPr>
        <w:pStyle w:val="ListParagraph"/>
        <w:numPr>
          <w:ilvl w:val="0"/>
          <w:numId w:val="5"/>
        </w:numPr>
        <w:spacing w:line="360" w:lineRule="auto"/>
        <w:rPr>
          <w:ins w:id="449" w:author="Savelkoul, M.J. (Michael)" w:date="2021-01-12T13:05:00Z"/>
          <w:rFonts w:ascii="Times New Roman" w:hAnsi="Times New Roman" w:cs="Times New Roman"/>
          <w:sz w:val="24"/>
          <w:szCs w:val="24"/>
          <w:lang w:val="en-US"/>
          <w:rPrChange w:id="450" w:author="Savelkoul, M.J. (Michael)" w:date="2021-01-12T13:31:00Z">
            <w:rPr>
              <w:ins w:id="451" w:author="Savelkoul, M.J. (Michael)" w:date="2021-01-12T13:05:00Z"/>
              <w:rFonts w:ascii="Times New Roman" w:hAnsi="Times New Roman" w:cs="Times New Roman"/>
              <w:sz w:val="24"/>
              <w:szCs w:val="24"/>
              <w:highlight w:val="yellow"/>
            </w:rPr>
          </w:rPrChange>
        </w:rPr>
        <w:pPrChange w:id="452" w:author="Savelkoul, M.J. (Michael)" w:date="2021-01-12T12:51:00Z">
          <w:pPr>
            <w:spacing w:line="360" w:lineRule="auto"/>
          </w:pPr>
        </w:pPrChange>
      </w:pPr>
      <w:ins w:id="453" w:author="Savelkoul, M.J. (Michael)" w:date="2021-01-12T13:31:00Z">
        <w:r w:rsidRPr="001C3C19">
          <w:rPr>
            <w:rFonts w:ascii="Times New Roman" w:hAnsi="Times New Roman" w:cs="Times New Roman"/>
            <w:sz w:val="24"/>
            <w:szCs w:val="24"/>
          </w:rPr>
          <w:t xml:space="preserve">Savelkoul, M., &amp; Scheepers, P. (2017). Why lower educated people are more likely to cast their vote for radical right parties: Testing alternative explanations in The Netherlands. </w:t>
        </w:r>
        <w:r w:rsidRPr="001C3C19">
          <w:rPr>
            <w:rFonts w:ascii="Times New Roman" w:hAnsi="Times New Roman" w:cs="Times New Roman"/>
            <w:i/>
            <w:sz w:val="24"/>
            <w:szCs w:val="24"/>
            <w:rPrChange w:id="454" w:author="Savelkoul, M.J. (Michael)" w:date="2021-01-12T13:31:00Z">
              <w:rPr>
                <w:rFonts w:ascii="Times New Roman" w:hAnsi="Times New Roman" w:cs="Times New Roman"/>
                <w:sz w:val="24"/>
                <w:szCs w:val="24"/>
              </w:rPr>
            </w:rPrChange>
          </w:rPr>
          <w:t>Acta Politica</w:t>
        </w:r>
        <w:r w:rsidRPr="001C3C19">
          <w:rPr>
            <w:rFonts w:ascii="Times New Roman" w:hAnsi="Times New Roman" w:cs="Times New Roman"/>
            <w:sz w:val="24"/>
            <w:szCs w:val="24"/>
          </w:rPr>
          <w:t>, 52(4), 544-573.</w:t>
        </w:r>
      </w:ins>
    </w:p>
    <w:p w14:paraId="6A44443E" w14:textId="77777777" w:rsidR="006C67AC" w:rsidRPr="006C67AC" w:rsidRDefault="006C67AC" w:rsidP="006C67AC">
      <w:pPr>
        <w:pStyle w:val="ListParagraph"/>
        <w:numPr>
          <w:ilvl w:val="0"/>
          <w:numId w:val="5"/>
        </w:numPr>
        <w:spacing w:line="360" w:lineRule="auto"/>
        <w:rPr>
          <w:moveTo w:id="455" w:author="Savelkoul, M.J. (Michael)" w:date="2021-01-12T13:06:00Z"/>
          <w:rFonts w:ascii="Times New Roman" w:hAnsi="Times New Roman" w:cs="Times New Roman"/>
          <w:sz w:val="24"/>
          <w:szCs w:val="24"/>
        </w:rPr>
      </w:pPr>
      <w:moveToRangeStart w:id="456" w:author="Savelkoul, M.J. (Michael)" w:date="2021-01-12T13:06:00Z" w:name="move61349181"/>
      <w:moveTo w:id="457" w:author="Savelkoul, M.J. (Michael)" w:date="2021-01-12T13:06:00Z">
        <w:r w:rsidRPr="00893BA7">
          <w:rPr>
            <w:rFonts w:ascii="Times New Roman" w:hAnsi="Times New Roman" w:cs="Times New Roman"/>
            <w:sz w:val="24"/>
            <w:szCs w:val="24"/>
            <w:lang w:val="nl-NL"/>
            <w:rPrChange w:id="458" w:author="Jochem Tolsma" w:date="2021-01-12T15:03:00Z">
              <w:rPr>
                <w:rFonts w:ascii="Times New Roman" w:hAnsi="Times New Roman" w:cs="Times New Roman"/>
                <w:sz w:val="24"/>
                <w:szCs w:val="24"/>
                <w:lang w:val="nl-NL"/>
              </w:rPr>
            </w:rPrChange>
          </w:rPr>
          <w:t xml:space="preserve">Nijs T., Stark T. H. &amp; Verkuyten M. (2019). </w:t>
        </w:r>
        <w:r w:rsidRPr="006C67AC">
          <w:rPr>
            <w:rFonts w:ascii="Times New Roman" w:hAnsi="Times New Roman" w:cs="Times New Roman"/>
            <w:sz w:val="24"/>
            <w:szCs w:val="24"/>
          </w:rPr>
          <w:t xml:space="preserve">Negative Intergroup Contact and Radical </w:t>
        </w:r>
      </w:moveTo>
    </w:p>
    <w:p w14:paraId="57FAE1CD" w14:textId="77777777" w:rsidR="006C67AC" w:rsidRPr="006C67AC" w:rsidRDefault="006C67AC">
      <w:pPr>
        <w:pStyle w:val="ListParagraph"/>
        <w:spacing w:line="360" w:lineRule="auto"/>
        <w:rPr>
          <w:moveTo w:id="459" w:author="Savelkoul, M.J. (Michael)" w:date="2021-01-12T13:06:00Z"/>
          <w:rFonts w:ascii="Times New Roman" w:hAnsi="Times New Roman" w:cs="Times New Roman"/>
          <w:sz w:val="24"/>
          <w:szCs w:val="24"/>
        </w:rPr>
        <w:pPrChange w:id="460" w:author="Savelkoul, M.J. (Michael)" w:date="2021-01-12T13:06:00Z">
          <w:pPr>
            <w:pStyle w:val="ListParagraph"/>
            <w:numPr>
              <w:numId w:val="5"/>
            </w:numPr>
            <w:spacing w:line="360" w:lineRule="auto"/>
            <w:ind w:hanging="360"/>
          </w:pPr>
        </w:pPrChange>
      </w:pPr>
      <w:moveTo w:id="461" w:author="Savelkoul, M.J. (Michael)" w:date="2021-01-12T13:06:00Z">
        <w:r w:rsidRPr="006C67AC">
          <w:rPr>
            <w:rFonts w:ascii="Times New Roman" w:hAnsi="Times New Roman" w:cs="Times New Roman"/>
            <w:sz w:val="24"/>
            <w:szCs w:val="24"/>
          </w:rPr>
          <w:t xml:space="preserve">Right‐Wing Voting: The Moderating Roles of Personal and Collective Self‐Efficacy. </w:t>
        </w:r>
        <w:r w:rsidRPr="006C67AC">
          <w:rPr>
            <w:rFonts w:ascii="Times New Roman" w:hAnsi="Times New Roman" w:cs="Times New Roman"/>
            <w:i/>
            <w:sz w:val="24"/>
            <w:szCs w:val="24"/>
          </w:rPr>
          <w:t>Political Psychology</w:t>
        </w:r>
        <w:r w:rsidRPr="006C67AC">
          <w:rPr>
            <w:rFonts w:ascii="Times New Roman" w:hAnsi="Times New Roman" w:cs="Times New Roman"/>
            <w:sz w:val="24"/>
            <w:szCs w:val="24"/>
          </w:rPr>
          <w:t>. doi: 10.1111/pops.12577.</w:t>
        </w:r>
      </w:moveTo>
    </w:p>
    <w:p w14:paraId="00537624" w14:textId="77777777" w:rsidR="006C67AC" w:rsidRPr="006C67AC" w:rsidRDefault="006C67AC" w:rsidP="006C67AC">
      <w:pPr>
        <w:pStyle w:val="ListParagraph"/>
        <w:numPr>
          <w:ilvl w:val="0"/>
          <w:numId w:val="5"/>
        </w:numPr>
        <w:spacing w:line="360" w:lineRule="auto"/>
        <w:rPr>
          <w:moveTo w:id="462" w:author="Savelkoul, M.J. (Michael)" w:date="2021-01-12T13:07:00Z"/>
          <w:rFonts w:ascii="Times New Roman" w:eastAsia="Times New Roman" w:hAnsi="Times New Roman" w:cs="Times New Roman"/>
          <w:sz w:val="24"/>
          <w:szCs w:val="24"/>
          <w:lang w:val="en-US" w:eastAsia="nl-NL"/>
        </w:rPr>
      </w:pPr>
      <w:moveToRangeStart w:id="463" w:author="Savelkoul, M.J. (Michael)" w:date="2021-01-12T13:07:00Z" w:name="move61349262"/>
      <w:moveToRangeEnd w:id="456"/>
      <w:moveTo w:id="464" w:author="Savelkoul, M.J. (Michael)" w:date="2021-01-12T13:07:00Z">
        <w:r w:rsidRPr="006C67AC">
          <w:rPr>
            <w:rFonts w:ascii="Times New Roman" w:eastAsia="Times New Roman" w:hAnsi="Times New Roman" w:cs="Times New Roman"/>
            <w:sz w:val="24"/>
            <w:szCs w:val="24"/>
            <w:lang w:eastAsia="nl-NL"/>
          </w:rPr>
          <w:t xml:space="preserve">Enos R. D. (2014). Causal effect of intergroup contact on exclusionary attitudes. </w:t>
        </w:r>
        <w:r w:rsidRPr="006C67AC">
          <w:rPr>
            <w:rFonts w:ascii="Times New Roman" w:eastAsia="Times New Roman" w:hAnsi="Times New Roman" w:cs="Times New Roman"/>
            <w:i/>
            <w:iCs/>
            <w:sz w:val="24"/>
            <w:szCs w:val="24"/>
            <w:lang w:val="en-US" w:eastAsia="nl-NL"/>
          </w:rPr>
          <w:t>Proceedings of the National Academy of Sciences</w:t>
        </w:r>
        <w:r w:rsidRPr="006C67AC">
          <w:rPr>
            <w:rFonts w:ascii="Times New Roman" w:eastAsia="Times New Roman" w:hAnsi="Times New Roman" w:cs="Times New Roman"/>
            <w:sz w:val="24"/>
            <w:szCs w:val="24"/>
            <w:lang w:val="en-US" w:eastAsia="nl-NL"/>
          </w:rPr>
          <w:t xml:space="preserve">, </w:t>
        </w:r>
        <w:r w:rsidRPr="006C67AC">
          <w:rPr>
            <w:rFonts w:ascii="Times New Roman" w:eastAsia="Times New Roman" w:hAnsi="Times New Roman" w:cs="Times New Roman"/>
            <w:i/>
            <w:iCs/>
            <w:sz w:val="24"/>
            <w:szCs w:val="24"/>
            <w:lang w:val="en-US" w:eastAsia="nl-NL"/>
          </w:rPr>
          <w:t>111</w:t>
        </w:r>
        <w:r w:rsidRPr="006C67AC">
          <w:rPr>
            <w:rFonts w:ascii="Times New Roman" w:eastAsia="Times New Roman" w:hAnsi="Times New Roman" w:cs="Times New Roman"/>
            <w:sz w:val="24"/>
            <w:szCs w:val="24"/>
            <w:lang w:val="en-US" w:eastAsia="nl-NL"/>
          </w:rPr>
          <w:t>(10), 3699-3704.</w:t>
        </w:r>
      </w:moveTo>
    </w:p>
    <w:p w14:paraId="2799CEBB" w14:textId="77777777" w:rsidR="00F50DF4" w:rsidRPr="00F50DF4" w:rsidRDefault="00F50DF4" w:rsidP="00F50DF4">
      <w:pPr>
        <w:pStyle w:val="ListParagraph"/>
        <w:numPr>
          <w:ilvl w:val="0"/>
          <w:numId w:val="5"/>
        </w:numPr>
        <w:spacing w:line="360" w:lineRule="auto"/>
        <w:outlineLvl w:val="0"/>
        <w:rPr>
          <w:moveTo w:id="465" w:author="Savelkoul, M.J. (Michael)" w:date="2021-01-12T13:07:00Z"/>
          <w:rFonts w:ascii="Times New Roman" w:hAnsi="Times New Roman"/>
          <w:sz w:val="24"/>
          <w:szCs w:val="24"/>
        </w:rPr>
      </w:pPr>
      <w:moveToRangeStart w:id="466" w:author="Savelkoul, M.J. (Michael)" w:date="2021-01-12T13:07:00Z" w:name="move61349290"/>
      <w:moveToRangeEnd w:id="463"/>
      <w:moveTo w:id="467" w:author="Savelkoul, M.J. (Michael)" w:date="2021-01-12T13:07:00Z">
        <w:r w:rsidRPr="00F50DF4">
          <w:rPr>
            <w:rFonts w:ascii="Times New Roman" w:hAnsi="Times New Roman"/>
            <w:sz w:val="24"/>
            <w:szCs w:val="24"/>
          </w:rPr>
          <w:t>Bethlehem J. (2010). Selection Bias in Web Surveys,</w:t>
        </w:r>
        <w:r w:rsidRPr="00F50DF4">
          <w:rPr>
            <w:rFonts w:ascii="Times New Roman" w:hAnsi="Times New Roman"/>
            <w:i/>
            <w:sz w:val="24"/>
            <w:szCs w:val="24"/>
          </w:rPr>
          <w:t xml:space="preserve"> International Statistical Review</w:t>
        </w:r>
        <w:r w:rsidRPr="00F50DF4">
          <w:rPr>
            <w:rFonts w:ascii="Times New Roman" w:hAnsi="Times New Roman"/>
            <w:sz w:val="24"/>
            <w:szCs w:val="24"/>
          </w:rPr>
          <w:t xml:space="preserve">, </w:t>
        </w:r>
      </w:moveTo>
    </w:p>
    <w:p w14:paraId="529C9507" w14:textId="77777777" w:rsidR="00F50DF4" w:rsidRPr="00F50DF4" w:rsidRDefault="00F50DF4">
      <w:pPr>
        <w:pStyle w:val="ListParagraph"/>
        <w:spacing w:line="360" w:lineRule="auto"/>
        <w:outlineLvl w:val="0"/>
        <w:rPr>
          <w:moveTo w:id="468" w:author="Savelkoul, M.J. (Michael)" w:date="2021-01-12T13:07:00Z"/>
          <w:rFonts w:ascii="Times New Roman" w:hAnsi="Times New Roman"/>
          <w:sz w:val="24"/>
          <w:szCs w:val="24"/>
        </w:rPr>
        <w:pPrChange w:id="469" w:author="Savelkoul, M.J. (Michael)" w:date="2021-01-12T13:07:00Z">
          <w:pPr>
            <w:pStyle w:val="ListParagraph"/>
            <w:numPr>
              <w:numId w:val="5"/>
            </w:numPr>
            <w:spacing w:line="360" w:lineRule="auto"/>
            <w:ind w:hanging="360"/>
            <w:outlineLvl w:val="0"/>
          </w:pPr>
        </w:pPrChange>
      </w:pPr>
      <w:moveTo w:id="470" w:author="Savelkoul, M.J. (Michael)" w:date="2021-01-12T13:07:00Z">
        <w:r w:rsidRPr="00F50DF4">
          <w:rPr>
            <w:rFonts w:ascii="Times New Roman" w:hAnsi="Times New Roman"/>
            <w:sz w:val="24"/>
            <w:szCs w:val="24"/>
          </w:rPr>
          <w:t xml:space="preserve">78:2, 161–188. </w:t>
        </w:r>
      </w:moveTo>
    </w:p>
    <w:p w14:paraId="3DDC3B3E" w14:textId="6D5D17A8" w:rsidR="00F50DF4" w:rsidRPr="00F50DF4" w:rsidDel="00F50DF4" w:rsidRDefault="00F50DF4">
      <w:pPr>
        <w:pStyle w:val="ListParagraph"/>
        <w:numPr>
          <w:ilvl w:val="0"/>
          <w:numId w:val="5"/>
        </w:numPr>
        <w:spacing w:line="360" w:lineRule="auto"/>
        <w:rPr>
          <w:del w:id="471" w:author="Savelkoul, M.J. (Michael)" w:date="2021-01-12T13:10:00Z"/>
          <w:moveTo w:id="472" w:author="Savelkoul, M.J. (Michael)" w:date="2021-01-12T13:10:00Z"/>
          <w:rFonts w:ascii="Times New Roman" w:hAnsi="Times New Roman" w:cs="Times New Roman"/>
          <w:sz w:val="24"/>
          <w:lang w:val="nl-NL"/>
        </w:rPr>
      </w:pPr>
      <w:moveToRangeStart w:id="473" w:author="Savelkoul, M.J. (Michael)" w:date="2021-01-12T13:10:00Z" w:name="move61349421"/>
      <w:moveToRangeEnd w:id="466"/>
      <w:moveTo w:id="474" w:author="Savelkoul, M.J. (Michael)" w:date="2021-01-12T13:10:00Z">
        <w:r w:rsidRPr="00F50DF4">
          <w:rPr>
            <w:rFonts w:ascii="Times New Roman" w:hAnsi="Times New Roman" w:cs="Times New Roman"/>
            <w:sz w:val="24"/>
          </w:rPr>
          <w:t xml:space="preserve">Ministry of Justice and Safety (2015). </w:t>
        </w:r>
        <w:r w:rsidRPr="00F50DF4">
          <w:rPr>
            <w:rFonts w:ascii="Times New Roman" w:hAnsi="Times New Roman" w:cs="Times New Roman"/>
            <w:sz w:val="24"/>
            <w:lang w:val="nl-NL"/>
          </w:rPr>
          <w:t xml:space="preserve">Handreiking verhoogde asielinstroom t.b.v. het lokaal </w:t>
        </w:r>
      </w:moveTo>
    </w:p>
    <w:p w14:paraId="44D98A39" w14:textId="77777777" w:rsidR="00F50DF4" w:rsidRPr="00F50DF4" w:rsidRDefault="00F50DF4">
      <w:pPr>
        <w:pStyle w:val="ListParagraph"/>
        <w:numPr>
          <w:ilvl w:val="0"/>
          <w:numId w:val="5"/>
        </w:numPr>
        <w:spacing w:line="360" w:lineRule="auto"/>
        <w:rPr>
          <w:moveTo w:id="475" w:author="Savelkoul, M.J. (Michael)" w:date="2021-01-12T13:10:00Z"/>
          <w:rFonts w:ascii="Times New Roman" w:hAnsi="Times New Roman" w:cs="Times New Roman"/>
          <w:sz w:val="24"/>
          <w:lang w:val="nl-NL"/>
        </w:rPr>
      </w:pPr>
      <w:moveTo w:id="476" w:author="Savelkoul, M.J. (Michael)" w:date="2021-01-12T13:10:00Z">
        <w:r w:rsidRPr="00F50DF4">
          <w:rPr>
            <w:rFonts w:ascii="Times New Roman" w:hAnsi="Times New Roman" w:cs="Times New Roman"/>
            <w:sz w:val="24"/>
            <w:lang w:val="nl-NL"/>
          </w:rPr>
          <w:t xml:space="preserve">bestuur en betrokken partners. Retrieved 2019, March 12, from </w:t>
        </w:r>
        <w:r w:rsidRPr="00F50DF4">
          <w:rPr>
            <w:rStyle w:val="InternetLink"/>
            <w:rFonts w:ascii="Times New Roman" w:hAnsi="Times New Roman" w:cs="Times New Roman"/>
            <w:sz w:val="24"/>
            <w:lang w:val="nl-NL"/>
          </w:rPr>
          <w:t>https://www.raadsledenenveiligheid.nl/doc/themas/Handreiking-hoge-asielinstroom.pdf</w:t>
        </w:r>
      </w:moveTo>
    </w:p>
    <w:p w14:paraId="68539BB3" w14:textId="77777777" w:rsidR="00F50DF4" w:rsidRPr="00F50DF4" w:rsidRDefault="00F50DF4" w:rsidP="00F50DF4">
      <w:pPr>
        <w:pStyle w:val="ListParagraph"/>
        <w:numPr>
          <w:ilvl w:val="0"/>
          <w:numId w:val="5"/>
        </w:numPr>
        <w:spacing w:line="360" w:lineRule="auto"/>
        <w:rPr>
          <w:moveTo w:id="477" w:author="Savelkoul, M.J. (Michael)" w:date="2021-01-12T13:10:00Z"/>
          <w:rFonts w:ascii="Times New Roman" w:hAnsi="Times New Roman" w:cs="Times New Roman"/>
          <w:sz w:val="24"/>
          <w:szCs w:val="24"/>
        </w:rPr>
      </w:pPr>
      <w:moveToRangeStart w:id="478" w:author="Savelkoul, M.J. (Michael)" w:date="2021-01-12T13:10:00Z" w:name="move61349448"/>
      <w:moveToRangeEnd w:id="473"/>
      <w:moveTo w:id="479" w:author="Savelkoul, M.J. (Michael)" w:date="2021-01-12T13:10:00Z">
        <w:r w:rsidRPr="00F50DF4">
          <w:rPr>
            <w:rFonts w:ascii="Times New Roman" w:hAnsi="Times New Roman" w:cs="Times New Roman"/>
            <w:sz w:val="24"/>
            <w:szCs w:val="24"/>
            <w:lang w:val="nl-NL"/>
            <w:rPrChange w:id="480" w:author="Savelkoul, M.J. (Michael)" w:date="2021-01-12T13:10:00Z">
              <w:rPr>
                <w:rFonts w:ascii="Times New Roman" w:hAnsi="Times New Roman" w:cs="Times New Roman"/>
                <w:sz w:val="24"/>
                <w:szCs w:val="24"/>
              </w:rPr>
            </w:rPrChange>
          </w:rPr>
          <w:t xml:space="preserve">Hedman L. &amp; van Ham M. (2012). </w:t>
        </w:r>
        <w:r w:rsidRPr="00F50DF4">
          <w:rPr>
            <w:rFonts w:ascii="Times New Roman" w:hAnsi="Times New Roman" w:cs="Times New Roman"/>
            <w:sz w:val="24"/>
            <w:szCs w:val="24"/>
          </w:rPr>
          <w:t xml:space="preserve">‘Understanding Neighbourhood Effects: </w:t>
        </w:r>
      </w:moveTo>
    </w:p>
    <w:p w14:paraId="6A890B4D" w14:textId="77777777" w:rsidR="00F50DF4" w:rsidRPr="00F50DF4" w:rsidRDefault="00F50DF4">
      <w:pPr>
        <w:pStyle w:val="ListParagraph"/>
        <w:spacing w:line="360" w:lineRule="auto"/>
        <w:rPr>
          <w:moveTo w:id="481" w:author="Savelkoul, M.J. (Michael)" w:date="2021-01-12T13:10:00Z"/>
          <w:rFonts w:ascii="Times New Roman" w:hAnsi="Times New Roman" w:cs="Times New Roman"/>
          <w:sz w:val="24"/>
          <w:szCs w:val="24"/>
        </w:rPr>
        <w:pPrChange w:id="482" w:author="Savelkoul, M.J. (Michael)" w:date="2021-01-12T13:10:00Z">
          <w:pPr>
            <w:pStyle w:val="ListParagraph"/>
            <w:numPr>
              <w:numId w:val="5"/>
            </w:numPr>
            <w:spacing w:line="360" w:lineRule="auto"/>
            <w:ind w:hanging="360"/>
          </w:pPr>
        </w:pPrChange>
      </w:pPr>
      <w:moveTo w:id="483" w:author="Savelkoul, M.J. (Michael)" w:date="2021-01-12T13:10:00Z">
        <w:r w:rsidRPr="00F50DF4">
          <w:rPr>
            <w:rFonts w:ascii="Times New Roman" w:hAnsi="Times New Roman" w:cs="Times New Roman"/>
            <w:sz w:val="24"/>
            <w:szCs w:val="24"/>
          </w:rPr>
          <w:t xml:space="preserve">Selection Bias and Residential Mobility’, in: Maarten van Ham, David Manley, Nick Bailey, Ludi Simpson, and Duncan Maclennan (eds), </w:t>
        </w:r>
        <w:r w:rsidRPr="00F50DF4">
          <w:rPr>
            <w:rFonts w:ascii="Times New Roman" w:hAnsi="Times New Roman" w:cs="Times New Roman"/>
            <w:i/>
            <w:sz w:val="24"/>
            <w:szCs w:val="24"/>
          </w:rPr>
          <w:t>Neighbourhood Effects Research: New Perspectives.</w:t>
        </w:r>
        <w:r w:rsidRPr="00F50DF4">
          <w:rPr>
            <w:rFonts w:ascii="Times New Roman" w:hAnsi="Times New Roman" w:cs="Times New Roman"/>
            <w:sz w:val="24"/>
            <w:szCs w:val="24"/>
          </w:rPr>
          <w:t xml:space="preserve"> The Netherlands: Springer (pp. 79</w:t>
        </w:r>
        <w:r w:rsidRPr="00F50DF4">
          <w:rPr>
            <w:rFonts w:ascii="Times New Roman" w:hAnsi="Times New Roman"/>
            <w:sz w:val="24"/>
            <w:szCs w:val="24"/>
          </w:rPr>
          <w:t>–</w:t>
        </w:r>
        <w:r w:rsidRPr="00F50DF4">
          <w:rPr>
            <w:rFonts w:ascii="Times New Roman" w:hAnsi="Times New Roman" w:cs="Times New Roman"/>
            <w:sz w:val="24"/>
            <w:szCs w:val="24"/>
          </w:rPr>
          <w:t>99).</w:t>
        </w:r>
      </w:moveTo>
    </w:p>
    <w:p w14:paraId="01B64C59" w14:textId="77777777" w:rsidR="00F50DF4" w:rsidRPr="00F50DF4" w:rsidRDefault="00F50DF4" w:rsidP="00F50DF4">
      <w:pPr>
        <w:pStyle w:val="ListParagraph"/>
        <w:numPr>
          <w:ilvl w:val="0"/>
          <w:numId w:val="5"/>
        </w:numPr>
        <w:spacing w:line="360" w:lineRule="auto"/>
        <w:rPr>
          <w:moveTo w:id="484" w:author="Savelkoul, M.J. (Michael)" w:date="2021-01-12T13:11:00Z"/>
          <w:rFonts w:ascii="Times New Roman" w:hAnsi="Times New Roman" w:cs="Times New Roman"/>
          <w:sz w:val="24"/>
          <w:szCs w:val="24"/>
        </w:rPr>
      </w:pPr>
      <w:moveToRangeStart w:id="485" w:author="Savelkoul, M.J. (Michael)" w:date="2021-01-12T13:11:00Z" w:name="move61349487"/>
      <w:moveToRangeEnd w:id="478"/>
      <w:moveTo w:id="486" w:author="Savelkoul, M.J. (Michael)" w:date="2021-01-12T13:11:00Z">
        <w:r w:rsidRPr="00F50DF4">
          <w:rPr>
            <w:rFonts w:ascii="Times New Roman" w:hAnsi="Times New Roman" w:cs="Times New Roman"/>
            <w:sz w:val="24"/>
            <w:szCs w:val="24"/>
          </w:rPr>
          <w:t xml:space="preserve">Lubbers M., Coenders M. &amp; Scheepers P. (2006). Objections to Asylum Seeker </w:t>
        </w:r>
      </w:moveTo>
    </w:p>
    <w:p w14:paraId="499BA74E" w14:textId="77777777" w:rsidR="00F50DF4" w:rsidRPr="00F50DF4" w:rsidRDefault="00F50DF4">
      <w:pPr>
        <w:pStyle w:val="ListParagraph"/>
        <w:spacing w:line="360" w:lineRule="auto"/>
        <w:rPr>
          <w:moveTo w:id="487" w:author="Savelkoul, M.J. (Michael)" w:date="2021-01-12T13:11:00Z"/>
          <w:rFonts w:ascii="Times New Roman" w:hAnsi="Times New Roman" w:cs="Times New Roman"/>
          <w:sz w:val="24"/>
          <w:szCs w:val="24"/>
        </w:rPr>
        <w:pPrChange w:id="488" w:author="Savelkoul, M.J. (Michael)" w:date="2021-01-12T13:11:00Z">
          <w:pPr>
            <w:pStyle w:val="ListParagraph"/>
            <w:numPr>
              <w:numId w:val="5"/>
            </w:numPr>
            <w:spacing w:line="360" w:lineRule="auto"/>
            <w:ind w:hanging="360"/>
          </w:pPr>
        </w:pPrChange>
      </w:pPr>
      <w:moveTo w:id="489" w:author="Savelkoul, M.J. (Michael)" w:date="2021-01-12T13:11:00Z">
        <w:r w:rsidRPr="00F50DF4">
          <w:rPr>
            <w:rFonts w:ascii="Times New Roman" w:hAnsi="Times New Roman" w:cs="Times New Roman"/>
            <w:sz w:val="24"/>
            <w:szCs w:val="24"/>
          </w:rPr>
          <w:t xml:space="preserve">Centres: Individual and Contextual Determinants of Resistance to Small and Large Centres in the Netherlands, </w:t>
        </w:r>
        <w:r w:rsidRPr="00F50DF4">
          <w:rPr>
            <w:rFonts w:ascii="Times New Roman" w:hAnsi="Times New Roman" w:cs="Times New Roman"/>
            <w:i/>
            <w:sz w:val="24"/>
            <w:szCs w:val="24"/>
          </w:rPr>
          <w:t>European Sociological Review</w:t>
        </w:r>
        <w:r w:rsidRPr="00F50DF4">
          <w:rPr>
            <w:rFonts w:ascii="Times New Roman" w:hAnsi="Times New Roman" w:cs="Times New Roman"/>
            <w:sz w:val="24"/>
            <w:szCs w:val="24"/>
          </w:rPr>
          <w:t>, 22:3, 243</w:t>
        </w:r>
        <w:r w:rsidRPr="00F50DF4">
          <w:rPr>
            <w:rFonts w:ascii="Times New Roman" w:hAnsi="Times New Roman"/>
            <w:sz w:val="24"/>
            <w:szCs w:val="24"/>
          </w:rPr>
          <w:t>–</w:t>
        </w:r>
        <w:r w:rsidRPr="00F50DF4">
          <w:rPr>
            <w:rFonts w:ascii="Times New Roman" w:hAnsi="Times New Roman" w:cs="Times New Roman"/>
            <w:sz w:val="24"/>
            <w:szCs w:val="24"/>
          </w:rPr>
          <w:t>257.</w:t>
        </w:r>
      </w:moveTo>
    </w:p>
    <w:p w14:paraId="71DBB433" w14:textId="77777777" w:rsidR="00F50DF4" w:rsidRPr="00F50DF4" w:rsidRDefault="00F50DF4" w:rsidP="00F50DF4">
      <w:pPr>
        <w:pStyle w:val="ListParagraph"/>
        <w:numPr>
          <w:ilvl w:val="0"/>
          <w:numId w:val="5"/>
        </w:numPr>
        <w:spacing w:line="360" w:lineRule="auto"/>
        <w:rPr>
          <w:moveTo w:id="490" w:author="Savelkoul, M.J. (Michael)" w:date="2021-01-12T13:12:00Z"/>
          <w:rFonts w:ascii="Times New Roman" w:hAnsi="Times New Roman" w:cs="Times New Roman"/>
          <w:sz w:val="24"/>
          <w:szCs w:val="24"/>
        </w:rPr>
      </w:pPr>
      <w:moveToRangeStart w:id="491" w:author="Savelkoul, M.J. (Michael)" w:date="2021-01-12T13:12:00Z" w:name="move61349547"/>
      <w:moveToRangeEnd w:id="485"/>
      <w:moveTo w:id="492" w:author="Savelkoul, M.J. (Michael)" w:date="2021-01-12T13:12:00Z">
        <w:r w:rsidRPr="00F50DF4">
          <w:rPr>
            <w:rFonts w:ascii="Times New Roman" w:hAnsi="Times New Roman" w:cs="Times New Roman"/>
            <w:sz w:val="24"/>
            <w:szCs w:val="24"/>
          </w:rPr>
          <w:t xml:space="preserve">Allison P. D. (2009). </w:t>
        </w:r>
        <w:r w:rsidRPr="00F50DF4">
          <w:rPr>
            <w:rFonts w:ascii="Times New Roman" w:hAnsi="Times New Roman" w:cs="Times New Roman"/>
            <w:i/>
            <w:sz w:val="24"/>
            <w:szCs w:val="24"/>
          </w:rPr>
          <w:t>Fixed Effects Regression Models</w:t>
        </w:r>
        <w:r w:rsidRPr="00F50DF4">
          <w:rPr>
            <w:rFonts w:ascii="Times New Roman" w:hAnsi="Times New Roman" w:cs="Times New Roman"/>
            <w:sz w:val="24"/>
            <w:szCs w:val="24"/>
          </w:rPr>
          <w:t xml:space="preserve">. Thousand Oaks: SAGE </w:t>
        </w:r>
      </w:moveTo>
    </w:p>
    <w:p w14:paraId="149D0FC7" w14:textId="77777777" w:rsidR="00F50DF4" w:rsidRPr="00F50DF4" w:rsidRDefault="00F50DF4">
      <w:pPr>
        <w:pStyle w:val="ListParagraph"/>
        <w:spacing w:line="360" w:lineRule="auto"/>
        <w:rPr>
          <w:moveTo w:id="493" w:author="Savelkoul, M.J. (Michael)" w:date="2021-01-12T13:12:00Z"/>
          <w:rFonts w:ascii="Times New Roman" w:hAnsi="Times New Roman" w:cs="Times New Roman"/>
          <w:sz w:val="24"/>
          <w:szCs w:val="24"/>
        </w:rPr>
        <w:pPrChange w:id="494" w:author="Savelkoul, M.J. (Michael)" w:date="2021-01-12T13:12:00Z">
          <w:pPr>
            <w:pStyle w:val="ListParagraph"/>
            <w:numPr>
              <w:numId w:val="5"/>
            </w:numPr>
            <w:spacing w:line="360" w:lineRule="auto"/>
            <w:ind w:hanging="360"/>
          </w:pPr>
        </w:pPrChange>
      </w:pPr>
      <w:moveTo w:id="495" w:author="Savelkoul, M.J. (Michael)" w:date="2021-01-12T13:12:00Z">
        <w:r w:rsidRPr="00F50DF4">
          <w:rPr>
            <w:rFonts w:ascii="Times New Roman" w:hAnsi="Times New Roman" w:cs="Times New Roman"/>
            <w:sz w:val="24"/>
            <w:szCs w:val="24"/>
          </w:rPr>
          <w:t xml:space="preserve">Publications, Inc. </w:t>
        </w:r>
      </w:moveTo>
    </w:p>
    <w:p w14:paraId="55D06060" w14:textId="77777777" w:rsidR="00F50DF4" w:rsidRPr="00F50DF4" w:rsidRDefault="00F50DF4" w:rsidP="00F50DF4">
      <w:pPr>
        <w:pStyle w:val="ListParagraph"/>
        <w:numPr>
          <w:ilvl w:val="0"/>
          <w:numId w:val="5"/>
        </w:numPr>
        <w:spacing w:line="360" w:lineRule="auto"/>
        <w:rPr>
          <w:moveTo w:id="496" w:author="Savelkoul, M.J. (Michael)" w:date="2021-01-12T13:14:00Z"/>
          <w:rFonts w:ascii="Times New Roman" w:hAnsi="Times New Roman" w:cs="Times New Roman"/>
          <w:sz w:val="24"/>
          <w:szCs w:val="24"/>
        </w:rPr>
      </w:pPr>
      <w:moveToRangeStart w:id="497" w:author="Savelkoul, M.J. (Michael)" w:date="2021-01-12T13:14:00Z" w:name="move61349681"/>
      <w:moveToRangeEnd w:id="491"/>
      <w:moveTo w:id="498" w:author="Savelkoul, M.J. (Michael)" w:date="2021-01-12T13:14:00Z">
        <w:r w:rsidRPr="00F50DF4">
          <w:rPr>
            <w:rFonts w:ascii="Times New Roman" w:hAnsi="Times New Roman" w:cs="Times New Roman"/>
            <w:sz w:val="24"/>
            <w:szCs w:val="24"/>
            <w:lang w:val="nl-NL"/>
          </w:rPr>
          <w:t xml:space="preserve">Van der Meer T. W. G, van Elsas, E., Lubbe, R. &amp; van der Brug W. (2015). </w:t>
        </w:r>
        <w:r w:rsidRPr="00F50DF4">
          <w:rPr>
            <w:rFonts w:ascii="Times New Roman" w:hAnsi="Times New Roman" w:cs="Times New Roman"/>
            <w:sz w:val="24"/>
            <w:szCs w:val="24"/>
          </w:rPr>
          <w:t xml:space="preserve">Are Volatile Voters Erratic, Whimsical or Seriously Picky? A Panel Study of 58 Waves into the Nature of Electoral Volatility (The Netherlands 2006–2010), </w:t>
        </w:r>
        <w:r w:rsidRPr="00F50DF4">
          <w:rPr>
            <w:rFonts w:ascii="Times New Roman" w:hAnsi="Times New Roman" w:cs="Times New Roman"/>
            <w:i/>
            <w:sz w:val="24"/>
            <w:szCs w:val="24"/>
          </w:rPr>
          <w:t>Party politics</w:t>
        </w:r>
        <w:r w:rsidRPr="00F50DF4">
          <w:rPr>
            <w:rFonts w:ascii="Times New Roman" w:hAnsi="Times New Roman" w:cs="Times New Roman"/>
            <w:sz w:val="24"/>
            <w:szCs w:val="24"/>
          </w:rPr>
          <w:t>, 21:1, 100</w:t>
        </w:r>
        <w:r w:rsidRPr="00F50DF4">
          <w:rPr>
            <w:rFonts w:ascii="Times New Roman" w:hAnsi="Times New Roman"/>
            <w:sz w:val="24"/>
            <w:szCs w:val="24"/>
          </w:rPr>
          <w:t>–</w:t>
        </w:r>
        <w:r w:rsidRPr="00F50DF4">
          <w:rPr>
            <w:rFonts w:ascii="Times New Roman" w:hAnsi="Times New Roman" w:cs="Times New Roman"/>
            <w:sz w:val="24"/>
            <w:szCs w:val="24"/>
          </w:rPr>
          <w:t>114.</w:t>
        </w:r>
      </w:moveTo>
    </w:p>
    <w:p w14:paraId="1CA5B287" w14:textId="6A7996BD" w:rsidR="00F50DF4" w:rsidRPr="00F50DF4" w:rsidDel="00F50DF4" w:rsidRDefault="00F50DF4">
      <w:pPr>
        <w:pStyle w:val="ListParagraph"/>
        <w:numPr>
          <w:ilvl w:val="0"/>
          <w:numId w:val="5"/>
        </w:numPr>
        <w:spacing w:line="360" w:lineRule="auto"/>
        <w:rPr>
          <w:del w:id="499" w:author="Savelkoul, M.J. (Michael)" w:date="2021-01-12T13:15:00Z"/>
          <w:moveTo w:id="500" w:author="Savelkoul, M.J. (Michael)" w:date="2021-01-12T13:15:00Z"/>
          <w:rFonts w:ascii="Times New Roman" w:hAnsi="Times New Roman" w:cs="Times New Roman"/>
          <w:sz w:val="24"/>
          <w:szCs w:val="24"/>
        </w:rPr>
      </w:pPr>
      <w:moveToRangeStart w:id="501" w:author="Savelkoul, M.J. (Michael)" w:date="2021-01-12T13:15:00Z" w:name="move61349739"/>
      <w:moveToRangeEnd w:id="497"/>
      <w:moveTo w:id="502" w:author="Savelkoul, M.J. (Michael)" w:date="2021-01-12T13:15:00Z">
        <w:r w:rsidRPr="00F50DF4">
          <w:rPr>
            <w:rFonts w:ascii="Times New Roman" w:hAnsi="Times New Roman" w:cs="Times New Roman"/>
            <w:sz w:val="24"/>
            <w:szCs w:val="24"/>
            <w:lang w:val="nl-NL"/>
            <w:rPrChange w:id="503" w:author="Savelkoul, M.J. (Michael)" w:date="2021-01-12T13:15:00Z">
              <w:rPr>
                <w:rFonts w:ascii="Times New Roman" w:hAnsi="Times New Roman" w:cs="Times New Roman"/>
                <w:sz w:val="24"/>
                <w:szCs w:val="24"/>
              </w:rPr>
            </w:rPrChange>
          </w:rPr>
          <w:t xml:space="preserve">Immerzeel T., Lubbers M., &amp; Coffé H. (2016). </w:t>
        </w:r>
        <w:r w:rsidRPr="00F50DF4">
          <w:rPr>
            <w:rFonts w:ascii="Times New Roman" w:hAnsi="Times New Roman" w:cs="Times New Roman"/>
            <w:sz w:val="24"/>
            <w:szCs w:val="24"/>
          </w:rPr>
          <w:t xml:space="preserve">Competing with the radical right: Distances </w:t>
        </w:r>
      </w:moveTo>
    </w:p>
    <w:p w14:paraId="1BBEB1D9" w14:textId="77777777" w:rsidR="00F50DF4" w:rsidRPr="00F50DF4" w:rsidRDefault="00F50DF4">
      <w:pPr>
        <w:pStyle w:val="ListParagraph"/>
        <w:numPr>
          <w:ilvl w:val="0"/>
          <w:numId w:val="5"/>
        </w:numPr>
        <w:spacing w:line="360" w:lineRule="auto"/>
        <w:rPr>
          <w:moveTo w:id="504" w:author="Savelkoul, M.J. (Michael)" w:date="2021-01-12T13:15:00Z"/>
          <w:rFonts w:ascii="Times New Roman" w:hAnsi="Times New Roman" w:cs="Times New Roman"/>
          <w:sz w:val="24"/>
          <w:szCs w:val="24"/>
        </w:rPr>
      </w:pPr>
      <w:moveTo w:id="505" w:author="Savelkoul, M.J. (Michael)" w:date="2021-01-12T13:15:00Z">
        <w:r w:rsidRPr="00F50DF4">
          <w:rPr>
            <w:rFonts w:ascii="Times New Roman" w:hAnsi="Times New Roman" w:cs="Times New Roman"/>
            <w:sz w:val="24"/>
            <w:szCs w:val="24"/>
          </w:rPr>
          <w:t xml:space="preserve">between the European radical right and other parties on typical radical right issues. </w:t>
        </w:r>
        <w:r w:rsidRPr="00F50DF4">
          <w:rPr>
            <w:rFonts w:ascii="Times New Roman" w:hAnsi="Times New Roman" w:cs="Times New Roman"/>
            <w:i/>
            <w:sz w:val="24"/>
            <w:szCs w:val="24"/>
          </w:rPr>
          <w:t>Party Politics</w:t>
        </w:r>
        <w:r w:rsidRPr="00F50DF4">
          <w:rPr>
            <w:rFonts w:ascii="Times New Roman" w:hAnsi="Times New Roman" w:cs="Times New Roman"/>
            <w:sz w:val="24"/>
            <w:szCs w:val="24"/>
          </w:rPr>
          <w:t>, 22(6), 823-834.</w:t>
        </w:r>
      </w:moveTo>
    </w:p>
    <w:p w14:paraId="4AF27A9B" w14:textId="77777777" w:rsidR="00F50DF4" w:rsidRPr="00F50DF4" w:rsidRDefault="00F50DF4" w:rsidP="00F50DF4">
      <w:pPr>
        <w:pStyle w:val="ListParagraph"/>
        <w:numPr>
          <w:ilvl w:val="0"/>
          <w:numId w:val="5"/>
        </w:numPr>
        <w:spacing w:line="360" w:lineRule="auto"/>
        <w:rPr>
          <w:moveTo w:id="506" w:author="Savelkoul, M.J. (Michael)" w:date="2021-01-12T13:16:00Z"/>
          <w:rFonts w:ascii="Times New Roman" w:eastAsia="Times New Roman" w:hAnsi="Times New Roman" w:cs="Times New Roman"/>
          <w:sz w:val="24"/>
          <w:szCs w:val="24"/>
          <w:lang w:val="en-US" w:eastAsia="en-US"/>
        </w:rPr>
      </w:pPr>
      <w:moveToRangeStart w:id="507" w:author="Savelkoul, M.J. (Michael)" w:date="2021-01-12T13:16:00Z" w:name="move61349780"/>
      <w:moveToRangeEnd w:id="501"/>
      <w:moveTo w:id="508" w:author="Savelkoul, M.J. (Michael)" w:date="2021-01-12T13:16:00Z">
        <w:r w:rsidRPr="00F50DF4">
          <w:rPr>
            <w:rFonts w:ascii="Times New Roman" w:eastAsia="Times New Roman" w:hAnsi="Times New Roman" w:cs="Times New Roman"/>
            <w:sz w:val="24"/>
            <w:szCs w:val="24"/>
            <w:lang w:val="en-US" w:eastAsia="en-US"/>
          </w:rPr>
          <w:lastRenderedPageBreak/>
          <w:t xml:space="preserve">Karreth J., Singh S. P. &amp; Stojek S. M. (2015). Explaining attitudes toward immigration: The role of regional context and individual predispositions. </w:t>
        </w:r>
        <w:r w:rsidRPr="00F50DF4">
          <w:rPr>
            <w:rFonts w:ascii="Times New Roman" w:eastAsia="Times New Roman" w:hAnsi="Times New Roman" w:cs="Times New Roman"/>
            <w:i/>
            <w:iCs/>
            <w:sz w:val="24"/>
            <w:szCs w:val="24"/>
            <w:lang w:val="en-US" w:eastAsia="en-US"/>
          </w:rPr>
          <w:t>West European Politics</w:t>
        </w:r>
        <w:r w:rsidRPr="00F50DF4">
          <w:rPr>
            <w:rFonts w:ascii="Times New Roman" w:eastAsia="Times New Roman" w:hAnsi="Times New Roman" w:cs="Times New Roman"/>
            <w:sz w:val="24"/>
            <w:szCs w:val="24"/>
            <w:lang w:val="en-US" w:eastAsia="en-US"/>
          </w:rPr>
          <w:t xml:space="preserve">, </w:t>
        </w:r>
        <w:r w:rsidRPr="00F50DF4">
          <w:rPr>
            <w:rFonts w:ascii="Times New Roman" w:eastAsia="Times New Roman" w:hAnsi="Times New Roman" w:cs="Times New Roman"/>
            <w:i/>
            <w:iCs/>
            <w:sz w:val="24"/>
            <w:szCs w:val="24"/>
            <w:lang w:val="en-US" w:eastAsia="en-US"/>
          </w:rPr>
          <w:t>38</w:t>
        </w:r>
        <w:r w:rsidRPr="00F50DF4">
          <w:rPr>
            <w:rFonts w:ascii="Times New Roman" w:eastAsia="Times New Roman" w:hAnsi="Times New Roman" w:cs="Times New Roman"/>
            <w:sz w:val="24"/>
            <w:szCs w:val="24"/>
            <w:lang w:val="en-US" w:eastAsia="en-US"/>
          </w:rPr>
          <w:t>(6), 1174-1202.</w:t>
        </w:r>
      </w:moveTo>
    </w:p>
    <w:p w14:paraId="2F8631E6" w14:textId="77777777" w:rsidR="00F50DF4" w:rsidRPr="00F50DF4" w:rsidRDefault="00F50DF4" w:rsidP="00F50DF4">
      <w:pPr>
        <w:pStyle w:val="ListParagraph"/>
        <w:numPr>
          <w:ilvl w:val="0"/>
          <w:numId w:val="5"/>
        </w:numPr>
        <w:spacing w:line="360" w:lineRule="auto"/>
        <w:rPr>
          <w:moveTo w:id="509" w:author="Savelkoul, M.J. (Michael)" w:date="2021-01-12T13:16:00Z"/>
          <w:rFonts w:ascii="Times New Roman" w:hAnsi="Times New Roman" w:cs="Times New Roman"/>
          <w:sz w:val="24"/>
          <w:szCs w:val="24"/>
        </w:rPr>
      </w:pPr>
      <w:moveToRangeStart w:id="510" w:author="Savelkoul, M.J. (Michael)" w:date="2021-01-12T13:16:00Z" w:name="move61349800"/>
      <w:moveToRangeEnd w:id="507"/>
      <w:moveTo w:id="511" w:author="Savelkoul, M.J. (Michael)" w:date="2021-01-12T13:16:00Z">
        <w:r w:rsidRPr="00F50DF4">
          <w:rPr>
            <w:rFonts w:ascii="Times New Roman" w:hAnsi="Times New Roman" w:cs="Times New Roman"/>
            <w:sz w:val="24"/>
            <w:szCs w:val="24"/>
            <w:lang w:val="nl-NL"/>
          </w:rPr>
          <w:t xml:space="preserve">Velez Y. R. &amp; Lavine H. (2017). </w:t>
        </w:r>
        <w:r w:rsidRPr="00F50DF4">
          <w:rPr>
            <w:rFonts w:ascii="Times New Roman" w:hAnsi="Times New Roman" w:cs="Times New Roman"/>
            <w:sz w:val="24"/>
            <w:szCs w:val="24"/>
          </w:rPr>
          <w:t xml:space="preserve">Racial Diversity and the Dynamics of Authoritarianism, </w:t>
        </w:r>
        <w:r w:rsidRPr="00F50DF4">
          <w:rPr>
            <w:rFonts w:ascii="Times New Roman" w:hAnsi="Times New Roman" w:cs="Times New Roman"/>
            <w:i/>
            <w:sz w:val="24"/>
            <w:szCs w:val="24"/>
          </w:rPr>
          <w:t>The Journal of Politics</w:t>
        </w:r>
        <w:r w:rsidRPr="00F50DF4">
          <w:rPr>
            <w:rFonts w:ascii="Times New Roman" w:hAnsi="Times New Roman" w:cs="Times New Roman"/>
            <w:sz w:val="24"/>
            <w:szCs w:val="24"/>
          </w:rPr>
          <w:t>, 79:2, 519–533.</w:t>
        </w:r>
      </w:moveTo>
    </w:p>
    <w:p w14:paraId="27850CEC" w14:textId="77777777" w:rsidR="00F50DF4" w:rsidRPr="00F50DF4" w:rsidRDefault="00F50DF4" w:rsidP="00F50DF4">
      <w:pPr>
        <w:pStyle w:val="ListParagraph"/>
        <w:numPr>
          <w:ilvl w:val="0"/>
          <w:numId w:val="5"/>
        </w:numPr>
        <w:spacing w:line="360" w:lineRule="auto"/>
        <w:rPr>
          <w:moveTo w:id="512" w:author="Savelkoul, M.J. (Michael)" w:date="2021-01-12T13:16:00Z"/>
          <w:rFonts w:ascii="Times New Roman" w:hAnsi="Times New Roman" w:cs="Times New Roman"/>
          <w:sz w:val="24"/>
          <w:szCs w:val="24"/>
        </w:rPr>
      </w:pPr>
      <w:moveToRangeStart w:id="513" w:author="Savelkoul, M.J. (Michael)" w:date="2021-01-12T13:16:00Z" w:name="move61349824"/>
      <w:moveToRangeEnd w:id="510"/>
      <w:moveTo w:id="514" w:author="Savelkoul, M.J. (Michael)" w:date="2021-01-12T13:16:00Z">
        <w:r w:rsidRPr="00F50DF4">
          <w:rPr>
            <w:rFonts w:ascii="Times New Roman" w:hAnsi="Times New Roman" w:cs="Times New Roman"/>
            <w:sz w:val="24"/>
            <w:szCs w:val="24"/>
          </w:rPr>
          <w:t xml:space="preserve">Hopkins D. J. (2010). Politicized Places: Explaining Where and When Immigrants </w:t>
        </w:r>
      </w:moveTo>
    </w:p>
    <w:p w14:paraId="364D8AA8" w14:textId="77777777" w:rsidR="00F50DF4" w:rsidRPr="00F50DF4" w:rsidRDefault="00F50DF4">
      <w:pPr>
        <w:pStyle w:val="ListParagraph"/>
        <w:spacing w:line="360" w:lineRule="auto"/>
        <w:rPr>
          <w:moveTo w:id="515" w:author="Savelkoul, M.J. (Michael)" w:date="2021-01-12T13:16:00Z"/>
          <w:rFonts w:ascii="Times New Roman" w:hAnsi="Times New Roman" w:cs="Times New Roman"/>
          <w:sz w:val="24"/>
          <w:szCs w:val="24"/>
        </w:rPr>
        <w:pPrChange w:id="516" w:author="Savelkoul, M.J. (Michael)" w:date="2021-01-12T13:16:00Z">
          <w:pPr>
            <w:pStyle w:val="ListParagraph"/>
            <w:numPr>
              <w:numId w:val="5"/>
            </w:numPr>
            <w:spacing w:line="360" w:lineRule="auto"/>
            <w:ind w:hanging="360"/>
          </w:pPr>
        </w:pPrChange>
      </w:pPr>
      <w:moveTo w:id="517" w:author="Savelkoul, M.J. (Michael)" w:date="2021-01-12T13:16:00Z">
        <w:r w:rsidRPr="00F50DF4">
          <w:rPr>
            <w:rFonts w:ascii="Times New Roman" w:hAnsi="Times New Roman" w:cs="Times New Roman"/>
            <w:sz w:val="24"/>
            <w:szCs w:val="24"/>
          </w:rPr>
          <w:t xml:space="preserve">Provoke Local Opposition, </w:t>
        </w:r>
        <w:r w:rsidRPr="00F50DF4">
          <w:rPr>
            <w:rFonts w:ascii="Times New Roman" w:hAnsi="Times New Roman" w:cs="Times New Roman"/>
            <w:i/>
            <w:sz w:val="24"/>
            <w:szCs w:val="24"/>
          </w:rPr>
          <w:t>American Political Science Review</w:t>
        </w:r>
        <w:r w:rsidRPr="00F50DF4">
          <w:rPr>
            <w:rFonts w:ascii="Times New Roman" w:hAnsi="Times New Roman" w:cs="Times New Roman"/>
            <w:sz w:val="24"/>
            <w:szCs w:val="24"/>
          </w:rPr>
          <w:t xml:space="preserve">, 104:1, 40–60. </w:t>
        </w:r>
      </w:moveTo>
    </w:p>
    <w:p w14:paraId="7F1DE840" w14:textId="77777777" w:rsidR="00F50DF4" w:rsidRPr="00F50DF4" w:rsidRDefault="00F50DF4" w:rsidP="00F50DF4">
      <w:pPr>
        <w:pStyle w:val="ListParagraph"/>
        <w:numPr>
          <w:ilvl w:val="0"/>
          <w:numId w:val="5"/>
        </w:numPr>
        <w:spacing w:line="360" w:lineRule="auto"/>
        <w:rPr>
          <w:moveTo w:id="518" w:author="Savelkoul, M.J. (Michael)" w:date="2021-01-12T13:17:00Z"/>
          <w:rFonts w:ascii="Times New Roman" w:hAnsi="Times New Roman" w:cs="Times New Roman"/>
          <w:sz w:val="24"/>
          <w:szCs w:val="24"/>
        </w:rPr>
      </w:pPr>
      <w:moveToRangeStart w:id="519" w:author="Savelkoul, M.J. (Michael)" w:date="2021-01-12T13:17:00Z" w:name="move61349848"/>
      <w:moveToRangeEnd w:id="513"/>
      <w:moveTo w:id="520" w:author="Savelkoul, M.J. (Michael)" w:date="2021-01-12T13:17:00Z">
        <w:r w:rsidRPr="00F50DF4">
          <w:rPr>
            <w:rFonts w:ascii="Times New Roman" w:hAnsi="Times New Roman" w:cs="Times New Roman"/>
            <w:sz w:val="24"/>
            <w:szCs w:val="24"/>
          </w:rPr>
          <w:t xml:space="preserve">Newman B. J. (2013). Acculturating Contexts and Anglo Opposition to Immigration </w:t>
        </w:r>
      </w:moveTo>
    </w:p>
    <w:p w14:paraId="3963E54C" w14:textId="77777777" w:rsidR="00F50DF4" w:rsidRPr="00F50DF4" w:rsidRDefault="00F50DF4">
      <w:pPr>
        <w:pStyle w:val="ListParagraph"/>
        <w:spacing w:line="360" w:lineRule="auto"/>
        <w:rPr>
          <w:moveTo w:id="521" w:author="Savelkoul, M.J. (Michael)" w:date="2021-01-12T13:17:00Z"/>
          <w:rFonts w:ascii="Times New Roman" w:hAnsi="Times New Roman" w:cs="Times New Roman"/>
          <w:sz w:val="24"/>
          <w:szCs w:val="24"/>
        </w:rPr>
        <w:pPrChange w:id="522" w:author="Savelkoul, M.J. (Michael)" w:date="2021-01-12T13:17:00Z">
          <w:pPr>
            <w:pStyle w:val="ListParagraph"/>
            <w:numPr>
              <w:numId w:val="5"/>
            </w:numPr>
            <w:spacing w:line="360" w:lineRule="auto"/>
            <w:ind w:hanging="360"/>
          </w:pPr>
        </w:pPrChange>
      </w:pPr>
      <w:moveTo w:id="523" w:author="Savelkoul, M.J. (Michael)" w:date="2021-01-12T13:17:00Z">
        <w:r w:rsidRPr="00F50DF4">
          <w:rPr>
            <w:rFonts w:ascii="Times New Roman" w:hAnsi="Times New Roman" w:cs="Times New Roman"/>
            <w:sz w:val="24"/>
            <w:szCs w:val="24"/>
          </w:rPr>
          <w:t xml:space="preserve">in the United States, </w:t>
        </w:r>
        <w:r w:rsidRPr="00F50DF4">
          <w:rPr>
            <w:rFonts w:ascii="Times New Roman" w:hAnsi="Times New Roman" w:cs="Times New Roman"/>
            <w:i/>
            <w:sz w:val="24"/>
            <w:szCs w:val="24"/>
          </w:rPr>
          <w:t>American Journal of Political Science</w:t>
        </w:r>
        <w:r w:rsidRPr="00F50DF4">
          <w:rPr>
            <w:rFonts w:ascii="Times New Roman" w:hAnsi="Times New Roman" w:cs="Times New Roman"/>
            <w:sz w:val="24"/>
            <w:szCs w:val="24"/>
          </w:rPr>
          <w:t>, 57:2, 374–390.</w:t>
        </w:r>
      </w:moveTo>
    </w:p>
    <w:p w14:paraId="03B156B0" w14:textId="77777777" w:rsidR="004E391C" w:rsidRPr="004E391C" w:rsidRDefault="004E391C" w:rsidP="004E391C">
      <w:pPr>
        <w:pStyle w:val="ListParagraph"/>
        <w:numPr>
          <w:ilvl w:val="0"/>
          <w:numId w:val="5"/>
        </w:numPr>
        <w:spacing w:line="360" w:lineRule="auto"/>
        <w:rPr>
          <w:moveTo w:id="524" w:author="Savelkoul, M.J. (Michael)" w:date="2021-01-12T13:18:00Z"/>
          <w:rFonts w:ascii="Times New Roman" w:hAnsi="Times New Roman" w:cs="Times New Roman"/>
          <w:sz w:val="24"/>
          <w:szCs w:val="24"/>
        </w:rPr>
      </w:pPr>
      <w:moveToRangeStart w:id="525" w:author="Savelkoul, M.J. (Michael)" w:date="2021-01-12T13:18:00Z" w:name="move61349919"/>
      <w:moveToRangeEnd w:id="519"/>
      <w:moveTo w:id="526" w:author="Savelkoul, M.J. (Michael)" w:date="2021-01-12T13:18:00Z">
        <w:r w:rsidRPr="004E391C">
          <w:rPr>
            <w:rFonts w:ascii="Times New Roman" w:hAnsi="Times New Roman" w:cs="Times New Roman"/>
            <w:sz w:val="24"/>
            <w:szCs w:val="24"/>
          </w:rPr>
          <w:t xml:space="preserve">Ferwerda J., Flynn D.J. &amp;  Horiuchi Y. (2017). Explaining Opposition to Refugee Resettlement: The Role of NIMBYism and Perceived Threats, </w:t>
        </w:r>
        <w:r w:rsidRPr="004E391C">
          <w:rPr>
            <w:rFonts w:ascii="Times New Roman" w:hAnsi="Times New Roman" w:cs="Times New Roman"/>
            <w:i/>
            <w:sz w:val="24"/>
            <w:szCs w:val="24"/>
          </w:rPr>
          <w:t>Science Advances</w:t>
        </w:r>
        <w:r w:rsidRPr="004E391C">
          <w:rPr>
            <w:rFonts w:ascii="Times New Roman" w:hAnsi="Times New Roman" w:cs="Times New Roman"/>
            <w:sz w:val="24"/>
            <w:szCs w:val="24"/>
          </w:rPr>
          <w:t>, 3:9, e1700812 (doi:10.1126/sciadv.1700812).</w:t>
        </w:r>
      </w:moveTo>
    </w:p>
    <w:p w14:paraId="7FA37201" w14:textId="59B9876B" w:rsidR="004E391C" w:rsidRPr="004E391C" w:rsidDel="004E391C" w:rsidRDefault="004E391C">
      <w:pPr>
        <w:pStyle w:val="ListParagraph"/>
        <w:numPr>
          <w:ilvl w:val="0"/>
          <w:numId w:val="5"/>
        </w:numPr>
        <w:spacing w:line="360" w:lineRule="auto"/>
        <w:rPr>
          <w:del w:id="527" w:author="Savelkoul, M.J. (Michael)" w:date="2021-01-12T13:20:00Z"/>
          <w:moveTo w:id="528" w:author="Savelkoul, M.J. (Michael)" w:date="2021-01-12T13:20:00Z"/>
          <w:rFonts w:ascii="Times New Roman" w:hAnsi="Times New Roman" w:cs="Times New Roman"/>
          <w:sz w:val="24"/>
          <w:szCs w:val="24"/>
        </w:rPr>
      </w:pPr>
      <w:moveToRangeStart w:id="529" w:author="Savelkoul, M.J. (Michael)" w:date="2021-01-12T13:20:00Z" w:name="move61350066"/>
      <w:moveToRangeEnd w:id="525"/>
      <w:moveTo w:id="530" w:author="Savelkoul, M.J. (Michael)" w:date="2021-01-12T13:20:00Z">
        <w:r w:rsidRPr="004E391C">
          <w:rPr>
            <w:rFonts w:ascii="Times New Roman" w:hAnsi="Times New Roman" w:cs="Times New Roman"/>
            <w:sz w:val="24"/>
            <w:szCs w:val="24"/>
          </w:rPr>
          <w:t xml:space="preserve">European Commission. (2015a). </w:t>
        </w:r>
        <w:r w:rsidRPr="004E391C">
          <w:rPr>
            <w:rFonts w:ascii="Times New Roman" w:hAnsi="Times New Roman" w:cs="Times New Roman"/>
            <w:i/>
            <w:sz w:val="24"/>
            <w:szCs w:val="24"/>
          </w:rPr>
          <w:t>Special Eurobarometer 430: Europeans in 2015</w:t>
        </w:r>
        <w:r w:rsidRPr="004E391C">
          <w:rPr>
            <w:rFonts w:ascii="Times New Roman" w:hAnsi="Times New Roman" w:cs="Times New Roman"/>
            <w:sz w:val="24"/>
            <w:szCs w:val="24"/>
          </w:rPr>
          <w:t xml:space="preserve"> [Data file]. </w:t>
        </w:r>
      </w:moveTo>
    </w:p>
    <w:p w14:paraId="3C598687" w14:textId="77777777" w:rsidR="004E391C" w:rsidRPr="004E391C" w:rsidRDefault="004E391C">
      <w:pPr>
        <w:pStyle w:val="ListParagraph"/>
        <w:numPr>
          <w:ilvl w:val="0"/>
          <w:numId w:val="5"/>
        </w:numPr>
        <w:spacing w:line="360" w:lineRule="auto"/>
        <w:rPr>
          <w:moveTo w:id="531" w:author="Savelkoul, M.J. (Michael)" w:date="2021-01-12T13:20:00Z"/>
          <w:rFonts w:ascii="Times New Roman" w:hAnsi="Times New Roman" w:cs="Times New Roman"/>
          <w:sz w:val="24"/>
          <w:szCs w:val="24"/>
        </w:rPr>
      </w:pPr>
      <w:moveTo w:id="532" w:author="Savelkoul, M.J. (Michael)" w:date="2021-01-12T13:20:00Z">
        <w:r w:rsidRPr="004E391C">
          <w:rPr>
            <w:rFonts w:ascii="Times New Roman" w:hAnsi="Times New Roman" w:cs="Times New Roman"/>
            <w:sz w:val="24"/>
            <w:szCs w:val="24"/>
          </w:rPr>
          <w:t>Retrieved from http://ec.europa.eu/commfrontoffice/publicopinion.</w:t>
        </w:r>
      </w:moveTo>
    </w:p>
    <w:p w14:paraId="518AADC0" w14:textId="5886088C" w:rsidR="004E391C" w:rsidRPr="004E391C" w:rsidDel="004E391C" w:rsidRDefault="004E391C">
      <w:pPr>
        <w:pStyle w:val="ListParagraph"/>
        <w:numPr>
          <w:ilvl w:val="0"/>
          <w:numId w:val="5"/>
        </w:numPr>
        <w:spacing w:line="360" w:lineRule="auto"/>
        <w:rPr>
          <w:del w:id="533" w:author="Savelkoul, M.J. (Michael)" w:date="2021-01-12T13:20:00Z"/>
          <w:moveTo w:id="534" w:author="Savelkoul, M.J. (Michael)" w:date="2021-01-12T13:20:00Z"/>
          <w:rFonts w:ascii="Times New Roman" w:hAnsi="Times New Roman" w:cs="Times New Roman"/>
          <w:sz w:val="24"/>
          <w:szCs w:val="24"/>
        </w:rPr>
      </w:pPr>
      <w:moveTo w:id="535" w:author="Savelkoul, M.J. (Michael)" w:date="2021-01-12T13:20:00Z">
        <w:r w:rsidRPr="004E391C">
          <w:rPr>
            <w:rFonts w:ascii="Times New Roman" w:hAnsi="Times New Roman" w:cs="Times New Roman"/>
            <w:sz w:val="24"/>
            <w:szCs w:val="24"/>
          </w:rPr>
          <w:t xml:space="preserve">European Commission. (2015b). </w:t>
        </w:r>
        <w:r w:rsidRPr="004E391C">
          <w:rPr>
            <w:rFonts w:ascii="Times New Roman" w:hAnsi="Times New Roman" w:cs="Times New Roman"/>
            <w:i/>
            <w:sz w:val="24"/>
            <w:szCs w:val="24"/>
          </w:rPr>
          <w:t>Standard Eurobarometer 84: Autumn 2015</w:t>
        </w:r>
        <w:r w:rsidRPr="004E391C">
          <w:rPr>
            <w:rFonts w:ascii="Times New Roman" w:hAnsi="Times New Roman" w:cs="Times New Roman"/>
            <w:sz w:val="24"/>
            <w:szCs w:val="24"/>
          </w:rPr>
          <w:t xml:space="preserve"> [Data file]. </w:t>
        </w:r>
      </w:moveTo>
    </w:p>
    <w:p w14:paraId="50388E3E" w14:textId="77777777" w:rsidR="004E391C" w:rsidRPr="004E391C" w:rsidRDefault="004E391C">
      <w:pPr>
        <w:pStyle w:val="ListParagraph"/>
        <w:numPr>
          <w:ilvl w:val="0"/>
          <w:numId w:val="5"/>
        </w:numPr>
        <w:spacing w:line="360" w:lineRule="auto"/>
        <w:rPr>
          <w:moveTo w:id="536" w:author="Savelkoul, M.J. (Michael)" w:date="2021-01-12T13:20:00Z"/>
          <w:rFonts w:ascii="Times New Roman" w:hAnsi="Times New Roman" w:cs="Times New Roman"/>
          <w:sz w:val="24"/>
          <w:szCs w:val="24"/>
        </w:rPr>
      </w:pPr>
      <w:moveTo w:id="537" w:author="Savelkoul, M.J. (Michael)" w:date="2021-01-12T13:20:00Z">
        <w:r w:rsidRPr="004E391C">
          <w:rPr>
            <w:rFonts w:ascii="Times New Roman" w:hAnsi="Times New Roman" w:cs="Times New Roman"/>
            <w:sz w:val="24"/>
            <w:szCs w:val="24"/>
          </w:rPr>
          <w:t>Retrieved from http://ec.europa.eu/commfrontoffice/publicopinion.</w:t>
        </w:r>
      </w:moveTo>
    </w:p>
    <w:p w14:paraId="69BEBEC4" w14:textId="77777777" w:rsidR="004E391C" w:rsidRPr="004E391C" w:rsidRDefault="004E391C" w:rsidP="004E391C">
      <w:pPr>
        <w:pStyle w:val="ListParagraph"/>
        <w:numPr>
          <w:ilvl w:val="0"/>
          <w:numId w:val="5"/>
        </w:numPr>
        <w:spacing w:line="360" w:lineRule="auto"/>
        <w:rPr>
          <w:moveTo w:id="538" w:author="Savelkoul, M.J. (Michael)" w:date="2021-01-12T13:22:00Z"/>
          <w:rFonts w:ascii="Times New Roman" w:hAnsi="Times New Roman" w:cs="Times New Roman"/>
          <w:sz w:val="24"/>
          <w:szCs w:val="24"/>
        </w:rPr>
      </w:pPr>
      <w:moveToRangeStart w:id="539" w:author="Savelkoul, M.J. (Michael)" w:date="2021-01-12T13:22:00Z" w:name="move61350138"/>
      <w:moveToRangeEnd w:id="529"/>
      <w:moveTo w:id="540" w:author="Savelkoul, M.J. (Michael)" w:date="2021-01-12T13:22:00Z">
        <w:r w:rsidRPr="004E391C">
          <w:rPr>
            <w:rFonts w:ascii="Times New Roman" w:hAnsi="Times New Roman" w:cs="Times New Roman"/>
            <w:sz w:val="24"/>
            <w:szCs w:val="24"/>
            <w:lang w:val="nl-NL"/>
          </w:rPr>
          <w:t xml:space="preserve">Kleinnijenhuis J. &amp; Walter A. S.  </w:t>
        </w:r>
        <w:r w:rsidRPr="004E391C">
          <w:rPr>
            <w:rFonts w:ascii="Times New Roman" w:hAnsi="Times New Roman" w:cs="Times New Roman"/>
            <w:sz w:val="24"/>
            <w:szCs w:val="24"/>
          </w:rPr>
          <w:t xml:space="preserve">(2014). News, Discussion, and Associative </w:t>
        </w:r>
      </w:moveTo>
    </w:p>
    <w:p w14:paraId="55A947F5" w14:textId="77777777" w:rsidR="004E391C" w:rsidRPr="004E391C" w:rsidDel="005502FA" w:rsidRDefault="004E391C">
      <w:pPr>
        <w:pStyle w:val="ListParagraph"/>
        <w:spacing w:line="360" w:lineRule="auto"/>
        <w:rPr>
          <w:del w:id="541" w:author="Jochem Tolsma" w:date="2021-01-12T16:26:00Z"/>
          <w:moveTo w:id="542" w:author="Savelkoul, M.J. (Michael)" w:date="2021-01-12T13:22:00Z"/>
          <w:rFonts w:ascii="Times New Roman" w:hAnsi="Times New Roman" w:cs="Times New Roman"/>
          <w:sz w:val="24"/>
          <w:szCs w:val="24"/>
        </w:rPr>
        <w:pPrChange w:id="543" w:author="Savelkoul, M.J. (Michael)" w:date="2021-01-12T13:22:00Z">
          <w:pPr>
            <w:pStyle w:val="ListParagraph"/>
            <w:numPr>
              <w:numId w:val="5"/>
            </w:numPr>
            <w:spacing w:line="360" w:lineRule="auto"/>
            <w:ind w:hanging="360"/>
          </w:pPr>
        </w:pPrChange>
      </w:pPr>
      <w:moveTo w:id="544" w:author="Savelkoul, M.J. (Michael)" w:date="2021-01-12T13:22:00Z">
        <w:r w:rsidRPr="004E391C">
          <w:rPr>
            <w:rFonts w:ascii="Times New Roman" w:hAnsi="Times New Roman" w:cs="Times New Roman"/>
            <w:sz w:val="24"/>
            <w:szCs w:val="24"/>
          </w:rPr>
          <w:t xml:space="preserve">Issue Ownership: Instability at the Micro Level versus Stability at the Macro Level, </w:t>
        </w:r>
        <w:r w:rsidRPr="004E391C">
          <w:rPr>
            <w:rFonts w:ascii="Times New Roman" w:hAnsi="Times New Roman" w:cs="Times New Roman"/>
            <w:i/>
            <w:sz w:val="24"/>
            <w:szCs w:val="24"/>
          </w:rPr>
          <w:t>The International Journal of Politics</w:t>
        </w:r>
        <w:r w:rsidRPr="004E391C">
          <w:rPr>
            <w:rFonts w:ascii="Times New Roman" w:hAnsi="Times New Roman" w:cs="Times New Roman"/>
            <w:sz w:val="24"/>
            <w:szCs w:val="24"/>
          </w:rPr>
          <w:t>, 19:2, 226</w:t>
        </w:r>
        <w:r w:rsidRPr="004E391C">
          <w:rPr>
            <w:rFonts w:ascii="Times New Roman" w:hAnsi="Times New Roman"/>
            <w:sz w:val="24"/>
            <w:szCs w:val="24"/>
          </w:rPr>
          <w:t>–</w:t>
        </w:r>
        <w:r w:rsidRPr="004E391C">
          <w:rPr>
            <w:rFonts w:ascii="Times New Roman" w:hAnsi="Times New Roman" w:cs="Times New Roman"/>
            <w:sz w:val="24"/>
            <w:szCs w:val="24"/>
          </w:rPr>
          <w:t>245.</w:t>
        </w:r>
      </w:moveTo>
    </w:p>
    <w:moveToRangeEnd w:id="539"/>
    <w:p w14:paraId="5C404702" w14:textId="77777777" w:rsidR="006C67AC" w:rsidRPr="005502FA" w:rsidRDefault="006C67AC" w:rsidP="005502FA">
      <w:pPr>
        <w:pStyle w:val="ListParagraph"/>
        <w:spacing w:line="360" w:lineRule="auto"/>
        <w:rPr>
          <w:highlight w:val="yellow"/>
          <w:lang w:val="en-US"/>
          <w:rPrChange w:id="545" w:author="Jochem Tolsma" w:date="2021-01-12T16:26:00Z">
            <w:rPr/>
          </w:rPrChange>
        </w:rPr>
        <w:pPrChange w:id="546" w:author="Jochem Tolsma" w:date="2021-01-12T16:26:00Z">
          <w:pPr>
            <w:spacing w:line="360" w:lineRule="auto"/>
          </w:pPr>
        </w:pPrChange>
      </w:pPr>
    </w:p>
    <w:p w14:paraId="6A737AFA" w14:textId="0E9A2019" w:rsidR="009653B4" w:rsidDel="00F50DF4" w:rsidRDefault="00E31588">
      <w:pPr>
        <w:spacing w:line="360" w:lineRule="auto"/>
        <w:rPr>
          <w:moveFrom w:id="547" w:author="Savelkoul, M.J. (Michael)" w:date="2021-01-12T13:12:00Z"/>
          <w:rFonts w:ascii="Times New Roman" w:hAnsi="Times New Roman" w:cs="Times New Roman"/>
          <w:sz w:val="24"/>
          <w:szCs w:val="24"/>
        </w:rPr>
      </w:pPr>
      <w:moveFromRangeStart w:id="548" w:author="Savelkoul, M.J. (Michael)" w:date="2021-01-12T13:12:00Z" w:name="move61349547"/>
      <w:moveFrom w:id="549" w:author="Savelkoul, M.J. (Michael)" w:date="2021-01-12T13:12:00Z">
        <w:r w:rsidDel="00F50DF4">
          <w:rPr>
            <w:rFonts w:ascii="Times New Roman" w:hAnsi="Times New Roman" w:cs="Times New Roman"/>
            <w:sz w:val="24"/>
            <w:szCs w:val="24"/>
          </w:rPr>
          <w:t xml:space="preserve">Allison </w:t>
        </w:r>
        <w:r w:rsidR="00D77D63" w:rsidDel="00F50DF4">
          <w:rPr>
            <w:rFonts w:ascii="Times New Roman" w:hAnsi="Times New Roman" w:cs="Times New Roman"/>
            <w:sz w:val="24"/>
            <w:szCs w:val="24"/>
          </w:rPr>
          <w:t xml:space="preserve">P. </w:t>
        </w:r>
        <w:r w:rsidDel="00F50DF4">
          <w:rPr>
            <w:rFonts w:ascii="Times New Roman" w:hAnsi="Times New Roman" w:cs="Times New Roman"/>
            <w:sz w:val="24"/>
            <w:szCs w:val="24"/>
          </w:rPr>
          <w:t xml:space="preserve">D. (2009). </w:t>
        </w:r>
        <w:r w:rsidDel="00F50DF4">
          <w:rPr>
            <w:rFonts w:ascii="Times New Roman" w:hAnsi="Times New Roman" w:cs="Times New Roman"/>
            <w:i/>
            <w:sz w:val="24"/>
            <w:szCs w:val="24"/>
          </w:rPr>
          <w:t>Fixed Effects Regression Models</w:t>
        </w:r>
        <w:r w:rsidDel="00F50DF4">
          <w:rPr>
            <w:rFonts w:ascii="Times New Roman" w:hAnsi="Times New Roman" w:cs="Times New Roman"/>
            <w:sz w:val="24"/>
            <w:szCs w:val="24"/>
          </w:rPr>
          <w:t xml:space="preserve">. Thousand Oaks: SAGE </w:t>
        </w:r>
      </w:moveFrom>
    </w:p>
    <w:p w14:paraId="6B41B23E" w14:textId="01F2A664" w:rsidR="009653B4" w:rsidDel="00F50DF4" w:rsidRDefault="00E31588">
      <w:pPr>
        <w:spacing w:line="360" w:lineRule="auto"/>
        <w:ind w:firstLine="708"/>
        <w:rPr>
          <w:moveFrom w:id="550" w:author="Savelkoul, M.J. (Michael)" w:date="2021-01-12T13:12:00Z"/>
          <w:rFonts w:ascii="Times New Roman" w:hAnsi="Times New Roman" w:cs="Times New Roman"/>
          <w:sz w:val="24"/>
          <w:szCs w:val="24"/>
        </w:rPr>
      </w:pPr>
      <w:moveFrom w:id="551" w:author="Savelkoul, M.J. (Michael)" w:date="2021-01-12T13:12:00Z">
        <w:r w:rsidDel="00F50DF4">
          <w:rPr>
            <w:rFonts w:ascii="Times New Roman" w:hAnsi="Times New Roman" w:cs="Times New Roman"/>
            <w:sz w:val="24"/>
            <w:szCs w:val="24"/>
          </w:rPr>
          <w:t xml:space="preserve">Publications, Inc. </w:t>
        </w:r>
      </w:moveFrom>
    </w:p>
    <w:p w14:paraId="525FE42A" w14:textId="401295D9" w:rsidR="009653B4" w:rsidDel="009B128D" w:rsidRDefault="00E31588">
      <w:pPr>
        <w:spacing w:line="360" w:lineRule="auto"/>
        <w:rPr>
          <w:moveFrom w:id="552" w:author="Savelkoul, M.J. (Michael)" w:date="2021-01-12T12:45:00Z"/>
          <w:rFonts w:ascii="Times New Roman" w:hAnsi="Times New Roman" w:cs="Times New Roman"/>
          <w:sz w:val="24"/>
          <w:szCs w:val="24"/>
        </w:rPr>
      </w:pPr>
      <w:moveFromRangeStart w:id="553" w:author="Savelkoul, M.J. (Michael)" w:date="2021-01-12T12:45:00Z" w:name="move61347928"/>
      <w:moveFromRangeEnd w:id="548"/>
      <w:moveFrom w:id="554" w:author="Savelkoul, M.J. (Michael)" w:date="2021-01-12T12:45:00Z">
        <w:r w:rsidDel="009B128D">
          <w:rPr>
            <w:rFonts w:ascii="Times New Roman" w:hAnsi="Times New Roman" w:cs="Times New Roman"/>
            <w:sz w:val="24"/>
            <w:szCs w:val="24"/>
          </w:rPr>
          <w:t xml:space="preserve">Allport </w:t>
        </w:r>
        <w:r w:rsidR="00D77D63" w:rsidDel="009B128D">
          <w:rPr>
            <w:rFonts w:ascii="Times New Roman" w:hAnsi="Times New Roman" w:cs="Times New Roman"/>
            <w:sz w:val="24"/>
            <w:szCs w:val="24"/>
          </w:rPr>
          <w:t xml:space="preserve">G. </w:t>
        </w:r>
        <w:r w:rsidDel="009B128D">
          <w:rPr>
            <w:rFonts w:ascii="Times New Roman" w:hAnsi="Times New Roman" w:cs="Times New Roman"/>
            <w:sz w:val="24"/>
            <w:szCs w:val="24"/>
          </w:rPr>
          <w:t xml:space="preserve">W. (1979) [1954]. </w:t>
        </w:r>
        <w:r w:rsidDel="009B128D">
          <w:rPr>
            <w:rFonts w:ascii="Times New Roman" w:hAnsi="Times New Roman" w:cs="Times New Roman"/>
            <w:i/>
            <w:sz w:val="24"/>
            <w:szCs w:val="24"/>
          </w:rPr>
          <w:t>The Nature of Prejudice</w:t>
        </w:r>
        <w:r w:rsidDel="009B128D">
          <w:rPr>
            <w:rFonts w:ascii="Times New Roman" w:hAnsi="Times New Roman" w:cs="Times New Roman"/>
            <w:sz w:val="24"/>
            <w:szCs w:val="24"/>
          </w:rPr>
          <w:t>. Boston, MA: Beacon Press.</w:t>
        </w:r>
      </w:moveFrom>
    </w:p>
    <w:p w14:paraId="43C111F9" w14:textId="2E8258FF" w:rsidR="009653B4" w:rsidDel="00FC63C8" w:rsidRDefault="00E31588">
      <w:pPr>
        <w:spacing w:line="360" w:lineRule="auto"/>
        <w:ind w:left="709" w:hanging="709"/>
        <w:rPr>
          <w:moveFrom w:id="555" w:author="Savelkoul, M.J. (Michael)" w:date="2021-01-12T11:02:00Z"/>
          <w:rStyle w:val="pagelast"/>
          <w:sz w:val="24"/>
          <w:szCs w:val="24"/>
        </w:rPr>
      </w:pPr>
      <w:moveFromRangeStart w:id="556" w:author="Savelkoul, M.J. (Michael)" w:date="2021-01-12T11:02:00Z" w:name="move61341747"/>
      <w:moveFromRangeEnd w:id="553"/>
      <w:moveFrom w:id="557" w:author="Savelkoul, M.J. (Michael)" w:date="2021-01-12T11:02:00Z">
        <w:r w:rsidDel="00FC63C8">
          <w:rPr>
            <w:rStyle w:val="author"/>
            <w:rFonts w:ascii="Times New Roman" w:hAnsi="Times New Roman" w:cs="Times New Roman"/>
            <w:sz w:val="24"/>
            <w:szCs w:val="24"/>
            <w:shd w:val="clear" w:color="auto" w:fill="FFFFFF"/>
          </w:rPr>
          <w:t xml:space="preserve">Arzheimer </w:t>
        </w:r>
        <w:r w:rsidR="00D77D63" w:rsidDel="00FC63C8">
          <w:rPr>
            <w:rStyle w:val="author"/>
            <w:rFonts w:ascii="Times New Roman" w:hAnsi="Times New Roman" w:cs="Times New Roman"/>
            <w:sz w:val="24"/>
            <w:szCs w:val="24"/>
            <w:shd w:val="clear" w:color="auto" w:fill="FFFFFF"/>
          </w:rPr>
          <w:t xml:space="preserve">K. </w:t>
        </w:r>
        <w:r w:rsidDel="00FC63C8">
          <w:rPr>
            <w:rStyle w:val="author"/>
            <w:rFonts w:ascii="Times New Roman" w:hAnsi="Times New Roman" w:cs="Times New Roman"/>
            <w:sz w:val="24"/>
            <w:szCs w:val="24"/>
            <w:shd w:val="clear" w:color="auto" w:fill="FFFFFF"/>
          </w:rPr>
          <w:t>(</w:t>
        </w:r>
        <w:r w:rsidDel="00FC63C8">
          <w:rPr>
            <w:rStyle w:val="pubyear"/>
            <w:rFonts w:ascii="Times New Roman" w:hAnsi="Times New Roman" w:cs="Times New Roman"/>
            <w:sz w:val="24"/>
            <w:szCs w:val="24"/>
            <w:shd w:val="clear" w:color="auto" w:fill="FFFFFF"/>
          </w:rPr>
          <w:t>2009)</w:t>
        </w:r>
        <w:r w:rsidDel="00FC63C8">
          <w:rPr>
            <w:rFonts w:ascii="Times New Roman" w:hAnsi="Times New Roman" w:cs="Times New Roman"/>
            <w:sz w:val="24"/>
            <w:szCs w:val="24"/>
            <w:shd w:val="clear" w:color="auto" w:fill="FFFFFF"/>
          </w:rPr>
          <w:t>.</w:t>
        </w:r>
        <w:r w:rsidDel="00FC63C8">
          <w:rPr>
            <w:rStyle w:val="apple-converted-space"/>
            <w:rFonts w:ascii="Times New Roman" w:hAnsi="Times New Roman" w:cs="Times New Roman"/>
            <w:sz w:val="24"/>
            <w:szCs w:val="24"/>
            <w:shd w:val="clear" w:color="auto" w:fill="FFFFFF"/>
          </w:rPr>
          <w:t> ‘</w:t>
        </w:r>
        <w:r w:rsidDel="00FC63C8">
          <w:rPr>
            <w:rStyle w:val="articletitle"/>
            <w:rFonts w:ascii="Times New Roman" w:hAnsi="Times New Roman" w:cs="Times New Roman"/>
            <w:sz w:val="24"/>
            <w:szCs w:val="24"/>
            <w:shd w:val="clear" w:color="auto" w:fill="FFFFFF"/>
          </w:rPr>
          <w:t>Contextual Factors and the Extreme Right Vote in Western Europe, 1980-2002’,</w:t>
        </w:r>
        <w:r w:rsidDel="00FC63C8">
          <w:rPr>
            <w:rStyle w:val="apple-converted-space"/>
            <w:rFonts w:ascii="Times New Roman" w:hAnsi="Times New Roman" w:cs="Times New Roman"/>
            <w:sz w:val="24"/>
            <w:szCs w:val="24"/>
            <w:shd w:val="clear" w:color="auto" w:fill="FFFFFF"/>
          </w:rPr>
          <w:t> </w:t>
        </w:r>
        <w:r w:rsidDel="00FC63C8">
          <w:rPr>
            <w:rStyle w:val="journaltitle"/>
            <w:rFonts w:ascii="Times New Roman" w:hAnsi="Times New Roman" w:cs="Times New Roman"/>
            <w:i/>
            <w:iCs/>
            <w:sz w:val="24"/>
            <w:szCs w:val="24"/>
            <w:shd w:val="clear" w:color="auto" w:fill="FFFFFF"/>
          </w:rPr>
          <w:t>American Journal of Political Science</w:t>
        </w:r>
        <w:r w:rsidDel="00FC63C8">
          <w:rPr>
            <w:rFonts w:ascii="Times New Roman" w:hAnsi="Times New Roman" w:cs="Times New Roman"/>
            <w:sz w:val="24"/>
            <w:szCs w:val="24"/>
            <w:shd w:val="clear" w:color="auto" w:fill="FFFFFF"/>
          </w:rPr>
          <w:t>,</w:t>
        </w:r>
        <w:r w:rsidDel="00FC63C8">
          <w:rPr>
            <w:rStyle w:val="apple-converted-space"/>
            <w:rFonts w:ascii="Times New Roman" w:hAnsi="Times New Roman" w:cs="Times New Roman"/>
            <w:i/>
            <w:sz w:val="24"/>
            <w:szCs w:val="24"/>
            <w:shd w:val="clear" w:color="auto" w:fill="FFFFFF"/>
          </w:rPr>
          <w:t> </w:t>
        </w:r>
        <w:r w:rsidDel="00FC63C8">
          <w:rPr>
            <w:rStyle w:val="vol"/>
            <w:rFonts w:ascii="Times New Roman" w:hAnsi="Times New Roman" w:cs="Times New Roman"/>
            <w:bCs/>
            <w:sz w:val="24"/>
            <w:szCs w:val="24"/>
            <w:shd w:val="clear" w:color="auto" w:fill="FFFFFF"/>
          </w:rPr>
          <w:t>53:</w:t>
        </w:r>
        <w:r w:rsidDel="00FC63C8">
          <w:rPr>
            <w:rStyle w:val="citedissue"/>
            <w:rFonts w:ascii="Times New Roman" w:hAnsi="Times New Roman" w:cs="Times New Roman"/>
            <w:sz w:val="24"/>
            <w:szCs w:val="24"/>
            <w:shd w:val="clear" w:color="auto" w:fill="FFFFFF"/>
          </w:rPr>
          <w:t>2</w:t>
        </w:r>
        <w:r w:rsidDel="00FC63C8">
          <w:rPr>
            <w:rFonts w:ascii="Times New Roman" w:hAnsi="Times New Roman" w:cs="Times New Roman"/>
            <w:sz w:val="24"/>
            <w:szCs w:val="24"/>
            <w:shd w:val="clear" w:color="auto" w:fill="FFFFFF"/>
          </w:rPr>
          <w:t>,</w:t>
        </w:r>
        <w:r w:rsidDel="00FC63C8">
          <w:rPr>
            <w:rStyle w:val="apple-converted-space"/>
            <w:rFonts w:ascii="Times New Roman" w:hAnsi="Times New Roman" w:cs="Times New Roman"/>
            <w:sz w:val="24"/>
            <w:szCs w:val="24"/>
            <w:shd w:val="clear" w:color="auto" w:fill="FFFFFF"/>
          </w:rPr>
          <w:t> </w:t>
        </w:r>
        <w:r w:rsidDel="00FC63C8">
          <w:rPr>
            <w:rStyle w:val="pagefirst"/>
            <w:rFonts w:ascii="Times New Roman" w:hAnsi="Times New Roman" w:cs="Times New Roman"/>
            <w:sz w:val="24"/>
            <w:szCs w:val="24"/>
            <w:shd w:val="clear" w:color="auto" w:fill="FFFFFF"/>
          </w:rPr>
          <w:t>259</w:t>
        </w:r>
        <w:r w:rsidDel="00FC63C8">
          <w:rPr>
            <w:rFonts w:ascii="Times New Roman" w:hAnsi="Times New Roman"/>
            <w:sz w:val="24"/>
            <w:szCs w:val="24"/>
          </w:rPr>
          <w:t>–</w:t>
        </w:r>
        <w:r w:rsidDel="00FC63C8">
          <w:rPr>
            <w:rStyle w:val="pagelast"/>
            <w:rFonts w:ascii="Times New Roman" w:hAnsi="Times New Roman" w:cs="Times New Roman"/>
            <w:sz w:val="24"/>
            <w:szCs w:val="24"/>
            <w:shd w:val="clear" w:color="auto" w:fill="FFFFFF"/>
          </w:rPr>
          <w:t>275.</w:t>
        </w:r>
      </w:moveFrom>
    </w:p>
    <w:p w14:paraId="009D3E7F" w14:textId="7EE8FCBE" w:rsidR="006D5ACA" w:rsidDel="009B128D" w:rsidRDefault="006D5ACA">
      <w:pPr>
        <w:spacing w:line="360" w:lineRule="auto"/>
        <w:rPr>
          <w:moveFrom w:id="558" w:author="Savelkoul, M.J. (Michael)" w:date="2021-01-12T12:37:00Z"/>
          <w:rFonts w:ascii="Times New Roman" w:hAnsi="Times New Roman" w:cs="Times New Roman"/>
          <w:sz w:val="24"/>
          <w:szCs w:val="24"/>
        </w:rPr>
      </w:pPr>
      <w:moveFromRangeStart w:id="559" w:author="Savelkoul, M.J. (Michael)" w:date="2021-01-12T12:37:00Z" w:name="move61347488"/>
      <w:moveFromRangeEnd w:id="556"/>
      <w:moveFrom w:id="560" w:author="Savelkoul, M.J. (Michael)" w:date="2021-01-12T12:37:00Z">
        <w:r w:rsidRPr="006D5ACA" w:rsidDel="009B128D">
          <w:rPr>
            <w:rFonts w:ascii="Times New Roman" w:hAnsi="Times New Roman" w:cs="Times New Roman"/>
            <w:sz w:val="24"/>
            <w:szCs w:val="24"/>
          </w:rPr>
          <w:t xml:space="preserve">Arzheimer K., &amp; Carter E. (2006). Political opportunity structures and right‐wing extremist </w:t>
        </w:r>
      </w:moveFrom>
    </w:p>
    <w:p w14:paraId="41B930AD" w14:textId="5472F26D" w:rsidR="006D5ACA" w:rsidDel="009B128D" w:rsidRDefault="006D5ACA" w:rsidP="006D5ACA">
      <w:pPr>
        <w:spacing w:line="360" w:lineRule="auto"/>
        <w:ind w:firstLine="708"/>
        <w:rPr>
          <w:moveFrom w:id="561" w:author="Savelkoul, M.J. (Michael)" w:date="2021-01-12T12:37:00Z"/>
          <w:rFonts w:ascii="Times New Roman" w:hAnsi="Times New Roman" w:cs="Times New Roman"/>
          <w:sz w:val="24"/>
          <w:szCs w:val="24"/>
        </w:rPr>
      </w:pPr>
      <w:moveFrom w:id="562" w:author="Savelkoul, M.J. (Michael)" w:date="2021-01-12T12:37:00Z">
        <w:r w:rsidRPr="006D5ACA" w:rsidDel="009B128D">
          <w:rPr>
            <w:rFonts w:ascii="Times New Roman" w:hAnsi="Times New Roman" w:cs="Times New Roman"/>
            <w:sz w:val="24"/>
            <w:szCs w:val="24"/>
          </w:rPr>
          <w:t xml:space="preserve">party success. </w:t>
        </w:r>
        <w:r w:rsidRPr="006D5ACA" w:rsidDel="009B128D">
          <w:rPr>
            <w:rFonts w:ascii="Times New Roman" w:hAnsi="Times New Roman" w:cs="Times New Roman"/>
            <w:i/>
            <w:sz w:val="24"/>
            <w:szCs w:val="24"/>
          </w:rPr>
          <w:t>European Journal of Political Research</w:t>
        </w:r>
        <w:r w:rsidRPr="006D5ACA" w:rsidDel="009B128D">
          <w:rPr>
            <w:rFonts w:ascii="Times New Roman" w:hAnsi="Times New Roman" w:cs="Times New Roman"/>
            <w:sz w:val="24"/>
            <w:szCs w:val="24"/>
          </w:rPr>
          <w:t xml:space="preserve">, 45(3), 419-443. </w:t>
        </w:r>
      </w:moveFrom>
    </w:p>
    <w:p w14:paraId="71002D07" w14:textId="25A6A5E5" w:rsidR="001C2D98" w:rsidRPr="000C71F7" w:rsidDel="00F527EC" w:rsidRDefault="00E31588" w:rsidP="000C71F7">
      <w:pPr>
        <w:spacing w:line="360" w:lineRule="auto"/>
        <w:rPr>
          <w:moveFrom w:id="563" w:author="Savelkoul, M.J. (Michael)" w:date="2021-01-12T10:54:00Z"/>
          <w:rFonts w:ascii="Times New Roman" w:hAnsi="Times New Roman" w:cs="Times New Roman"/>
          <w:sz w:val="24"/>
          <w:szCs w:val="24"/>
        </w:rPr>
      </w:pPr>
      <w:moveFromRangeStart w:id="564" w:author="Savelkoul, M.J. (Michael)" w:date="2021-01-12T10:54:00Z" w:name="move61341301"/>
      <w:moveFromRangeEnd w:id="559"/>
      <w:moveFrom w:id="565" w:author="Savelkoul, M.J. (Michael)" w:date="2021-01-12T10:54:00Z">
        <w:r w:rsidDel="00F527EC">
          <w:rPr>
            <w:rFonts w:ascii="Times New Roman" w:hAnsi="Times New Roman" w:cs="Times New Roman"/>
            <w:sz w:val="24"/>
            <w:szCs w:val="24"/>
          </w:rPr>
          <w:t xml:space="preserve">Bakker </w:t>
        </w:r>
        <w:r w:rsidR="00D77D63" w:rsidDel="00F527EC">
          <w:rPr>
            <w:rFonts w:ascii="Times New Roman" w:hAnsi="Times New Roman" w:cs="Times New Roman"/>
            <w:sz w:val="24"/>
            <w:szCs w:val="24"/>
          </w:rPr>
          <w:t>R.</w:t>
        </w:r>
        <w:r w:rsidDel="00F527EC">
          <w:rPr>
            <w:rFonts w:ascii="Times New Roman" w:hAnsi="Times New Roman" w:cs="Times New Roman"/>
            <w:sz w:val="24"/>
            <w:szCs w:val="24"/>
          </w:rPr>
          <w:t>, Edwards</w:t>
        </w:r>
        <w:r w:rsidR="00D77D63" w:rsidDel="00F527EC">
          <w:rPr>
            <w:rFonts w:ascii="Times New Roman" w:hAnsi="Times New Roman" w:cs="Times New Roman"/>
            <w:sz w:val="24"/>
            <w:szCs w:val="24"/>
          </w:rPr>
          <w:t xml:space="preserve"> E.</w:t>
        </w:r>
        <w:r w:rsidDel="00F527EC">
          <w:rPr>
            <w:rFonts w:ascii="Times New Roman" w:hAnsi="Times New Roman" w:cs="Times New Roman"/>
            <w:sz w:val="24"/>
            <w:szCs w:val="24"/>
          </w:rPr>
          <w:t>, Hooghe</w:t>
        </w:r>
        <w:r w:rsidR="00D77D63" w:rsidDel="00F527EC">
          <w:rPr>
            <w:rFonts w:ascii="Times New Roman" w:hAnsi="Times New Roman" w:cs="Times New Roman"/>
            <w:sz w:val="24"/>
            <w:szCs w:val="24"/>
          </w:rPr>
          <w:t xml:space="preserve"> L., </w:t>
        </w:r>
        <w:r w:rsidDel="00F527EC">
          <w:rPr>
            <w:rFonts w:ascii="Times New Roman" w:hAnsi="Times New Roman" w:cs="Times New Roman"/>
            <w:sz w:val="24"/>
            <w:szCs w:val="24"/>
          </w:rPr>
          <w:t xml:space="preserve">Jolly </w:t>
        </w:r>
        <w:r w:rsidR="00D77D63" w:rsidDel="00F527EC">
          <w:rPr>
            <w:rFonts w:ascii="Times New Roman" w:hAnsi="Times New Roman" w:cs="Times New Roman"/>
            <w:sz w:val="24"/>
            <w:szCs w:val="24"/>
          </w:rPr>
          <w:t xml:space="preserve">S., </w:t>
        </w:r>
        <w:r w:rsidDel="00F527EC">
          <w:rPr>
            <w:rFonts w:ascii="Times New Roman" w:hAnsi="Times New Roman" w:cs="Times New Roman"/>
            <w:sz w:val="24"/>
            <w:szCs w:val="24"/>
          </w:rPr>
          <w:t>Marks</w:t>
        </w:r>
        <w:r w:rsidR="001C2D98" w:rsidDel="00F527EC">
          <w:rPr>
            <w:rFonts w:ascii="Times New Roman" w:hAnsi="Times New Roman" w:cs="Times New Roman"/>
            <w:sz w:val="24"/>
            <w:szCs w:val="24"/>
          </w:rPr>
          <w:t xml:space="preserve"> </w:t>
        </w:r>
        <w:r w:rsidR="00D77D63" w:rsidDel="00F527EC">
          <w:rPr>
            <w:rFonts w:ascii="Times New Roman" w:hAnsi="Times New Roman" w:cs="Times New Roman"/>
            <w:sz w:val="24"/>
            <w:szCs w:val="24"/>
          </w:rPr>
          <w:t xml:space="preserve">G., </w:t>
        </w:r>
        <w:r w:rsidDel="00F527EC">
          <w:rPr>
            <w:rFonts w:ascii="Times New Roman" w:hAnsi="Times New Roman" w:cs="Times New Roman"/>
            <w:sz w:val="24"/>
            <w:szCs w:val="24"/>
          </w:rPr>
          <w:t xml:space="preserve">Polk </w:t>
        </w:r>
        <w:r w:rsidR="00D77D63" w:rsidDel="00F527EC">
          <w:rPr>
            <w:rFonts w:ascii="Times New Roman" w:hAnsi="Times New Roman" w:cs="Times New Roman"/>
            <w:sz w:val="24"/>
            <w:szCs w:val="24"/>
          </w:rPr>
          <w:t xml:space="preserve">J. </w:t>
        </w:r>
        <w:r w:rsidRPr="000C71F7" w:rsidDel="00F527EC">
          <w:rPr>
            <w:rFonts w:ascii="Times New Roman" w:hAnsi="Times New Roman" w:cs="Times New Roman"/>
            <w:sz w:val="24"/>
            <w:szCs w:val="24"/>
          </w:rPr>
          <w:t xml:space="preserve">Rovny </w:t>
        </w:r>
        <w:r w:rsidR="00D77D63" w:rsidRPr="000C71F7" w:rsidDel="00F527EC">
          <w:rPr>
            <w:rFonts w:ascii="Times New Roman" w:hAnsi="Times New Roman" w:cs="Times New Roman"/>
            <w:sz w:val="24"/>
            <w:szCs w:val="24"/>
          </w:rPr>
          <w:t xml:space="preserve">J., </w:t>
        </w:r>
        <w:r w:rsidRPr="000C71F7" w:rsidDel="00F527EC">
          <w:rPr>
            <w:rFonts w:ascii="Times New Roman" w:hAnsi="Times New Roman" w:cs="Times New Roman"/>
            <w:sz w:val="24"/>
            <w:szCs w:val="24"/>
          </w:rPr>
          <w:t xml:space="preserve">Steenbergen </w:t>
        </w:r>
        <w:r w:rsidR="00D77D63" w:rsidRPr="000C71F7" w:rsidDel="00F527EC">
          <w:rPr>
            <w:rFonts w:ascii="Times New Roman" w:hAnsi="Times New Roman" w:cs="Times New Roman"/>
            <w:sz w:val="24"/>
            <w:szCs w:val="24"/>
          </w:rPr>
          <w:t xml:space="preserve">M. &amp; </w:t>
        </w:r>
      </w:moveFrom>
    </w:p>
    <w:p w14:paraId="5A37EA34" w14:textId="6DCB188A" w:rsidR="009653B4" w:rsidDel="00F527EC" w:rsidRDefault="00E31588" w:rsidP="000C71F7">
      <w:pPr>
        <w:spacing w:line="360" w:lineRule="auto"/>
        <w:ind w:left="708"/>
        <w:rPr>
          <w:moveFrom w:id="566" w:author="Savelkoul, M.J. (Michael)" w:date="2021-01-12T10:54:00Z"/>
          <w:rFonts w:ascii="Times New Roman" w:hAnsi="Times New Roman" w:cs="Times New Roman"/>
          <w:i/>
          <w:sz w:val="24"/>
          <w:szCs w:val="24"/>
        </w:rPr>
      </w:pPr>
      <w:moveFrom w:id="567" w:author="Savelkoul, M.J. (Michael)" w:date="2021-01-12T10:54:00Z">
        <w:r w:rsidRPr="000C71F7" w:rsidDel="00F527EC">
          <w:rPr>
            <w:rFonts w:ascii="Times New Roman" w:hAnsi="Times New Roman" w:cs="Times New Roman"/>
            <w:sz w:val="24"/>
            <w:szCs w:val="24"/>
          </w:rPr>
          <w:t>Vachudova</w:t>
        </w:r>
        <w:r w:rsidR="00D77D63" w:rsidRPr="000C71F7" w:rsidDel="00F527EC">
          <w:rPr>
            <w:rFonts w:ascii="Times New Roman" w:hAnsi="Times New Roman" w:cs="Times New Roman"/>
            <w:sz w:val="24"/>
            <w:szCs w:val="24"/>
          </w:rPr>
          <w:t xml:space="preserve"> M.</w:t>
        </w:r>
        <w:r w:rsidRPr="000C71F7" w:rsidDel="00F527EC">
          <w:rPr>
            <w:rFonts w:ascii="Times New Roman" w:hAnsi="Times New Roman" w:cs="Times New Roman"/>
            <w:sz w:val="24"/>
            <w:szCs w:val="24"/>
          </w:rPr>
          <w:t xml:space="preserve"> (2015). </w:t>
        </w:r>
        <w:r w:rsidDel="00F527EC">
          <w:rPr>
            <w:rFonts w:ascii="Times New Roman" w:hAnsi="Times New Roman" w:cs="Times New Roman"/>
            <w:i/>
            <w:sz w:val="24"/>
            <w:szCs w:val="24"/>
          </w:rPr>
          <w:t xml:space="preserve">2014 Chapel Hill Expert Survey. Version 2015.1 </w:t>
        </w:r>
        <w:r w:rsidDel="00F527EC">
          <w:rPr>
            <w:rFonts w:ascii="Times New Roman" w:hAnsi="Times New Roman" w:cs="Times New Roman"/>
            <w:sz w:val="24"/>
            <w:szCs w:val="24"/>
          </w:rPr>
          <w:t xml:space="preserve">[Data file]. </w:t>
        </w:r>
        <w:r w:rsidDel="00F527EC">
          <w:rPr>
            <w:rFonts w:ascii="Times New Roman" w:hAnsi="Times New Roman" w:cs="Times New Roman"/>
            <w:i/>
            <w:sz w:val="24"/>
            <w:szCs w:val="24"/>
          </w:rPr>
          <w:t xml:space="preserve">Chapel Hill, NC: University of North Carolina, Chapel Hill. Retrieved from chesdata.eu. </w:t>
        </w:r>
      </w:moveFrom>
    </w:p>
    <w:p w14:paraId="2E20A469" w14:textId="01CE5E17" w:rsidR="009653B4" w:rsidDel="00FC63C8" w:rsidRDefault="00E31588">
      <w:pPr>
        <w:spacing w:line="360" w:lineRule="auto"/>
        <w:ind w:left="709" w:hanging="709"/>
        <w:rPr>
          <w:moveFrom w:id="568" w:author="Savelkoul, M.J. (Michael)" w:date="2021-01-12T11:00:00Z"/>
          <w:rFonts w:ascii="Times New Roman" w:hAnsi="Times New Roman" w:cs="Times New Roman"/>
          <w:sz w:val="24"/>
          <w:szCs w:val="24"/>
        </w:rPr>
      </w:pPr>
      <w:moveFromRangeStart w:id="569" w:author="Savelkoul, M.J. (Michael)" w:date="2021-01-12T11:00:00Z" w:name="move61341654"/>
      <w:moveFromRangeEnd w:id="564"/>
      <w:moveFrom w:id="570" w:author="Savelkoul, M.J. (Michael)" w:date="2021-01-12T11:00:00Z">
        <w:r w:rsidDel="00FC63C8">
          <w:rPr>
            <w:rFonts w:ascii="Times New Roman" w:hAnsi="Times New Roman" w:cs="Times New Roman"/>
            <w:sz w:val="24"/>
            <w:szCs w:val="24"/>
          </w:rPr>
          <w:t xml:space="preserve">Bansak </w:t>
        </w:r>
        <w:r w:rsidR="00D77D63" w:rsidDel="00FC63C8">
          <w:rPr>
            <w:rFonts w:ascii="Times New Roman" w:hAnsi="Times New Roman" w:cs="Times New Roman"/>
            <w:sz w:val="24"/>
            <w:szCs w:val="24"/>
          </w:rPr>
          <w:t>K.</w:t>
        </w:r>
        <w:r w:rsidDel="00FC63C8">
          <w:rPr>
            <w:rFonts w:ascii="Times New Roman" w:hAnsi="Times New Roman" w:cs="Times New Roman"/>
            <w:sz w:val="24"/>
            <w:szCs w:val="24"/>
          </w:rPr>
          <w:t xml:space="preserve">, Hainmueller </w:t>
        </w:r>
        <w:r w:rsidR="00D77D63" w:rsidDel="00FC63C8">
          <w:rPr>
            <w:rFonts w:ascii="Times New Roman" w:hAnsi="Times New Roman" w:cs="Times New Roman"/>
            <w:sz w:val="24"/>
            <w:szCs w:val="24"/>
          </w:rPr>
          <w:t xml:space="preserve">J. &amp; </w:t>
        </w:r>
        <w:r w:rsidDel="00FC63C8">
          <w:rPr>
            <w:rFonts w:ascii="Times New Roman" w:hAnsi="Times New Roman" w:cs="Times New Roman"/>
            <w:sz w:val="24"/>
            <w:szCs w:val="24"/>
          </w:rPr>
          <w:t xml:space="preserve">Hangartner </w:t>
        </w:r>
        <w:r w:rsidR="00D77D63" w:rsidDel="00FC63C8">
          <w:rPr>
            <w:rFonts w:ascii="Times New Roman" w:hAnsi="Times New Roman" w:cs="Times New Roman"/>
            <w:sz w:val="24"/>
            <w:szCs w:val="24"/>
          </w:rPr>
          <w:t xml:space="preserve">D. </w:t>
        </w:r>
        <w:r w:rsidDel="00FC63C8">
          <w:rPr>
            <w:rFonts w:ascii="Times New Roman" w:hAnsi="Times New Roman" w:cs="Times New Roman"/>
            <w:sz w:val="24"/>
            <w:szCs w:val="24"/>
          </w:rPr>
          <w:t xml:space="preserve">(2016). How Economic, Humanitarian, and Religious Concerns Shape European Attitudes Toward Asylum Seekers, </w:t>
        </w:r>
        <w:r w:rsidDel="00FC63C8">
          <w:rPr>
            <w:rFonts w:ascii="Times New Roman" w:hAnsi="Times New Roman" w:cs="Times New Roman"/>
            <w:i/>
            <w:sz w:val="24"/>
            <w:szCs w:val="24"/>
          </w:rPr>
          <w:t>Science</w:t>
        </w:r>
        <w:r w:rsidDel="00FC63C8">
          <w:rPr>
            <w:rFonts w:ascii="Times New Roman" w:hAnsi="Times New Roman" w:cs="Times New Roman"/>
            <w:sz w:val="24"/>
            <w:szCs w:val="24"/>
          </w:rPr>
          <w:t>, 354:6309, 217</w:t>
        </w:r>
        <w:r w:rsidDel="00FC63C8">
          <w:rPr>
            <w:rFonts w:ascii="Times New Roman" w:hAnsi="Times New Roman"/>
            <w:sz w:val="24"/>
            <w:szCs w:val="24"/>
          </w:rPr>
          <w:t>–</w:t>
        </w:r>
        <w:r w:rsidDel="00FC63C8">
          <w:rPr>
            <w:rFonts w:ascii="Times New Roman" w:hAnsi="Times New Roman" w:cs="Times New Roman"/>
            <w:sz w:val="24"/>
            <w:szCs w:val="24"/>
          </w:rPr>
          <w:t>222.</w:t>
        </w:r>
      </w:moveFrom>
    </w:p>
    <w:p w14:paraId="3550099E" w14:textId="5E387AFE" w:rsidR="009653B4" w:rsidDel="00F50DF4" w:rsidRDefault="00E31588">
      <w:pPr>
        <w:spacing w:line="360" w:lineRule="auto"/>
        <w:outlineLvl w:val="0"/>
        <w:rPr>
          <w:moveFrom w:id="571" w:author="Savelkoul, M.J. (Michael)" w:date="2021-01-12T13:07:00Z"/>
          <w:rFonts w:ascii="Times New Roman" w:hAnsi="Times New Roman"/>
          <w:sz w:val="24"/>
          <w:szCs w:val="24"/>
        </w:rPr>
      </w:pPr>
      <w:moveFromRangeStart w:id="572" w:author="Savelkoul, M.J. (Michael)" w:date="2021-01-12T13:07:00Z" w:name="move61349290"/>
      <w:moveFromRangeEnd w:id="569"/>
      <w:moveFrom w:id="573" w:author="Savelkoul, M.J. (Michael)" w:date="2021-01-12T13:07:00Z">
        <w:r w:rsidDel="00F50DF4">
          <w:rPr>
            <w:rFonts w:ascii="Times New Roman" w:hAnsi="Times New Roman"/>
            <w:sz w:val="24"/>
            <w:szCs w:val="24"/>
          </w:rPr>
          <w:t xml:space="preserve">Bethlehem </w:t>
        </w:r>
        <w:r w:rsidR="00D77D63" w:rsidDel="00F50DF4">
          <w:rPr>
            <w:rFonts w:ascii="Times New Roman" w:hAnsi="Times New Roman"/>
            <w:sz w:val="24"/>
            <w:szCs w:val="24"/>
          </w:rPr>
          <w:t xml:space="preserve">J. </w:t>
        </w:r>
        <w:r w:rsidDel="00F50DF4">
          <w:rPr>
            <w:rFonts w:ascii="Times New Roman" w:hAnsi="Times New Roman"/>
            <w:sz w:val="24"/>
            <w:szCs w:val="24"/>
          </w:rPr>
          <w:t>(2010). Selection Bias in Web Surveys,</w:t>
        </w:r>
        <w:r w:rsidDel="00F50DF4">
          <w:rPr>
            <w:rFonts w:ascii="Times New Roman" w:hAnsi="Times New Roman"/>
            <w:i/>
            <w:sz w:val="24"/>
            <w:szCs w:val="24"/>
          </w:rPr>
          <w:t xml:space="preserve"> International Statistical Review</w:t>
        </w:r>
        <w:r w:rsidDel="00F50DF4">
          <w:rPr>
            <w:rFonts w:ascii="Times New Roman" w:hAnsi="Times New Roman"/>
            <w:sz w:val="24"/>
            <w:szCs w:val="24"/>
          </w:rPr>
          <w:t xml:space="preserve">, </w:t>
        </w:r>
      </w:moveFrom>
    </w:p>
    <w:p w14:paraId="5A8DB216" w14:textId="3D8293A7" w:rsidR="009653B4" w:rsidDel="00F50DF4" w:rsidRDefault="00E31588">
      <w:pPr>
        <w:spacing w:line="360" w:lineRule="auto"/>
        <w:ind w:firstLine="720"/>
        <w:outlineLvl w:val="0"/>
        <w:rPr>
          <w:moveFrom w:id="574" w:author="Savelkoul, M.J. (Michael)" w:date="2021-01-12T13:07:00Z"/>
          <w:rFonts w:ascii="Times New Roman" w:hAnsi="Times New Roman"/>
          <w:sz w:val="24"/>
          <w:szCs w:val="24"/>
        </w:rPr>
      </w:pPr>
      <w:moveFrom w:id="575" w:author="Savelkoul, M.J. (Michael)" w:date="2021-01-12T13:07:00Z">
        <w:r w:rsidDel="00F50DF4">
          <w:rPr>
            <w:rFonts w:ascii="Times New Roman" w:hAnsi="Times New Roman"/>
            <w:sz w:val="24"/>
            <w:szCs w:val="24"/>
          </w:rPr>
          <w:t xml:space="preserve">78:2, 161–188. </w:t>
        </w:r>
      </w:moveFrom>
    </w:p>
    <w:p w14:paraId="08F5DEF8" w14:textId="05766315" w:rsidR="009653B4" w:rsidDel="009B128D" w:rsidRDefault="00E31588">
      <w:pPr>
        <w:spacing w:line="360" w:lineRule="auto"/>
        <w:rPr>
          <w:moveFrom w:id="576" w:author="Savelkoul, M.J. (Michael)" w:date="2021-01-12T12:43:00Z"/>
          <w:rFonts w:ascii="Times New Roman" w:hAnsi="Times New Roman" w:cs="Times New Roman"/>
          <w:sz w:val="24"/>
          <w:szCs w:val="24"/>
        </w:rPr>
      </w:pPr>
      <w:moveFromRangeStart w:id="577" w:author="Savelkoul, M.J. (Michael)" w:date="2021-01-12T12:43:00Z" w:name="move61347814"/>
      <w:moveFromRangeEnd w:id="572"/>
      <w:moveFrom w:id="578" w:author="Savelkoul, M.J. (Michael)" w:date="2021-01-12T12:43:00Z">
        <w:r w:rsidDel="009B128D">
          <w:rPr>
            <w:rFonts w:ascii="Times New Roman" w:hAnsi="Times New Roman" w:cs="Times New Roman"/>
            <w:sz w:val="24"/>
            <w:szCs w:val="24"/>
          </w:rPr>
          <w:t xml:space="preserve">Blalock </w:t>
        </w:r>
        <w:r w:rsidR="00D77D63" w:rsidDel="009B128D">
          <w:rPr>
            <w:rFonts w:ascii="Times New Roman" w:hAnsi="Times New Roman" w:cs="Times New Roman"/>
            <w:sz w:val="24"/>
            <w:szCs w:val="24"/>
          </w:rPr>
          <w:t xml:space="preserve">H. </w:t>
        </w:r>
        <w:r w:rsidDel="009B128D">
          <w:rPr>
            <w:rFonts w:ascii="Times New Roman" w:hAnsi="Times New Roman" w:cs="Times New Roman"/>
            <w:sz w:val="24"/>
            <w:szCs w:val="24"/>
          </w:rPr>
          <w:t xml:space="preserve">M. (1967). </w:t>
        </w:r>
        <w:r w:rsidDel="009B128D">
          <w:rPr>
            <w:rFonts w:ascii="Times New Roman" w:hAnsi="Times New Roman" w:cs="Times New Roman"/>
            <w:i/>
            <w:sz w:val="24"/>
            <w:szCs w:val="24"/>
          </w:rPr>
          <w:t>Toward a Theory of Minority Group Relations</w:t>
        </w:r>
        <w:r w:rsidDel="009B128D">
          <w:rPr>
            <w:rFonts w:ascii="Times New Roman" w:hAnsi="Times New Roman" w:cs="Times New Roman"/>
            <w:sz w:val="24"/>
            <w:szCs w:val="24"/>
          </w:rPr>
          <w:t xml:space="preserve">. New York, NY: </w:t>
        </w:r>
      </w:moveFrom>
    </w:p>
    <w:p w14:paraId="5B7795ED" w14:textId="59B15ADB" w:rsidR="009653B4" w:rsidDel="009B128D" w:rsidRDefault="00E31588">
      <w:pPr>
        <w:spacing w:line="360" w:lineRule="auto"/>
        <w:ind w:firstLine="720"/>
        <w:rPr>
          <w:moveFrom w:id="579" w:author="Savelkoul, M.J. (Michael)" w:date="2021-01-12T12:43:00Z"/>
          <w:rFonts w:ascii="Times New Roman" w:hAnsi="Times New Roman" w:cs="Times New Roman"/>
          <w:sz w:val="24"/>
          <w:szCs w:val="24"/>
        </w:rPr>
      </w:pPr>
      <w:moveFrom w:id="580" w:author="Savelkoul, M.J. (Michael)" w:date="2021-01-12T12:43:00Z">
        <w:r w:rsidDel="009B128D">
          <w:rPr>
            <w:rFonts w:ascii="Times New Roman" w:hAnsi="Times New Roman" w:cs="Times New Roman"/>
            <w:sz w:val="24"/>
            <w:szCs w:val="24"/>
          </w:rPr>
          <w:t>John Wiley and Sons.</w:t>
        </w:r>
      </w:moveFrom>
    </w:p>
    <w:p w14:paraId="15BF8A07" w14:textId="74099027" w:rsidR="009653B4" w:rsidDel="009B128D" w:rsidRDefault="00E31588">
      <w:pPr>
        <w:spacing w:line="360" w:lineRule="auto"/>
        <w:rPr>
          <w:moveFrom w:id="581" w:author="Savelkoul, M.J. (Michael)" w:date="2021-01-12T12:44:00Z"/>
          <w:rFonts w:ascii="Times New Roman" w:hAnsi="Times New Roman" w:cs="Times New Roman"/>
          <w:sz w:val="24"/>
          <w:szCs w:val="24"/>
        </w:rPr>
      </w:pPr>
      <w:moveFromRangeStart w:id="582" w:author="Savelkoul, M.J. (Michael)" w:date="2021-01-12T12:44:00Z" w:name="move61347911"/>
      <w:moveFromRangeEnd w:id="577"/>
      <w:moveFrom w:id="583" w:author="Savelkoul, M.J. (Michael)" w:date="2021-01-12T12:44:00Z">
        <w:r w:rsidDel="009B128D">
          <w:rPr>
            <w:rFonts w:ascii="Times New Roman" w:hAnsi="Times New Roman" w:cs="Times New Roman"/>
            <w:sz w:val="24"/>
            <w:szCs w:val="24"/>
          </w:rPr>
          <w:t xml:space="preserve">Blau </w:t>
        </w:r>
        <w:r w:rsidR="00D77D63" w:rsidDel="009B128D">
          <w:rPr>
            <w:rFonts w:ascii="Times New Roman" w:hAnsi="Times New Roman" w:cs="Times New Roman"/>
            <w:sz w:val="24"/>
            <w:szCs w:val="24"/>
          </w:rPr>
          <w:t xml:space="preserve">P. </w:t>
        </w:r>
        <w:r w:rsidDel="009B128D">
          <w:rPr>
            <w:rFonts w:ascii="Times New Roman" w:hAnsi="Times New Roman" w:cs="Times New Roman"/>
            <w:sz w:val="24"/>
            <w:szCs w:val="24"/>
          </w:rPr>
          <w:t xml:space="preserve">M. (1994). </w:t>
        </w:r>
        <w:r w:rsidDel="009B128D">
          <w:rPr>
            <w:rFonts w:ascii="Times New Roman" w:hAnsi="Times New Roman" w:cs="Times New Roman"/>
            <w:i/>
            <w:sz w:val="24"/>
            <w:szCs w:val="24"/>
          </w:rPr>
          <w:t>Structural Effects of Opportunities</w:t>
        </w:r>
        <w:r w:rsidDel="009B128D">
          <w:rPr>
            <w:rFonts w:ascii="Times New Roman" w:hAnsi="Times New Roman" w:cs="Times New Roman"/>
            <w:sz w:val="24"/>
            <w:szCs w:val="24"/>
          </w:rPr>
          <w:t xml:space="preserve">. Chicago, IL: University of </w:t>
        </w:r>
      </w:moveFrom>
    </w:p>
    <w:p w14:paraId="701EFBB7" w14:textId="53F5E2F3" w:rsidR="009653B4" w:rsidDel="009B128D" w:rsidRDefault="00E31588">
      <w:pPr>
        <w:spacing w:line="360" w:lineRule="auto"/>
        <w:ind w:firstLine="720"/>
        <w:rPr>
          <w:moveFrom w:id="584" w:author="Savelkoul, M.J. (Michael)" w:date="2021-01-12T12:44:00Z"/>
          <w:rFonts w:ascii="Times New Roman" w:hAnsi="Times New Roman" w:cs="Times New Roman"/>
          <w:sz w:val="24"/>
          <w:szCs w:val="24"/>
        </w:rPr>
      </w:pPr>
      <w:bookmarkStart w:id="585" w:name="_ENREF_7"/>
      <w:moveFrom w:id="586" w:author="Savelkoul, M.J. (Michael)" w:date="2021-01-12T12:44:00Z">
        <w:r w:rsidDel="009B128D">
          <w:rPr>
            <w:rFonts w:ascii="Times New Roman" w:hAnsi="Times New Roman" w:cs="Times New Roman"/>
            <w:sz w:val="24"/>
            <w:szCs w:val="24"/>
          </w:rPr>
          <w:t>Chicago Press.</w:t>
        </w:r>
        <w:bookmarkEnd w:id="585"/>
      </w:moveFrom>
    </w:p>
    <w:p w14:paraId="6FAB9F20" w14:textId="7114B14C" w:rsidR="009653B4" w:rsidDel="00780CE1" w:rsidRDefault="00E31588">
      <w:pPr>
        <w:spacing w:line="360" w:lineRule="auto"/>
        <w:ind w:left="284" w:hanging="284"/>
        <w:rPr>
          <w:moveFrom w:id="587" w:author="Savelkoul, M.J. (Michael)" w:date="2021-01-12T12:51:00Z"/>
          <w:rFonts w:ascii="Times New Roman" w:hAnsi="Times New Roman" w:cs="Times New Roman"/>
          <w:sz w:val="24"/>
          <w:szCs w:val="24"/>
        </w:rPr>
      </w:pPr>
      <w:moveFromRangeStart w:id="588" w:author="Savelkoul, M.J. (Michael)" w:date="2021-01-12T12:51:00Z" w:name="move61348289"/>
      <w:moveFromRangeEnd w:id="582"/>
      <w:moveFrom w:id="589" w:author="Savelkoul, M.J. (Michael)" w:date="2021-01-12T12:51:00Z">
        <w:r w:rsidDel="00780CE1">
          <w:rPr>
            <w:rFonts w:ascii="Times New Roman" w:hAnsi="Times New Roman" w:cs="Times New Roman"/>
            <w:sz w:val="24"/>
            <w:szCs w:val="24"/>
          </w:rPr>
          <w:t xml:space="preserve">Bowyer </w:t>
        </w:r>
        <w:r w:rsidR="00D77D63" w:rsidDel="00780CE1">
          <w:rPr>
            <w:rFonts w:ascii="Times New Roman" w:hAnsi="Times New Roman" w:cs="Times New Roman"/>
            <w:sz w:val="24"/>
            <w:szCs w:val="24"/>
          </w:rPr>
          <w:t xml:space="preserve">B. </w:t>
        </w:r>
        <w:r w:rsidDel="00780CE1">
          <w:rPr>
            <w:rFonts w:ascii="Times New Roman" w:hAnsi="Times New Roman" w:cs="Times New Roman"/>
            <w:sz w:val="24"/>
            <w:szCs w:val="24"/>
          </w:rPr>
          <w:t xml:space="preserve">(2008). Local Context and Extreme Right Support in England: The </w:t>
        </w:r>
      </w:moveFrom>
    </w:p>
    <w:p w14:paraId="26049460" w14:textId="4A2D80A0" w:rsidR="009653B4" w:rsidDel="00780CE1" w:rsidRDefault="00E31588">
      <w:pPr>
        <w:spacing w:line="360" w:lineRule="auto"/>
        <w:ind w:left="708"/>
        <w:rPr>
          <w:moveFrom w:id="590" w:author="Savelkoul, M.J. (Michael)" w:date="2021-01-12T12:51:00Z"/>
          <w:rFonts w:ascii="Times New Roman" w:hAnsi="Times New Roman" w:cs="Times New Roman"/>
          <w:sz w:val="24"/>
          <w:szCs w:val="24"/>
        </w:rPr>
      </w:pPr>
      <w:moveFrom w:id="591" w:author="Savelkoul, M.J. (Michael)" w:date="2021-01-12T12:51:00Z">
        <w:r w:rsidDel="00780CE1">
          <w:rPr>
            <w:rFonts w:ascii="Times New Roman" w:hAnsi="Times New Roman" w:cs="Times New Roman"/>
            <w:sz w:val="24"/>
            <w:szCs w:val="24"/>
          </w:rPr>
          <w:t xml:space="preserve">British National Party in the 2002 and 2003 Local Elections, </w:t>
        </w:r>
        <w:r w:rsidDel="00780CE1">
          <w:rPr>
            <w:rFonts w:ascii="Times New Roman" w:hAnsi="Times New Roman" w:cs="Times New Roman"/>
            <w:i/>
            <w:sz w:val="24"/>
            <w:szCs w:val="24"/>
          </w:rPr>
          <w:t xml:space="preserve">Electoral Studies, </w:t>
        </w:r>
        <w:r w:rsidDel="00780CE1">
          <w:rPr>
            <w:rFonts w:ascii="Times New Roman" w:hAnsi="Times New Roman" w:cs="Times New Roman"/>
            <w:sz w:val="24"/>
            <w:szCs w:val="24"/>
          </w:rPr>
          <w:t>27</w:t>
        </w:r>
        <w:r w:rsidDel="00780CE1">
          <w:rPr>
            <w:rFonts w:ascii="Times New Roman" w:hAnsi="Times New Roman" w:cs="Times New Roman"/>
            <w:i/>
            <w:sz w:val="24"/>
            <w:szCs w:val="24"/>
          </w:rPr>
          <w:t>:</w:t>
        </w:r>
        <w:r w:rsidDel="00780CE1">
          <w:rPr>
            <w:rFonts w:ascii="Times New Roman" w:hAnsi="Times New Roman" w:cs="Times New Roman"/>
            <w:sz w:val="24"/>
            <w:szCs w:val="24"/>
          </w:rPr>
          <w:t>4, 611</w:t>
        </w:r>
        <w:r w:rsidDel="00780CE1">
          <w:rPr>
            <w:rFonts w:ascii="Times New Roman" w:hAnsi="Times New Roman"/>
            <w:sz w:val="24"/>
            <w:szCs w:val="24"/>
          </w:rPr>
          <w:t>–</w:t>
        </w:r>
        <w:r w:rsidDel="00780CE1">
          <w:rPr>
            <w:rFonts w:ascii="Times New Roman" w:hAnsi="Times New Roman" w:cs="Times New Roman"/>
            <w:sz w:val="24"/>
            <w:szCs w:val="24"/>
          </w:rPr>
          <w:t>620.</w:t>
        </w:r>
      </w:moveFrom>
    </w:p>
    <w:p w14:paraId="2D599D97" w14:textId="1D4B8A40" w:rsidR="001C2D98" w:rsidDel="00D21C4F" w:rsidRDefault="00E31588" w:rsidP="000C71F7">
      <w:pPr>
        <w:spacing w:line="360" w:lineRule="auto"/>
        <w:rPr>
          <w:moveFrom w:id="592" w:author="Savelkoul, M.J. (Michael)" w:date="2021-01-12T13:02:00Z"/>
          <w:rFonts w:ascii="Times New Roman" w:hAnsi="Times New Roman" w:cs="Times New Roman"/>
          <w:i/>
          <w:sz w:val="24"/>
          <w:szCs w:val="24"/>
        </w:rPr>
      </w:pPr>
      <w:moveFromRangeStart w:id="593" w:author="Savelkoul, M.J. (Michael)" w:date="2021-01-12T13:02:00Z" w:name="move61348944"/>
      <w:moveFromRangeEnd w:id="588"/>
      <w:moveFrom w:id="594" w:author="Savelkoul, M.J. (Michael)" w:date="2021-01-12T13:02:00Z">
        <w:r w:rsidDel="00D21C4F">
          <w:rPr>
            <w:rFonts w:ascii="Times New Roman" w:hAnsi="Times New Roman" w:cs="Times New Roman"/>
            <w:sz w:val="24"/>
            <w:szCs w:val="24"/>
          </w:rPr>
          <w:t xml:space="preserve">Brown </w:t>
        </w:r>
        <w:r w:rsidR="00D77D63" w:rsidDel="00D21C4F">
          <w:rPr>
            <w:rFonts w:ascii="Times New Roman" w:hAnsi="Times New Roman" w:cs="Times New Roman"/>
            <w:sz w:val="24"/>
            <w:szCs w:val="24"/>
          </w:rPr>
          <w:t>R. &amp;</w:t>
        </w:r>
        <w:r w:rsidDel="00D21C4F">
          <w:rPr>
            <w:rFonts w:ascii="Times New Roman" w:hAnsi="Times New Roman" w:cs="Times New Roman"/>
            <w:sz w:val="24"/>
            <w:szCs w:val="24"/>
          </w:rPr>
          <w:t xml:space="preserve"> Hewstone</w:t>
        </w:r>
        <w:r w:rsidR="00D77D63" w:rsidDel="00D21C4F">
          <w:rPr>
            <w:rFonts w:ascii="Times New Roman" w:hAnsi="Times New Roman" w:cs="Times New Roman"/>
            <w:sz w:val="24"/>
            <w:szCs w:val="24"/>
          </w:rPr>
          <w:t xml:space="preserve"> M.</w:t>
        </w:r>
        <w:r w:rsidDel="00D21C4F">
          <w:rPr>
            <w:rFonts w:ascii="Times New Roman" w:hAnsi="Times New Roman" w:cs="Times New Roman"/>
            <w:sz w:val="24"/>
            <w:szCs w:val="24"/>
          </w:rPr>
          <w:t xml:space="preserve"> (2005). An Integrative Theory of Intergroup Contact,</w:t>
        </w:r>
        <w:r w:rsidR="001C2D98" w:rsidDel="00D21C4F">
          <w:rPr>
            <w:rFonts w:ascii="Times New Roman" w:hAnsi="Times New Roman" w:cs="Times New Roman"/>
            <w:sz w:val="24"/>
            <w:szCs w:val="24"/>
          </w:rPr>
          <w:t xml:space="preserve"> </w:t>
        </w:r>
        <w:r w:rsidDel="00D21C4F">
          <w:rPr>
            <w:rFonts w:ascii="Times New Roman" w:hAnsi="Times New Roman" w:cs="Times New Roman"/>
            <w:i/>
            <w:sz w:val="24"/>
            <w:szCs w:val="24"/>
          </w:rPr>
          <w:t xml:space="preserve">Advances in </w:t>
        </w:r>
      </w:moveFrom>
    </w:p>
    <w:p w14:paraId="2164B11C" w14:textId="06C90075" w:rsidR="009653B4" w:rsidRPr="00893BA7" w:rsidDel="00D21C4F" w:rsidRDefault="00E31588" w:rsidP="000C71F7">
      <w:pPr>
        <w:spacing w:line="360" w:lineRule="auto"/>
        <w:ind w:firstLine="708"/>
        <w:rPr>
          <w:moveFrom w:id="595" w:author="Savelkoul, M.J. (Michael)" w:date="2021-01-12T13:02:00Z"/>
          <w:rFonts w:ascii="Times New Roman" w:hAnsi="Times New Roman" w:cs="Times New Roman"/>
          <w:sz w:val="24"/>
          <w:szCs w:val="24"/>
          <w:rPrChange w:id="596" w:author="Jochem Tolsma" w:date="2021-01-12T15:03:00Z">
            <w:rPr>
              <w:moveFrom w:id="597" w:author="Savelkoul, M.J. (Michael)" w:date="2021-01-12T13:02:00Z"/>
              <w:rFonts w:ascii="Times New Roman" w:hAnsi="Times New Roman" w:cs="Times New Roman"/>
              <w:sz w:val="24"/>
              <w:szCs w:val="24"/>
              <w:lang w:val="nl-NL"/>
            </w:rPr>
          </w:rPrChange>
        </w:rPr>
      </w:pPr>
      <w:moveFrom w:id="598" w:author="Savelkoul, M.J. (Michael)" w:date="2021-01-12T13:02:00Z">
        <w:r w:rsidRPr="00893BA7" w:rsidDel="00D21C4F">
          <w:rPr>
            <w:rFonts w:ascii="Times New Roman" w:hAnsi="Times New Roman" w:cs="Times New Roman"/>
            <w:i/>
            <w:sz w:val="24"/>
            <w:szCs w:val="24"/>
            <w:rPrChange w:id="599" w:author="Jochem Tolsma" w:date="2021-01-12T15:03:00Z">
              <w:rPr>
                <w:rFonts w:ascii="Times New Roman" w:hAnsi="Times New Roman" w:cs="Times New Roman"/>
                <w:i/>
                <w:sz w:val="24"/>
                <w:szCs w:val="24"/>
                <w:lang w:val="nl-NL"/>
              </w:rPr>
            </w:rPrChange>
          </w:rPr>
          <w:t>Experimental Social Psychology</w:t>
        </w:r>
        <w:r w:rsidRPr="00893BA7" w:rsidDel="00D21C4F">
          <w:rPr>
            <w:rFonts w:ascii="Times New Roman" w:hAnsi="Times New Roman" w:cs="Times New Roman"/>
            <w:sz w:val="24"/>
            <w:szCs w:val="24"/>
            <w:rPrChange w:id="600" w:author="Jochem Tolsma" w:date="2021-01-12T15:03:00Z">
              <w:rPr>
                <w:rFonts w:ascii="Times New Roman" w:hAnsi="Times New Roman" w:cs="Times New Roman"/>
                <w:sz w:val="24"/>
                <w:szCs w:val="24"/>
                <w:lang w:val="nl-NL"/>
              </w:rPr>
            </w:rPrChange>
          </w:rPr>
          <w:t xml:space="preserve"> 37, 255–343.</w:t>
        </w:r>
      </w:moveFrom>
    </w:p>
    <w:p w14:paraId="3942A549" w14:textId="604D765E" w:rsidR="001C2D98" w:rsidDel="00F527EC" w:rsidRDefault="00E31588" w:rsidP="000C71F7">
      <w:pPr>
        <w:spacing w:line="360" w:lineRule="auto"/>
        <w:rPr>
          <w:moveFrom w:id="601" w:author="Savelkoul, M.J. (Michael)" w:date="2021-01-12T10:57:00Z"/>
          <w:rFonts w:ascii="Times New Roman" w:hAnsi="Times New Roman" w:cs="Times New Roman"/>
          <w:sz w:val="24"/>
          <w:szCs w:val="24"/>
        </w:rPr>
      </w:pPr>
      <w:moveFromRangeStart w:id="602" w:author="Savelkoul, M.J. (Michael)" w:date="2021-01-12T10:57:00Z" w:name="move61341463"/>
      <w:moveFromRangeEnd w:id="593"/>
      <w:moveFrom w:id="603" w:author="Savelkoul, M.J. (Michael)" w:date="2021-01-12T10:57:00Z">
        <w:r w:rsidRPr="00893BA7" w:rsidDel="00F527EC">
          <w:rPr>
            <w:rFonts w:ascii="Times New Roman" w:hAnsi="Times New Roman" w:cs="Times New Roman"/>
            <w:sz w:val="24"/>
            <w:szCs w:val="24"/>
            <w:rPrChange w:id="604" w:author="Jochem Tolsma" w:date="2021-01-12T15:03:00Z">
              <w:rPr>
                <w:rFonts w:ascii="Times New Roman" w:hAnsi="Times New Roman" w:cs="Times New Roman"/>
                <w:sz w:val="24"/>
                <w:szCs w:val="24"/>
                <w:lang w:val="nl-NL"/>
              </w:rPr>
            </w:rPrChange>
          </w:rPr>
          <w:t xml:space="preserve">Coffé </w:t>
        </w:r>
        <w:r w:rsidR="00D77D63" w:rsidRPr="00893BA7" w:rsidDel="00F527EC">
          <w:rPr>
            <w:rFonts w:ascii="Times New Roman" w:hAnsi="Times New Roman" w:cs="Times New Roman"/>
            <w:sz w:val="24"/>
            <w:szCs w:val="24"/>
            <w:rPrChange w:id="605" w:author="Jochem Tolsma" w:date="2021-01-12T15:03:00Z">
              <w:rPr>
                <w:rFonts w:ascii="Times New Roman" w:hAnsi="Times New Roman" w:cs="Times New Roman"/>
                <w:sz w:val="24"/>
                <w:szCs w:val="24"/>
                <w:lang w:val="nl-NL"/>
              </w:rPr>
            </w:rPrChange>
          </w:rPr>
          <w:t>H.</w:t>
        </w:r>
        <w:r w:rsidRPr="00893BA7" w:rsidDel="00F527EC">
          <w:rPr>
            <w:rFonts w:ascii="Times New Roman" w:hAnsi="Times New Roman" w:cs="Times New Roman"/>
            <w:sz w:val="24"/>
            <w:szCs w:val="24"/>
            <w:rPrChange w:id="606" w:author="Jochem Tolsma" w:date="2021-01-12T15:03:00Z">
              <w:rPr>
                <w:rFonts w:ascii="Times New Roman" w:hAnsi="Times New Roman" w:cs="Times New Roman"/>
                <w:sz w:val="24"/>
                <w:szCs w:val="24"/>
                <w:lang w:val="nl-NL"/>
              </w:rPr>
            </w:rPrChange>
          </w:rPr>
          <w:t xml:space="preserve">, Heyndels </w:t>
        </w:r>
        <w:r w:rsidR="00D77D63" w:rsidRPr="00893BA7" w:rsidDel="00F527EC">
          <w:rPr>
            <w:rFonts w:ascii="Times New Roman" w:hAnsi="Times New Roman" w:cs="Times New Roman"/>
            <w:sz w:val="24"/>
            <w:szCs w:val="24"/>
            <w:rPrChange w:id="607" w:author="Jochem Tolsma" w:date="2021-01-12T15:03:00Z">
              <w:rPr>
                <w:rFonts w:ascii="Times New Roman" w:hAnsi="Times New Roman" w:cs="Times New Roman"/>
                <w:sz w:val="24"/>
                <w:szCs w:val="24"/>
                <w:lang w:val="nl-NL"/>
              </w:rPr>
            </w:rPrChange>
          </w:rPr>
          <w:t>B. &amp;</w:t>
        </w:r>
        <w:r w:rsidRPr="00893BA7" w:rsidDel="00F527EC">
          <w:rPr>
            <w:rFonts w:ascii="Times New Roman" w:hAnsi="Times New Roman" w:cs="Times New Roman"/>
            <w:sz w:val="24"/>
            <w:szCs w:val="24"/>
            <w:rPrChange w:id="608" w:author="Jochem Tolsma" w:date="2021-01-12T15:03:00Z">
              <w:rPr>
                <w:rFonts w:ascii="Times New Roman" w:hAnsi="Times New Roman" w:cs="Times New Roman"/>
                <w:sz w:val="24"/>
                <w:szCs w:val="24"/>
                <w:lang w:val="nl-NL"/>
              </w:rPr>
            </w:rPrChange>
          </w:rPr>
          <w:t xml:space="preserve"> Vermeir</w:t>
        </w:r>
        <w:r w:rsidR="00D77D63" w:rsidRPr="00893BA7" w:rsidDel="00F527EC">
          <w:rPr>
            <w:rFonts w:ascii="Times New Roman" w:hAnsi="Times New Roman" w:cs="Times New Roman"/>
            <w:sz w:val="24"/>
            <w:szCs w:val="24"/>
            <w:rPrChange w:id="609" w:author="Jochem Tolsma" w:date="2021-01-12T15:03:00Z">
              <w:rPr>
                <w:rFonts w:ascii="Times New Roman" w:hAnsi="Times New Roman" w:cs="Times New Roman"/>
                <w:sz w:val="24"/>
                <w:szCs w:val="24"/>
                <w:lang w:val="nl-NL"/>
              </w:rPr>
            </w:rPrChange>
          </w:rPr>
          <w:t xml:space="preserve"> J.</w:t>
        </w:r>
        <w:r w:rsidRPr="00893BA7" w:rsidDel="00F527EC">
          <w:rPr>
            <w:rFonts w:ascii="Times New Roman" w:hAnsi="Times New Roman" w:cs="Times New Roman"/>
            <w:sz w:val="24"/>
            <w:szCs w:val="24"/>
            <w:rPrChange w:id="610" w:author="Jochem Tolsma" w:date="2021-01-12T15:03:00Z">
              <w:rPr>
                <w:rFonts w:ascii="Times New Roman" w:hAnsi="Times New Roman" w:cs="Times New Roman"/>
                <w:sz w:val="24"/>
                <w:szCs w:val="24"/>
                <w:lang w:val="nl-NL"/>
              </w:rPr>
            </w:rPrChange>
          </w:rPr>
          <w:t xml:space="preserve"> (2007). </w:t>
        </w:r>
        <w:r w:rsidDel="00F527EC">
          <w:rPr>
            <w:rFonts w:ascii="Times New Roman" w:hAnsi="Times New Roman" w:cs="Times New Roman"/>
            <w:sz w:val="24"/>
            <w:szCs w:val="24"/>
          </w:rPr>
          <w:t xml:space="preserve">Fertile Grounds for Extreme Right-wing Parties: </w:t>
        </w:r>
      </w:moveFrom>
    </w:p>
    <w:p w14:paraId="11CEC74A" w14:textId="0E89EB18" w:rsidR="009653B4" w:rsidDel="00F527EC" w:rsidRDefault="00E31588" w:rsidP="000C71F7">
      <w:pPr>
        <w:spacing w:line="360" w:lineRule="auto"/>
        <w:ind w:firstLine="708"/>
        <w:rPr>
          <w:moveFrom w:id="611" w:author="Savelkoul, M.J. (Michael)" w:date="2021-01-12T10:57:00Z"/>
          <w:rFonts w:ascii="Times New Roman" w:hAnsi="Times New Roman" w:cs="Times New Roman"/>
          <w:sz w:val="24"/>
          <w:szCs w:val="24"/>
          <w:lang w:val="en-US"/>
        </w:rPr>
      </w:pPr>
      <w:moveFrom w:id="612" w:author="Savelkoul, M.J. (Michael)" w:date="2021-01-12T10:57:00Z">
        <w:r w:rsidDel="00F527EC">
          <w:rPr>
            <w:rFonts w:ascii="Times New Roman" w:hAnsi="Times New Roman" w:cs="Times New Roman"/>
            <w:sz w:val="24"/>
            <w:szCs w:val="24"/>
          </w:rPr>
          <w:t>Explaining the Vlaams Blok Electoral Success,</w:t>
        </w:r>
        <w:r w:rsidDel="00F527EC">
          <w:rPr>
            <w:rFonts w:ascii="Times New Roman" w:hAnsi="Times New Roman" w:cs="Times New Roman"/>
            <w:i/>
            <w:sz w:val="24"/>
            <w:szCs w:val="24"/>
          </w:rPr>
          <w:t xml:space="preserve"> </w:t>
        </w:r>
        <w:r w:rsidDel="00F527EC">
          <w:rPr>
            <w:rFonts w:ascii="Times New Roman" w:hAnsi="Times New Roman" w:cs="Times New Roman"/>
            <w:i/>
            <w:sz w:val="24"/>
            <w:szCs w:val="24"/>
            <w:lang w:val="en-US"/>
          </w:rPr>
          <w:t>Electoral Studies</w:t>
        </w:r>
        <w:r w:rsidDel="00F527EC">
          <w:rPr>
            <w:rFonts w:ascii="Times New Roman" w:hAnsi="Times New Roman" w:cs="Times New Roman"/>
            <w:sz w:val="24"/>
            <w:szCs w:val="24"/>
            <w:lang w:val="en-US"/>
          </w:rPr>
          <w:t>, 26:1, 142</w:t>
        </w:r>
        <w:r w:rsidDel="00F527EC">
          <w:rPr>
            <w:rFonts w:ascii="Times New Roman" w:hAnsi="Times New Roman" w:cs="Times New Roman"/>
            <w:sz w:val="24"/>
            <w:szCs w:val="24"/>
          </w:rPr>
          <w:t>–</w:t>
        </w:r>
        <w:r w:rsidDel="00F527EC">
          <w:rPr>
            <w:rFonts w:ascii="Times New Roman" w:hAnsi="Times New Roman" w:cs="Times New Roman"/>
            <w:sz w:val="24"/>
            <w:szCs w:val="24"/>
            <w:lang w:val="en-US"/>
          </w:rPr>
          <w:t>155.</w:t>
        </w:r>
      </w:moveFrom>
    </w:p>
    <w:p w14:paraId="44C00DB7" w14:textId="7369DBD9" w:rsidR="009653B4" w:rsidDel="00F527EC" w:rsidRDefault="00E31588">
      <w:pPr>
        <w:pStyle w:val="CommentText"/>
        <w:spacing w:line="360" w:lineRule="auto"/>
        <w:ind w:left="709" w:hanging="709"/>
        <w:rPr>
          <w:moveFrom w:id="613" w:author="Savelkoul, M.J. (Michael)" w:date="2021-01-12T10:56:00Z"/>
          <w:rFonts w:ascii="Times New Roman" w:hAnsi="Times New Roman" w:cs="Times New Roman"/>
          <w:sz w:val="24"/>
          <w:szCs w:val="24"/>
        </w:rPr>
      </w:pPr>
      <w:moveFromRangeStart w:id="614" w:author="Savelkoul, M.J. (Michael)" w:date="2021-01-12T10:56:00Z" w:name="move61341400"/>
      <w:moveFromRangeEnd w:id="602"/>
      <w:moveFrom w:id="615" w:author="Savelkoul, M.J. (Michael)" w:date="2021-01-12T10:56:00Z">
        <w:r w:rsidDel="00F527EC">
          <w:rPr>
            <w:rFonts w:ascii="Times New Roman" w:hAnsi="Times New Roman" w:cs="Times New Roman"/>
            <w:sz w:val="24"/>
            <w:szCs w:val="24"/>
          </w:rPr>
          <w:t xml:space="preserve">Connolly K. (2016). Cologne inquiry into 'coordinated' New Year's Eve sex attacks. </w:t>
        </w:r>
        <w:r w:rsidDel="00F527EC">
          <w:rPr>
            <w:rFonts w:ascii="Times New Roman" w:hAnsi="Times New Roman" w:cs="Times New Roman"/>
            <w:i/>
            <w:sz w:val="24"/>
            <w:szCs w:val="24"/>
          </w:rPr>
          <w:t>The Guardian</w:t>
        </w:r>
        <w:r w:rsidDel="00F527EC">
          <w:rPr>
            <w:rFonts w:ascii="Times New Roman" w:hAnsi="Times New Roman" w:cs="Times New Roman"/>
            <w:sz w:val="24"/>
            <w:szCs w:val="24"/>
          </w:rPr>
          <w:t>, January 5, 2016</w:t>
        </w:r>
      </w:moveFrom>
    </w:p>
    <w:p w14:paraId="16DB094A" w14:textId="7819D309" w:rsidR="009653B4" w:rsidDel="009B128D" w:rsidRDefault="00E31588">
      <w:pPr>
        <w:spacing w:line="360" w:lineRule="auto"/>
        <w:rPr>
          <w:moveFrom w:id="616" w:author="Savelkoul, M.J. (Michael)" w:date="2021-01-12T12:43:00Z"/>
          <w:rFonts w:ascii="Times New Roman" w:hAnsi="Times New Roman" w:cs="Times New Roman"/>
          <w:sz w:val="24"/>
          <w:szCs w:val="24"/>
        </w:rPr>
      </w:pPr>
      <w:moveFromRangeStart w:id="617" w:author="Savelkoul, M.J. (Michael)" w:date="2021-01-12T12:43:00Z" w:name="move61347825"/>
      <w:moveFromRangeEnd w:id="614"/>
      <w:moveFrom w:id="618" w:author="Savelkoul, M.J. (Michael)" w:date="2021-01-12T12:43:00Z">
        <w:r w:rsidDel="009B128D">
          <w:rPr>
            <w:rFonts w:ascii="Times New Roman" w:hAnsi="Times New Roman" w:cs="Times New Roman"/>
            <w:sz w:val="24"/>
            <w:szCs w:val="24"/>
          </w:rPr>
          <w:t xml:space="preserve">Coser </w:t>
        </w:r>
        <w:r w:rsidR="001C2D98" w:rsidDel="009B128D">
          <w:rPr>
            <w:rFonts w:ascii="Times New Roman" w:hAnsi="Times New Roman" w:cs="Times New Roman"/>
            <w:sz w:val="24"/>
            <w:szCs w:val="24"/>
          </w:rPr>
          <w:t>L</w:t>
        </w:r>
        <w:r w:rsidR="00D77D63" w:rsidDel="009B128D">
          <w:rPr>
            <w:rFonts w:ascii="Times New Roman" w:hAnsi="Times New Roman" w:cs="Times New Roman"/>
            <w:sz w:val="24"/>
            <w:szCs w:val="24"/>
          </w:rPr>
          <w:t xml:space="preserve">. </w:t>
        </w:r>
        <w:r w:rsidDel="009B128D">
          <w:rPr>
            <w:rFonts w:ascii="Times New Roman" w:hAnsi="Times New Roman" w:cs="Times New Roman"/>
            <w:sz w:val="24"/>
            <w:szCs w:val="24"/>
          </w:rPr>
          <w:t xml:space="preserve">A. (1956). </w:t>
        </w:r>
        <w:r w:rsidDel="009B128D">
          <w:rPr>
            <w:rFonts w:ascii="Times New Roman" w:hAnsi="Times New Roman" w:cs="Times New Roman"/>
            <w:i/>
            <w:sz w:val="24"/>
            <w:szCs w:val="24"/>
          </w:rPr>
          <w:t>The Function of Social Conflict</w:t>
        </w:r>
        <w:r w:rsidDel="009B128D">
          <w:rPr>
            <w:rFonts w:ascii="Times New Roman" w:hAnsi="Times New Roman" w:cs="Times New Roman"/>
            <w:sz w:val="24"/>
            <w:szCs w:val="24"/>
          </w:rPr>
          <w:t>. Glencoe, IL: Free Press.</w:t>
        </w:r>
      </w:moveFrom>
    </w:p>
    <w:p w14:paraId="6C000D42" w14:textId="4A5B670D" w:rsidR="009653B4" w:rsidDel="009B128D" w:rsidRDefault="00E31588">
      <w:pPr>
        <w:spacing w:line="360" w:lineRule="auto"/>
        <w:ind w:left="709" w:hanging="709"/>
        <w:rPr>
          <w:moveFrom w:id="619" w:author="Savelkoul, M.J. (Michael)" w:date="2021-01-12T12:42:00Z"/>
        </w:rPr>
      </w:pPr>
      <w:moveFromRangeStart w:id="620" w:author="Savelkoul, M.J. (Michael)" w:date="2021-01-12T12:42:00Z" w:name="move61347789"/>
      <w:moveFromRangeEnd w:id="617"/>
      <w:moveFrom w:id="621" w:author="Savelkoul, M.J. (Michael)" w:date="2021-01-12T12:42:00Z">
        <w:r w:rsidDel="009B128D">
          <w:rPr>
            <w:rFonts w:ascii="Times New Roman" w:eastAsia="Times New Roman" w:hAnsi="Times New Roman" w:cs="Times New Roman"/>
            <w:sz w:val="24"/>
            <w:szCs w:val="24"/>
            <w:lang w:eastAsia="nl-NL"/>
          </w:rPr>
          <w:t xml:space="preserve">Dinas E., Matakos K., Xefteris D., &amp; Hangartner D. (2019). Waking Up the Golden Dawn: Does Exposure to the Refugee Crisis Increase Support for Extreme-Right Parties?. </w:t>
        </w:r>
        <w:r w:rsidDel="009B128D">
          <w:rPr>
            <w:rFonts w:ascii="Times New Roman" w:eastAsia="Times New Roman" w:hAnsi="Times New Roman" w:cs="Times New Roman"/>
            <w:i/>
            <w:iCs/>
            <w:sz w:val="24"/>
            <w:szCs w:val="24"/>
            <w:lang w:val="en-US" w:eastAsia="nl-NL"/>
          </w:rPr>
          <w:t>Political Analysis</w:t>
        </w:r>
        <w:r w:rsidDel="009B128D">
          <w:rPr>
            <w:rFonts w:ascii="Times New Roman" w:eastAsia="Times New Roman" w:hAnsi="Times New Roman" w:cs="Times New Roman"/>
            <w:sz w:val="24"/>
            <w:szCs w:val="24"/>
            <w:lang w:val="en-US" w:eastAsia="nl-NL"/>
          </w:rPr>
          <w:t xml:space="preserve">, 1-11. </w:t>
        </w:r>
        <w:r w:rsidR="00F527EC" w:rsidDel="009B128D">
          <w:fldChar w:fldCharType="begin"/>
        </w:r>
        <w:r w:rsidR="00F527EC" w:rsidDel="009B128D">
          <w:instrText xml:space="preserve"> HYPERLINK "https://doi.org/10.1017/pan.2018.48" \t "_blank" \h </w:instrText>
        </w:r>
        <w:r w:rsidR="00F527EC" w:rsidDel="009B128D">
          <w:fldChar w:fldCharType="separate"/>
        </w:r>
        <w:r w:rsidDel="009B128D">
          <w:rPr>
            <w:rStyle w:val="ListLabel143"/>
            <w:rFonts w:eastAsiaTheme="minorEastAsia"/>
          </w:rPr>
          <w:t>https://doi.org/10.1017/pan.2018.48</w:t>
        </w:r>
        <w:r w:rsidR="00F527EC" w:rsidDel="009B128D">
          <w:rPr>
            <w:rStyle w:val="ListLabel143"/>
            <w:rFonts w:eastAsiaTheme="minorEastAsia"/>
          </w:rPr>
          <w:fldChar w:fldCharType="end"/>
        </w:r>
      </w:moveFrom>
    </w:p>
    <w:moveFromRangeEnd w:id="620"/>
    <w:p w14:paraId="40585070" w14:textId="2BCB8E5B" w:rsidR="006D5ACA" w:rsidDel="00F50DF4" w:rsidRDefault="006D5ACA">
      <w:pPr>
        <w:spacing w:line="360" w:lineRule="auto"/>
        <w:ind w:left="709" w:hanging="709"/>
        <w:rPr>
          <w:del w:id="622" w:author="Savelkoul, M.J. (Michael)" w:date="2021-01-12T13:12:00Z"/>
          <w:rFonts w:ascii="Times New Roman" w:eastAsia="Times New Roman" w:hAnsi="Times New Roman" w:cs="Times New Roman"/>
          <w:sz w:val="24"/>
          <w:szCs w:val="24"/>
          <w:lang w:eastAsia="nl-NL"/>
        </w:rPr>
      </w:pPr>
      <w:del w:id="623" w:author="Savelkoul, M.J. (Michael)" w:date="2021-01-12T13:12:00Z">
        <w:r w:rsidRPr="00864CFB" w:rsidDel="00F50DF4">
          <w:rPr>
            <w:rFonts w:ascii="Times New Roman" w:eastAsia="Times New Roman" w:hAnsi="Times New Roman" w:cs="Times New Roman"/>
            <w:sz w:val="24"/>
            <w:szCs w:val="24"/>
            <w:lang w:eastAsia="nl-NL"/>
          </w:rPr>
          <w:delText>Dustmann</w:delText>
        </w:r>
        <w:r w:rsidRPr="006B077F" w:rsidDel="00F50DF4">
          <w:rPr>
            <w:rFonts w:ascii="Times New Roman" w:eastAsia="Times New Roman" w:hAnsi="Times New Roman" w:cs="Times New Roman"/>
            <w:sz w:val="24"/>
            <w:szCs w:val="24"/>
            <w:lang w:eastAsia="nl-NL"/>
          </w:rPr>
          <w:delText xml:space="preserve"> C., Vasiljeva</w:delText>
        </w:r>
        <w:r w:rsidRPr="00FB7CB7" w:rsidDel="00F50DF4">
          <w:rPr>
            <w:rFonts w:ascii="Times New Roman" w:eastAsia="Times New Roman" w:hAnsi="Times New Roman" w:cs="Times New Roman"/>
            <w:sz w:val="24"/>
            <w:szCs w:val="24"/>
            <w:lang w:eastAsia="nl-NL"/>
          </w:rPr>
          <w:delText xml:space="preserve"> K., &amp; Piil Damm A. (2019). </w:delText>
        </w:r>
        <w:r w:rsidRPr="006D5ACA" w:rsidDel="00F50DF4">
          <w:rPr>
            <w:rFonts w:ascii="Times New Roman" w:eastAsia="Times New Roman" w:hAnsi="Times New Roman" w:cs="Times New Roman"/>
            <w:sz w:val="24"/>
            <w:szCs w:val="24"/>
            <w:lang w:eastAsia="nl-NL"/>
          </w:rPr>
          <w:delText xml:space="preserve">Refugee migration and electoral outcomes. </w:delText>
        </w:r>
        <w:r w:rsidRPr="006D5ACA" w:rsidDel="00F50DF4">
          <w:rPr>
            <w:rFonts w:ascii="Times New Roman" w:eastAsia="Times New Roman" w:hAnsi="Times New Roman" w:cs="Times New Roman"/>
            <w:i/>
            <w:sz w:val="24"/>
            <w:szCs w:val="24"/>
            <w:lang w:eastAsia="nl-NL"/>
          </w:rPr>
          <w:delText>The Review of Economic Studies</w:delText>
        </w:r>
        <w:r w:rsidRPr="006D5ACA" w:rsidDel="00F50DF4">
          <w:rPr>
            <w:rFonts w:ascii="Times New Roman" w:eastAsia="Times New Roman" w:hAnsi="Times New Roman" w:cs="Times New Roman"/>
            <w:sz w:val="24"/>
            <w:szCs w:val="24"/>
            <w:lang w:eastAsia="nl-NL"/>
          </w:rPr>
          <w:delText>, 86(5), 2035-2091.</w:delText>
        </w:r>
      </w:del>
    </w:p>
    <w:p w14:paraId="3926E0D6" w14:textId="03E1AA1E" w:rsidR="00784A42" w:rsidDel="00F527EC" w:rsidRDefault="00784A42">
      <w:pPr>
        <w:spacing w:line="360" w:lineRule="auto"/>
        <w:ind w:left="709" w:hanging="709"/>
        <w:rPr>
          <w:moveFrom w:id="624" w:author="Savelkoul, M.J. (Michael)" w:date="2021-01-12T10:57:00Z"/>
          <w:rFonts w:ascii="Times New Roman" w:eastAsia="Times New Roman" w:hAnsi="Times New Roman" w:cs="Times New Roman"/>
          <w:sz w:val="24"/>
          <w:szCs w:val="24"/>
          <w:lang w:eastAsia="nl-NL"/>
        </w:rPr>
      </w:pPr>
      <w:moveFromRangeStart w:id="625" w:author="Savelkoul, M.J. (Michael)" w:date="2021-01-12T10:57:00Z" w:name="move61341480"/>
      <w:moveFrom w:id="626" w:author="Savelkoul, M.J. (Michael)" w:date="2021-01-12T10:57:00Z">
        <w:r w:rsidRPr="00E96A48" w:rsidDel="00F527EC">
          <w:rPr>
            <w:rFonts w:ascii="Times New Roman" w:eastAsia="Times New Roman" w:hAnsi="Times New Roman" w:cs="Times New Roman"/>
            <w:sz w:val="24"/>
            <w:szCs w:val="24"/>
            <w:lang w:eastAsia="nl-NL"/>
          </w:rPr>
          <w:t xml:space="preserve">Edo A., Giesing Y., Öztunc J. &amp; Poutvaara P. (2019). </w:t>
        </w:r>
        <w:r w:rsidRPr="00784A42" w:rsidDel="00F527EC">
          <w:rPr>
            <w:rFonts w:ascii="Times New Roman" w:eastAsia="Times New Roman" w:hAnsi="Times New Roman" w:cs="Times New Roman"/>
            <w:sz w:val="24"/>
            <w:szCs w:val="24"/>
            <w:lang w:eastAsia="nl-NL"/>
          </w:rPr>
          <w:t xml:space="preserve">Immigration and electoral support for the far-left and the far-right. </w:t>
        </w:r>
        <w:r w:rsidRPr="006D5ACA" w:rsidDel="00F527EC">
          <w:rPr>
            <w:rFonts w:ascii="Times New Roman" w:eastAsia="Times New Roman" w:hAnsi="Times New Roman" w:cs="Times New Roman"/>
            <w:i/>
            <w:sz w:val="24"/>
            <w:szCs w:val="24"/>
            <w:lang w:eastAsia="nl-NL"/>
          </w:rPr>
          <w:t>European Economic Review</w:t>
        </w:r>
        <w:r w:rsidRPr="00784A42" w:rsidDel="00F527EC">
          <w:rPr>
            <w:rFonts w:ascii="Times New Roman" w:eastAsia="Times New Roman" w:hAnsi="Times New Roman" w:cs="Times New Roman"/>
            <w:sz w:val="24"/>
            <w:szCs w:val="24"/>
            <w:lang w:eastAsia="nl-NL"/>
          </w:rPr>
          <w:t>, 115, 99-143.</w:t>
        </w:r>
      </w:moveFrom>
    </w:p>
    <w:p w14:paraId="590991B7" w14:textId="692BED87" w:rsidR="009653B4" w:rsidDel="006C67AC" w:rsidRDefault="00E31588">
      <w:pPr>
        <w:spacing w:line="360" w:lineRule="auto"/>
        <w:ind w:left="709" w:hanging="709"/>
        <w:rPr>
          <w:moveFrom w:id="627" w:author="Savelkoul, M.J. (Michael)" w:date="2021-01-12T13:07:00Z"/>
          <w:rFonts w:ascii="Times New Roman" w:eastAsia="Times New Roman" w:hAnsi="Times New Roman" w:cs="Times New Roman"/>
          <w:sz w:val="24"/>
          <w:szCs w:val="24"/>
          <w:lang w:val="en-US" w:eastAsia="nl-NL"/>
        </w:rPr>
      </w:pPr>
      <w:moveFromRangeStart w:id="628" w:author="Savelkoul, M.J. (Michael)" w:date="2021-01-12T13:07:00Z" w:name="move61349262"/>
      <w:moveFromRangeEnd w:id="625"/>
      <w:moveFrom w:id="629" w:author="Savelkoul, M.J. (Michael)" w:date="2021-01-12T13:07:00Z">
        <w:r w:rsidDel="006C67AC">
          <w:rPr>
            <w:rFonts w:ascii="Times New Roman" w:eastAsia="Times New Roman" w:hAnsi="Times New Roman" w:cs="Times New Roman"/>
            <w:sz w:val="24"/>
            <w:szCs w:val="24"/>
            <w:lang w:eastAsia="nl-NL"/>
          </w:rPr>
          <w:t xml:space="preserve">Enos R. D. (2014). Causal effect of intergroup contact on exclusionary attitudes. </w:t>
        </w:r>
        <w:r w:rsidDel="006C67AC">
          <w:rPr>
            <w:rFonts w:ascii="Times New Roman" w:eastAsia="Times New Roman" w:hAnsi="Times New Roman" w:cs="Times New Roman"/>
            <w:i/>
            <w:iCs/>
            <w:sz w:val="24"/>
            <w:szCs w:val="24"/>
            <w:lang w:val="en-US" w:eastAsia="nl-NL"/>
          </w:rPr>
          <w:t>Proceedings of the National Academy of Sciences</w:t>
        </w:r>
        <w:r w:rsidDel="006C67AC">
          <w:rPr>
            <w:rFonts w:ascii="Times New Roman" w:eastAsia="Times New Roman" w:hAnsi="Times New Roman" w:cs="Times New Roman"/>
            <w:sz w:val="24"/>
            <w:szCs w:val="24"/>
            <w:lang w:val="en-US" w:eastAsia="nl-NL"/>
          </w:rPr>
          <w:t xml:space="preserve">, </w:t>
        </w:r>
        <w:r w:rsidDel="006C67AC">
          <w:rPr>
            <w:rFonts w:ascii="Times New Roman" w:eastAsia="Times New Roman" w:hAnsi="Times New Roman" w:cs="Times New Roman"/>
            <w:i/>
            <w:iCs/>
            <w:sz w:val="24"/>
            <w:szCs w:val="24"/>
            <w:lang w:val="en-US" w:eastAsia="nl-NL"/>
          </w:rPr>
          <w:t>111</w:t>
        </w:r>
        <w:r w:rsidDel="006C67AC">
          <w:rPr>
            <w:rFonts w:ascii="Times New Roman" w:eastAsia="Times New Roman" w:hAnsi="Times New Roman" w:cs="Times New Roman"/>
            <w:sz w:val="24"/>
            <w:szCs w:val="24"/>
            <w:lang w:val="en-US" w:eastAsia="nl-NL"/>
          </w:rPr>
          <w:t>(10), 3699-3704.</w:t>
        </w:r>
      </w:moveFrom>
    </w:p>
    <w:p w14:paraId="5F27F351" w14:textId="39EC9962" w:rsidR="009653B4" w:rsidDel="004E391C" w:rsidRDefault="00E31588">
      <w:pPr>
        <w:spacing w:line="360" w:lineRule="auto"/>
        <w:rPr>
          <w:moveFrom w:id="630" w:author="Savelkoul, M.J. (Michael)" w:date="2021-01-12T13:20:00Z"/>
          <w:rFonts w:ascii="Times New Roman" w:hAnsi="Times New Roman" w:cs="Times New Roman"/>
          <w:sz w:val="24"/>
          <w:szCs w:val="24"/>
        </w:rPr>
      </w:pPr>
      <w:moveFromRangeStart w:id="631" w:author="Savelkoul, M.J. (Michael)" w:date="2021-01-12T13:20:00Z" w:name="move61350066"/>
      <w:moveFromRangeEnd w:id="628"/>
      <w:moveFrom w:id="632" w:author="Savelkoul, M.J. (Michael)" w:date="2021-01-12T13:20:00Z">
        <w:r w:rsidDel="004E391C">
          <w:rPr>
            <w:rFonts w:ascii="Times New Roman" w:hAnsi="Times New Roman" w:cs="Times New Roman"/>
            <w:sz w:val="24"/>
            <w:szCs w:val="24"/>
          </w:rPr>
          <w:t xml:space="preserve">European Commission. </w:t>
        </w:r>
        <w:r w:rsidR="00D77D63" w:rsidDel="004E391C">
          <w:rPr>
            <w:rFonts w:ascii="Times New Roman" w:hAnsi="Times New Roman" w:cs="Times New Roman"/>
            <w:sz w:val="24"/>
            <w:szCs w:val="24"/>
          </w:rPr>
          <w:t>(</w:t>
        </w:r>
        <w:r w:rsidDel="004E391C">
          <w:rPr>
            <w:rFonts w:ascii="Times New Roman" w:hAnsi="Times New Roman" w:cs="Times New Roman"/>
            <w:sz w:val="24"/>
            <w:szCs w:val="24"/>
          </w:rPr>
          <w:t>2015a</w:t>
        </w:r>
        <w:r w:rsidR="00D77D63" w:rsidDel="004E391C">
          <w:rPr>
            <w:rFonts w:ascii="Times New Roman" w:hAnsi="Times New Roman" w:cs="Times New Roman"/>
            <w:sz w:val="24"/>
            <w:szCs w:val="24"/>
          </w:rPr>
          <w:t>)</w:t>
        </w:r>
        <w:r w:rsidDel="004E391C">
          <w:rPr>
            <w:rFonts w:ascii="Times New Roman" w:hAnsi="Times New Roman" w:cs="Times New Roman"/>
            <w:sz w:val="24"/>
            <w:szCs w:val="24"/>
          </w:rPr>
          <w:t xml:space="preserve">. </w:t>
        </w:r>
        <w:r w:rsidDel="004E391C">
          <w:rPr>
            <w:rFonts w:ascii="Times New Roman" w:hAnsi="Times New Roman" w:cs="Times New Roman"/>
            <w:i/>
            <w:sz w:val="24"/>
            <w:szCs w:val="24"/>
          </w:rPr>
          <w:t>Special Eurobarometer 430: Europeans in 2015</w:t>
        </w:r>
        <w:r w:rsidDel="004E391C">
          <w:rPr>
            <w:rFonts w:ascii="Times New Roman" w:hAnsi="Times New Roman" w:cs="Times New Roman"/>
            <w:sz w:val="24"/>
            <w:szCs w:val="24"/>
          </w:rPr>
          <w:t xml:space="preserve"> [Data file]. </w:t>
        </w:r>
      </w:moveFrom>
    </w:p>
    <w:p w14:paraId="1AAE6277" w14:textId="5631091F" w:rsidR="009653B4" w:rsidDel="004E391C" w:rsidRDefault="00E31588">
      <w:pPr>
        <w:spacing w:line="360" w:lineRule="auto"/>
        <w:ind w:firstLine="708"/>
        <w:rPr>
          <w:moveFrom w:id="633" w:author="Savelkoul, M.J. (Michael)" w:date="2021-01-12T13:20:00Z"/>
          <w:rFonts w:ascii="Times New Roman" w:hAnsi="Times New Roman" w:cs="Times New Roman"/>
          <w:sz w:val="24"/>
          <w:szCs w:val="24"/>
        </w:rPr>
      </w:pPr>
      <w:moveFrom w:id="634" w:author="Savelkoul, M.J. (Michael)" w:date="2021-01-12T13:20:00Z">
        <w:r w:rsidDel="004E391C">
          <w:rPr>
            <w:rFonts w:ascii="Times New Roman" w:hAnsi="Times New Roman" w:cs="Times New Roman"/>
            <w:sz w:val="24"/>
            <w:szCs w:val="24"/>
          </w:rPr>
          <w:t>Retrieved from http://ec.europa.eu/commfrontoffice/publicopinion.</w:t>
        </w:r>
      </w:moveFrom>
    </w:p>
    <w:p w14:paraId="2F042242" w14:textId="4F6BDED4" w:rsidR="009653B4" w:rsidDel="004E391C" w:rsidRDefault="00E31588">
      <w:pPr>
        <w:spacing w:line="360" w:lineRule="auto"/>
        <w:rPr>
          <w:moveFrom w:id="635" w:author="Savelkoul, M.J. (Michael)" w:date="2021-01-12T13:20:00Z"/>
          <w:rFonts w:ascii="Times New Roman" w:hAnsi="Times New Roman" w:cs="Times New Roman"/>
          <w:sz w:val="24"/>
          <w:szCs w:val="24"/>
        </w:rPr>
      </w:pPr>
      <w:moveFrom w:id="636" w:author="Savelkoul, M.J. (Michael)" w:date="2021-01-12T13:20:00Z">
        <w:r w:rsidDel="004E391C">
          <w:rPr>
            <w:rFonts w:ascii="Times New Roman" w:hAnsi="Times New Roman" w:cs="Times New Roman"/>
            <w:sz w:val="24"/>
            <w:szCs w:val="24"/>
          </w:rPr>
          <w:t xml:space="preserve">European Commission. </w:t>
        </w:r>
        <w:r w:rsidR="00D77D63" w:rsidDel="004E391C">
          <w:rPr>
            <w:rFonts w:ascii="Times New Roman" w:hAnsi="Times New Roman" w:cs="Times New Roman"/>
            <w:sz w:val="24"/>
            <w:szCs w:val="24"/>
          </w:rPr>
          <w:t>(</w:t>
        </w:r>
        <w:r w:rsidDel="004E391C">
          <w:rPr>
            <w:rFonts w:ascii="Times New Roman" w:hAnsi="Times New Roman" w:cs="Times New Roman"/>
            <w:sz w:val="24"/>
            <w:szCs w:val="24"/>
          </w:rPr>
          <w:t>2015b</w:t>
        </w:r>
        <w:r w:rsidR="00D77D63" w:rsidDel="004E391C">
          <w:rPr>
            <w:rFonts w:ascii="Times New Roman" w:hAnsi="Times New Roman" w:cs="Times New Roman"/>
            <w:sz w:val="24"/>
            <w:szCs w:val="24"/>
          </w:rPr>
          <w:t>)</w:t>
        </w:r>
        <w:r w:rsidDel="004E391C">
          <w:rPr>
            <w:rFonts w:ascii="Times New Roman" w:hAnsi="Times New Roman" w:cs="Times New Roman"/>
            <w:sz w:val="24"/>
            <w:szCs w:val="24"/>
          </w:rPr>
          <w:t xml:space="preserve">. </w:t>
        </w:r>
        <w:r w:rsidDel="004E391C">
          <w:rPr>
            <w:rFonts w:ascii="Times New Roman" w:hAnsi="Times New Roman" w:cs="Times New Roman"/>
            <w:i/>
            <w:sz w:val="24"/>
            <w:szCs w:val="24"/>
          </w:rPr>
          <w:t>Standard Eurobarometer 84: Autumn 2015</w:t>
        </w:r>
        <w:r w:rsidDel="004E391C">
          <w:rPr>
            <w:rFonts w:ascii="Times New Roman" w:hAnsi="Times New Roman" w:cs="Times New Roman"/>
            <w:sz w:val="24"/>
            <w:szCs w:val="24"/>
          </w:rPr>
          <w:t xml:space="preserve"> [Data file]. </w:t>
        </w:r>
      </w:moveFrom>
    </w:p>
    <w:p w14:paraId="4CA30C34" w14:textId="3A883611" w:rsidR="009653B4" w:rsidDel="004E391C" w:rsidRDefault="00E31588">
      <w:pPr>
        <w:spacing w:line="360" w:lineRule="auto"/>
        <w:ind w:firstLine="708"/>
        <w:rPr>
          <w:moveFrom w:id="637" w:author="Savelkoul, M.J. (Michael)" w:date="2021-01-12T13:20:00Z"/>
          <w:rFonts w:ascii="Times New Roman" w:hAnsi="Times New Roman" w:cs="Times New Roman"/>
          <w:sz w:val="24"/>
          <w:szCs w:val="24"/>
        </w:rPr>
      </w:pPr>
      <w:moveFrom w:id="638" w:author="Savelkoul, M.J. (Michael)" w:date="2021-01-12T13:20:00Z">
        <w:r w:rsidDel="004E391C">
          <w:rPr>
            <w:rFonts w:ascii="Times New Roman" w:hAnsi="Times New Roman" w:cs="Times New Roman"/>
            <w:sz w:val="24"/>
            <w:szCs w:val="24"/>
          </w:rPr>
          <w:t>Retrieved from http://ec.europa.eu/commfrontoffice/publicopinion.</w:t>
        </w:r>
      </w:moveFrom>
    </w:p>
    <w:moveFromRangeEnd w:id="631"/>
    <w:p w14:paraId="2617F2A5" w14:textId="552CEC16" w:rsidR="009653B4" w:rsidDel="00F527EC" w:rsidRDefault="00E31588">
      <w:pPr>
        <w:spacing w:line="360" w:lineRule="auto"/>
        <w:rPr>
          <w:del w:id="639" w:author="Savelkoul, M.J. (Michael)" w:date="2021-01-12T10:49:00Z"/>
          <w:rFonts w:ascii="Times New Roman" w:hAnsi="Times New Roman" w:cs="Times New Roman"/>
          <w:i/>
          <w:sz w:val="24"/>
          <w:szCs w:val="24"/>
        </w:rPr>
      </w:pPr>
      <w:del w:id="640" w:author="Savelkoul, M.J. (Michael)" w:date="2021-01-12T10:49:00Z">
        <w:r w:rsidDel="00F527EC">
          <w:rPr>
            <w:rFonts w:ascii="Times New Roman" w:hAnsi="Times New Roman" w:cs="Times New Roman"/>
            <w:sz w:val="24"/>
            <w:szCs w:val="24"/>
          </w:rPr>
          <w:delText xml:space="preserve">Eurostat (2016). </w:delText>
        </w:r>
        <w:r w:rsidDel="00F527EC">
          <w:rPr>
            <w:rFonts w:ascii="Times New Roman" w:hAnsi="Times New Roman" w:cs="Times New Roman"/>
            <w:i/>
            <w:sz w:val="24"/>
            <w:szCs w:val="24"/>
          </w:rPr>
          <w:delText xml:space="preserve">Asylum and First Time Asylum Applicants by Citizenship, Age and Sex – </w:delText>
        </w:r>
      </w:del>
    </w:p>
    <w:p w14:paraId="7FC46FEA" w14:textId="5B548705" w:rsidR="009653B4" w:rsidDel="00F527EC" w:rsidRDefault="00E31588">
      <w:pPr>
        <w:spacing w:line="360" w:lineRule="auto"/>
        <w:ind w:left="708"/>
        <w:rPr>
          <w:del w:id="641" w:author="Savelkoul, M.J. (Michael)" w:date="2021-01-12T10:49:00Z"/>
          <w:rFonts w:ascii="Times New Roman" w:hAnsi="Times New Roman" w:cs="Times New Roman"/>
          <w:sz w:val="24"/>
          <w:szCs w:val="24"/>
        </w:rPr>
      </w:pPr>
      <w:del w:id="642" w:author="Savelkoul, M.J. (Michael)" w:date="2021-01-12T10:49:00Z">
        <w:r w:rsidDel="00F527EC">
          <w:rPr>
            <w:rFonts w:ascii="Times New Roman" w:hAnsi="Times New Roman" w:cs="Times New Roman"/>
            <w:i/>
            <w:sz w:val="24"/>
            <w:szCs w:val="24"/>
          </w:rPr>
          <w:delText>Annual aggregated data (rounded)</w:delText>
        </w:r>
        <w:r w:rsidDel="00F527EC">
          <w:rPr>
            <w:rFonts w:ascii="Times New Roman" w:hAnsi="Times New Roman" w:cs="Times New Roman"/>
            <w:sz w:val="24"/>
            <w:szCs w:val="24"/>
          </w:rPr>
          <w:delText xml:space="preserve"> [Data file]. </w:delText>
        </w:r>
        <w:r w:rsidDel="00F527EC">
          <w:rPr>
            <w:rFonts w:ascii="Times New Roman" w:hAnsi="Times New Roman" w:cs="Times New Roman"/>
            <w:i/>
            <w:sz w:val="24"/>
            <w:szCs w:val="24"/>
          </w:rPr>
          <w:delText>Retrieved from http://appsso.eurostat.ec.europa.eu/nui/show.do?dataset=migr_asyappctzaandlang=en</w:delText>
        </w:r>
      </w:del>
    </w:p>
    <w:p w14:paraId="2E066B41" w14:textId="33979D05" w:rsidR="009653B4" w:rsidDel="004E391C" w:rsidRDefault="00E31588">
      <w:pPr>
        <w:spacing w:line="360" w:lineRule="auto"/>
        <w:ind w:left="709" w:hanging="709"/>
        <w:rPr>
          <w:moveFrom w:id="643" w:author="Savelkoul, M.J. (Michael)" w:date="2021-01-12T13:18:00Z"/>
          <w:rFonts w:ascii="Times New Roman" w:hAnsi="Times New Roman" w:cs="Times New Roman"/>
          <w:sz w:val="24"/>
          <w:szCs w:val="24"/>
        </w:rPr>
      </w:pPr>
      <w:moveFromRangeStart w:id="644" w:author="Savelkoul, M.J. (Michael)" w:date="2021-01-12T13:18:00Z" w:name="move61349919"/>
      <w:moveFrom w:id="645" w:author="Savelkoul, M.J. (Michael)" w:date="2021-01-12T13:18:00Z">
        <w:r w:rsidRPr="000C71F7" w:rsidDel="004E391C">
          <w:rPr>
            <w:rFonts w:ascii="Times New Roman" w:hAnsi="Times New Roman" w:cs="Times New Roman"/>
            <w:sz w:val="24"/>
            <w:szCs w:val="24"/>
          </w:rPr>
          <w:t xml:space="preserve">Ferwerda </w:t>
        </w:r>
        <w:r w:rsidR="00D77D63" w:rsidRPr="000C71F7" w:rsidDel="004E391C">
          <w:rPr>
            <w:rFonts w:ascii="Times New Roman" w:hAnsi="Times New Roman" w:cs="Times New Roman"/>
            <w:sz w:val="24"/>
            <w:szCs w:val="24"/>
          </w:rPr>
          <w:t>J.</w:t>
        </w:r>
        <w:r w:rsidRPr="000C71F7" w:rsidDel="004E391C">
          <w:rPr>
            <w:rFonts w:ascii="Times New Roman" w:hAnsi="Times New Roman" w:cs="Times New Roman"/>
            <w:sz w:val="24"/>
            <w:szCs w:val="24"/>
          </w:rPr>
          <w:t>, Flynn</w:t>
        </w:r>
        <w:r w:rsidR="001C2D98" w:rsidRPr="000C71F7" w:rsidDel="004E391C">
          <w:rPr>
            <w:rFonts w:ascii="Times New Roman" w:hAnsi="Times New Roman" w:cs="Times New Roman"/>
            <w:sz w:val="24"/>
            <w:szCs w:val="24"/>
          </w:rPr>
          <w:t xml:space="preserve"> D.J.</w:t>
        </w:r>
        <w:r w:rsidR="00D77D63" w:rsidRPr="000C71F7" w:rsidDel="004E391C">
          <w:rPr>
            <w:rFonts w:ascii="Times New Roman" w:hAnsi="Times New Roman" w:cs="Times New Roman"/>
            <w:sz w:val="24"/>
            <w:szCs w:val="24"/>
          </w:rPr>
          <w:t xml:space="preserve"> </w:t>
        </w:r>
        <w:r w:rsidR="00D77D63" w:rsidDel="004E391C">
          <w:rPr>
            <w:rFonts w:ascii="Times New Roman" w:hAnsi="Times New Roman" w:cs="Times New Roman"/>
            <w:sz w:val="24"/>
            <w:szCs w:val="24"/>
          </w:rPr>
          <w:t xml:space="preserve">&amp;  </w:t>
        </w:r>
        <w:r w:rsidDel="004E391C">
          <w:rPr>
            <w:rFonts w:ascii="Times New Roman" w:hAnsi="Times New Roman" w:cs="Times New Roman"/>
            <w:sz w:val="24"/>
            <w:szCs w:val="24"/>
          </w:rPr>
          <w:t xml:space="preserve">Horiuchi </w:t>
        </w:r>
        <w:r w:rsidR="001C2D98" w:rsidDel="004E391C">
          <w:rPr>
            <w:rFonts w:ascii="Times New Roman" w:hAnsi="Times New Roman" w:cs="Times New Roman"/>
            <w:sz w:val="24"/>
            <w:szCs w:val="24"/>
          </w:rPr>
          <w:t xml:space="preserve">Y. </w:t>
        </w:r>
        <w:r w:rsidDel="004E391C">
          <w:rPr>
            <w:rFonts w:ascii="Times New Roman" w:hAnsi="Times New Roman" w:cs="Times New Roman"/>
            <w:sz w:val="24"/>
            <w:szCs w:val="24"/>
          </w:rPr>
          <w:t xml:space="preserve">(2017). Explaining Opposition to Refugee Resettlement: The Role of NIMBYism and Perceived Threats, </w:t>
        </w:r>
        <w:r w:rsidDel="004E391C">
          <w:rPr>
            <w:rFonts w:ascii="Times New Roman" w:hAnsi="Times New Roman" w:cs="Times New Roman"/>
            <w:i/>
            <w:sz w:val="24"/>
            <w:szCs w:val="24"/>
          </w:rPr>
          <w:t>Science Advances</w:t>
        </w:r>
        <w:r w:rsidDel="004E391C">
          <w:rPr>
            <w:rFonts w:ascii="Times New Roman" w:hAnsi="Times New Roman" w:cs="Times New Roman"/>
            <w:sz w:val="24"/>
            <w:szCs w:val="24"/>
          </w:rPr>
          <w:t>, 3:9, e1700812 (doi:10.1126/sciadv.1700812).</w:t>
        </w:r>
      </w:moveFrom>
    </w:p>
    <w:p w14:paraId="00FCDADF" w14:textId="02369E82" w:rsidR="009653B4" w:rsidDel="00F527EC" w:rsidRDefault="00E31588">
      <w:pPr>
        <w:spacing w:line="360" w:lineRule="auto"/>
        <w:rPr>
          <w:moveFrom w:id="646" w:author="Savelkoul, M.J. (Michael)" w:date="2021-01-12T10:58:00Z"/>
          <w:rFonts w:ascii="Times New Roman" w:hAnsi="Times New Roman" w:cs="Times New Roman"/>
          <w:sz w:val="24"/>
          <w:szCs w:val="24"/>
        </w:rPr>
      </w:pPr>
      <w:moveFromRangeStart w:id="647" w:author="Savelkoul, M.J. (Michael)" w:date="2021-01-12T10:58:00Z" w:name="move61341499"/>
      <w:moveFromRangeEnd w:id="644"/>
      <w:moveFrom w:id="648" w:author="Savelkoul, M.J. (Michael)" w:date="2021-01-12T10:58:00Z">
        <w:r w:rsidDel="00F527EC">
          <w:rPr>
            <w:rFonts w:ascii="Times New Roman" w:hAnsi="Times New Roman" w:cs="Times New Roman"/>
            <w:sz w:val="24"/>
            <w:szCs w:val="24"/>
          </w:rPr>
          <w:t xml:space="preserve">Green </w:t>
        </w:r>
        <w:r w:rsidR="00D77D63" w:rsidDel="00F527EC">
          <w:rPr>
            <w:rFonts w:ascii="Times New Roman" w:hAnsi="Times New Roman" w:cs="Times New Roman"/>
            <w:sz w:val="24"/>
            <w:szCs w:val="24"/>
          </w:rPr>
          <w:t xml:space="preserve">E. </w:t>
        </w:r>
        <w:r w:rsidDel="00F527EC">
          <w:rPr>
            <w:rFonts w:ascii="Times New Roman" w:hAnsi="Times New Roman" w:cs="Times New Roman"/>
            <w:sz w:val="24"/>
            <w:szCs w:val="24"/>
          </w:rPr>
          <w:t>G.</w:t>
        </w:r>
        <w:r w:rsidR="00D77D63" w:rsidDel="00F527EC">
          <w:rPr>
            <w:rFonts w:ascii="Times New Roman" w:hAnsi="Times New Roman" w:cs="Times New Roman"/>
            <w:sz w:val="24"/>
            <w:szCs w:val="24"/>
          </w:rPr>
          <w:t xml:space="preserve"> </w:t>
        </w:r>
        <w:r w:rsidDel="00F527EC">
          <w:rPr>
            <w:rFonts w:ascii="Times New Roman" w:hAnsi="Times New Roman" w:cs="Times New Roman"/>
            <w:sz w:val="24"/>
            <w:szCs w:val="24"/>
          </w:rPr>
          <w:t xml:space="preserve">T., Sarrasin </w:t>
        </w:r>
        <w:r w:rsidR="00D77D63" w:rsidDel="00F527EC">
          <w:rPr>
            <w:rFonts w:ascii="Times New Roman" w:hAnsi="Times New Roman" w:cs="Times New Roman"/>
            <w:sz w:val="24"/>
            <w:szCs w:val="24"/>
          </w:rPr>
          <w:t xml:space="preserve">O., </w:t>
        </w:r>
        <w:r w:rsidDel="00F527EC">
          <w:rPr>
            <w:rFonts w:ascii="Times New Roman" w:hAnsi="Times New Roman" w:cs="Times New Roman"/>
            <w:sz w:val="24"/>
            <w:szCs w:val="24"/>
          </w:rPr>
          <w:t xml:space="preserve">Baur </w:t>
        </w:r>
        <w:r w:rsidR="00D77D63" w:rsidDel="00F527EC">
          <w:rPr>
            <w:rFonts w:ascii="Times New Roman" w:hAnsi="Times New Roman" w:cs="Times New Roman"/>
            <w:sz w:val="24"/>
            <w:szCs w:val="24"/>
          </w:rPr>
          <w:t xml:space="preserve">R. &amp; </w:t>
        </w:r>
        <w:r w:rsidDel="00F527EC">
          <w:rPr>
            <w:rFonts w:ascii="Times New Roman" w:hAnsi="Times New Roman" w:cs="Times New Roman"/>
            <w:sz w:val="24"/>
            <w:szCs w:val="24"/>
          </w:rPr>
          <w:t xml:space="preserve"> Fasel</w:t>
        </w:r>
        <w:r w:rsidR="00D77D63" w:rsidDel="00F527EC">
          <w:rPr>
            <w:rFonts w:ascii="Times New Roman" w:hAnsi="Times New Roman" w:cs="Times New Roman"/>
            <w:sz w:val="24"/>
            <w:szCs w:val="24"/>
          </w:rPr>
          <w:t xml:space="preserve"> N.</w:t>
        </w:r>
        <w:r w:rsidDel="00F527EC">
          <w:rPr>
            <w:rFonts w:ascii="Times New Roman" w:hAnsi="Times New Roman" w:cs="Times New Roman"/>
            <w:sz w:val="24"/>
            <w:szCs w:val="24"/>
          </w:rPr>
          <w:t xml:space="preserve"> (2015). From Stigmatized </w:t>
        </w:r>
      </w:moveFrom>
    </w:p>
    <w:p w14:paraId="7F653D9A" w14:textId="2354C63F" w:rsidR="009653B4" w:rsidDel="00F527EC" w:rsidRDefault="00E31588">
      <w:pPr>
        <w:spacing w:line="360" w:lineRule="auto"/>
        <w:ind w:left="720"/>
        <w:rPr>
          <w:moveFrom w:id="649" w:author="Savelkoul, M.J. (Michael)" w:date="2021-01-12T10:58:00Z"/>
          <w:rFonts w:ascii="Times New Roman" w:hAnsi="Times New Roman" w:cs="Times New Roman"/>
          <w:sz w:val="24"/>
          <w:szCs w:val="24"/>
        </w:rPr>
      </w:pPr>
      <w:moveFrom w:id="650" w:author="Savelkoul, M.J. (Michael)" w:date="2021-01-12T10:58:00Z">
        <w:r w:rsidDel="00F527EC">
          <w:rPr>
            <w:rFonts w:ascii="Times New Roman" w:hAnsi="Times New Roman" w:cs="Times New Roman"/>
            <w:sz w:val="24"/>
            <w:szCs w:val="24"/>
          </w:rPr>
          <w:t xml:space="preserve">Immigrants to Radical Right Voting: A Multilevel Study on the Role of Threat and Contact, </w:t>
        </w:r>
        <w:r w:rsidDel="00F527EC">
          <w:rPr>
            <w:rFonts w:ascii="Times New Roman" w:hAnsi="Times New Roman" w:cs="Times New Roman"/>
            <w:i/>
            <w:sz w:val="24"/>
            <w:szCs w:val="24"/>
          </w:rPr>
          <w:t>Political Psychology</w:t>
        </w:r>
        <w:r w:rsidDel="00F527EC">
          <w:rPr>
            <w:rFonts w:ascii="Times New Roman" w:hAnsi="Times New Roman" w:cs="Times New Roman"/>
            <w:sz w:val="24"/>
            <w:szCs w:val="24"/>
          </w:rPr>
          <w:t>, 37:4, 465</w:t>
        </w:r>
        <w:r w:rsidDel="00F527EC">
          <w:rPr>
            <w:rFonts w:ascii="Times New Roman" w:hAnsi="Times New Roman"/>
            <w:sz w:val="24"/>
            <w:szCs w:val="24"/>
          </w:rPr>
          <w:t>–</w:t>
        </w:r>
        <w:r w:rsidDel="00F527EC">
          <w:rPr>
            <w:rFonts w:ascii="Times New Roman" w:hAnsi="Times New Roman" w:cs="Times New Roman"/>
            <w:sz w:val="24"/>
            <w:szCs w:val="24"/>
          </w:rPr>
          <w:t>480.</w:t>
        </w:r>
      </w:moveFrom>
    </w:p>
    <w:moveFromRangeEnd w:id="647"/>
    <w:p w14:paraId="69F93DAC" w14:textId="5D674375" w:rsidR="009653B4" w:rsidDel="004E391C" w:rsidRDefault="00E31588">
      <w:pPr>
        <w:spacing w:line="360" w:lineRule="auto"/>
        <w:rPr>
          <w:del w:id="651" w:author="Savelkoul, M.J. (Michael)" w:date="2021-01-12T13:23:00Z"/>
          <w:rFonts w:ascii="Times New Roman" w:eastAsia="SimSun" w:hAnsi="Times New Roman" w:cs="Times New Roman"/>
          <w:i/>
          <w:iCs/>
          <w:sz w:val="24"/>
          <w:szCs w:val="24"/>
        </w:rPr>
      </w:pPr>
      <w:del w:id="652" w:author="Savelkoul, M.J. (Michael)" w:date="2021-01-12T13:23:00Z">
        <w:r w:rsidDel="004E391C">
          <w:rPr>
            <w:rFonts w:ascii="Times New Roman" w:eastAsia="SimSun" w:hAnsi="Times New Roman" w:cs="Times New Roman"/>
            <w:iCs/>
            <w:sz w:val="24"/>
            <w:szCs w:val="24"/>
          </w:rPr>
          <w:delText xml:space="preserve">Hagendoorn </w:delText>
        </w:r>
        <w:r w:rsidR="00D77D63" w:rsidDel="004E391C">
          <w:rPr>
            <w:rFonts w:ascii="Times New Roman" w:eastAsia="SimSun" w:hAnsi="Times New Roman" w:cs="Times New Roman"/>
            <w:iCs/>
            <w:sz w:val="24"/>
            <w:szCs w:val="24"/>
          </w:rPr>
          <w:delText xml:space="preserve">L. </w:delText>
        </w:r>
        <w:r w:rsidDel="004E391C">
          <w:rPr>
            <w:rFonts w:ascii="Times New Roman" w:eastAsia="SimSun" w:hAnsi="Times New Roman" w:cs="Times New Roman"/>
            <w:iCs/>
            <w:sz w:val="24"/>
            <w:szCs w:val="24"/>
          </w:rPr>
          <w:delText xml:space="preserve">(2009). Ethnic Diversity and the Erosion of Social Capital?, </w:delText>
        </w:r>
        <w:r w:rsidDel="004E391C">
          <w:rPr>
            <w:rFonts w:ascii="Times New Roman" w:eastAsia="SimSun" w:hAnsi="Times New Roman" w:cs="Times New Roman"/>
            <w:i/>
            <w:iCs/>
            <w:sz w:val="24"/>
            <w:szCs w:val="24"/>
          </w:rPr>
          <w:delText xml:space="preserve">Newsletter </w:delText>
        </w:r>
      </w:del>
    </w:p>
    <w:p w14:paraId="19BFD71D" w14:textId="1392AA51" w:rsidR="009653B4" w:rsidDel="004E391C" w:rsidRDefault="00E31588">
      <w:pPr>
        <w:spacing w:line="360" w:lineRule="auto"/>
        <w:ind w:firstLine="708"/>
        <w:rPr>
          <w:del w:id="653" w:author="Savelkoul, M.J. (Michael)" w:date="2021-01-12T13:23:00Z"/>
          <w:rFonts w:ascii="Times New Roman" w:eastAsia="SimSun" w:hAnsi="Times New Roman" w:cs="Times New Roman"/>
          <w:iCs/>
          <w:sz w:val="24"/>
          <w:szCs w:val="24"/>
        </w:rPr>
      </w:pPr>
      <w:del w:id="654" w:author="Savelkoul, M.J. (Michael)" w:date="2021-01-12T13:23:00Z">
        <w:r w:rsidDel="004E391C">
          <w:rPr>
            <w:rFonts w:ascii="Times New Roman" w:eastAsia="SimSun" w:hAnsi="Times New Roman" w:cs="Times New Roman"/>
            <w:i/>
            <w:iCs/>
            <w:sz w:val="24"/>
            <w:szCs w:val="24"/>
          </w:rPr>
          <w:delText>American Political Science Association, 20</w:delText>
        </w:r>
        <w:r w:rsidDel="004E391C">
          <w:rPr>
            <w:rFonts w:ascii="Times New Roman" w:eastAsia="SimSun" w:hAnsi="Times New Roman" w:cs="Times New Roman"/>
            <w:iCs/>
            <w:sz w:val="24"/>
            <w:szCs w:val="24"/>
          </w:rPr>
          <w:delText>, 12</w:delText>
        </w:r>
        <w:r w:rsidDel="004E391C">
          <w:rPr>
            <w:rFonts w:ascii="Times New Roman" w:hAnsi="Times New Roman"/>
            <w:sz w:val="24"/>
            <w:szCs w:val="24"/>
          </w:rPr>
          <w:delText>–</w:delText>
        </w:r>
        <w:r w:rsidDel="004E391C">
          <w:rPr>
            <w:rFonts w:ascii="Times New Roman" w:eastAsia="SimSun" w:hAnsi="Times New Roman" w:cs="Times New Roman"/>
            <w:iCs/>
            <w:sz w:val="24"/>
            <w:szCs w:val="24"/>
          </w:rPr>
          <w:delText>14.</w:delText>
        </w:r>
      </w:del>
    </w:p>
    <w:p w14:paraId="6FAC2F07" w14:textId="0411509C" w:rsidR="009653B4" w:rsidDel="00780CE1" w:rsidRDefault="00E31588">
      <w:pPr>
        <w:spacing w:line="360" w:lineRule="auto"/>
        <w:rPr>
          <w:moveFrom w:id="655" w:author="Savelkoul, M.J. (Michael)" w:date="2021-01-12T12:48:00Z"/>
          <w:rFonts w:ascii="Times New Roman" w:eastAsia="SimSun" w:hAnsi="Times New Roman" w:cs="Times New Roman"/>
          <w:iCs/>
          <w:sz w:val="24"/>
          <w:szCs w:val="24"/>
        </w:rPr>
      </w:pPr>
      <w:moveFromRangeStart w:id="656" w:author="Savelkoul, M.J. (Michael)" w:date="2021-01-12T12:48:00Z" w:name="move61348096"/>
      <w:moveFrom w:id="657" w:author="Savelkoul, M.J. (Michael)" w:date="2021-01-12T12:48:00Z">
        <w:r w:rsidDel="00780CE1">
          <w:rPr>
            <w:rFonts w:ascii="Times New Roman" w:eastAsia="SimSun" w:hAnsi="Times New Roman" w:cs="Times New Roman"/>
            <w:iCs/>
            <w:sz w:val="24"/>
            <w:szCs w:val="24"/>
          </w:rPr>
          <w:t xml:space="preserve">Hainmueller </w:t>
        </w:r>
        <w:r w:rsidR="001C2D98" w:rsidDel="00780CE1">
          <w:rPr>
            <w:rFonts w:ascii="Times New Roman" w:eastAsia="SimSun" w:hAnsi="Times New Roman" w:cs="Times New Roman"/>
            <w:iCs/>
            <w:sz w:val="24"/>
            <w:szCs w:val="24"/>
          </w:rPr>
          <w:t>J. &amp;</w:t>
        </w:r>
        <w:r w:rsidDel="00780CE1">
          <w:rPr>
            <w:rFonts w:ascii="Times New Roman" w:eastAsia="SimSun" w:hAnsi="Times New Roman" w:cs="Times New Roman"/>
            <w:iCs/>
            <w:sz w:val="24"/>
            <w:szCs w:val="24"/>
          </w:rPr>
          <w:t xml:space="preserve"> Hopkins</w:t>
        </w:r>
        <w:r w:rsidR="001C2D98" w:rsidDel="00780CE1">
          <w:rPr>
            <w:rFonts w:ascii="Times New Roman" w:eastAsia="SimSun" w:hAnsi="Times New Roman" w:cs="Times New Roman"/>
            <w:iCs/>
            <w:sz w:val="24"/>
            <w:szCs w:val="24"/>
          </w:rPr>
          <w:t xml:space="preserve"> D. J.</w:t>
        </w:r>
        <w:r w:rsidDel="00780CE1">
          <w:rPr>
            <w:rFonts w:ascii="Times New Roman" w:eastAsia="SimSun" w:hAnsi="Times New Roman" w:cs="Times New Roman"/>
            <w:iCs/>
            <w:sz w:val="24"/>
            <w:szCs w:val="24"/>
          </w:rPr>
          <w:t xml:space="preserve"> (2014). Public Attitudes Toward Immigration, </w:t>
        </w:r>
      </w:moveFrom>
    </w:p>
    <w:p w14:paraId="3B9501ED" w14:textId="167B3C9B" w:rsidR="009653B4" w:rsidDel="00780CE1" w:rsidRDefault="00E31588">
      <w:pPr>
        <w:spacing w:line="360" w:lineRule="auto"/>
        <w:ind w:firstLine="720"/>
        <w:rPr>
          <w:moveFrom w:id="658" w:author="Savelkoul, M.J. (Michael)" w:date="2021-01-12T12:48:00Z"/>
          <w:rFonts w:ascii="Times New Roman" w:eastAsia="SimSun" w:hAnsi="Times New Roman" w:cs="Times New Roman"/>
          <w:iCs/>
          <w:sz w:val="24"/>
          <w:szCs w:val="24"/>
        </w:rPr>
      </w:pPr>
      <w:moveFrom w:id="659" w:author="Savelkoul, M.J. (Michael)" w:date="2021-01-12T12:48:00Z">
        <w:r w:rsidDel="00780CE1">
          <w:rPr>
            <w:rFonts w:ascii="Times New Roman" w:eastAsia="SimSun" w:hAnsi="Times New Roman" w:cs="Times New Roman"/>
            <w:i/>
            <w:iCs/>
            <w:sz w:val="24"/>
            <w:szCs w:val="24"/>
          </w:rPr>
          <w:t>Annual Review of Political Science</w:t>
        </w:r>
        <w:r w:rsidDel="00780CE1">
          <w:rPr>
            <w:rFonts w:ascii="Times New Roman" w:eastAsia="SimSun" w:hAnsi="Times New Roman" w:cs="Times New Roman"/>
            <w:iCs/>
            <w:sz w:val="24"/>
            <w:szCs w:val="24"/>
          </w:rPr>
          <w:t>, 17, 225</w:t>
        </w:r>
        <w:r w:rsidDel="00780CE1">
          <w:rPr>
            <w:rFonts w:ascii="Times New Roman" w:hAnsi="Times New Roman"/>
            <w:sz w:val="24"/>
            <w:szCs w:val="24"/>
          </w:rPr>
          <w:t>–</w:t>
        </w:r>
        <w:r w:rsidDel="00780CE1">
          <w:rPr>
            <w:rFonts w:ascii="Times New Roman" w:eastAsia="SimSun" w:hAnsi="Times New Roman" w:cs="Times New Roman"/>
            <w:iCs/>
            <w:sz w:val="24"/>
            <w:szCs w:val="24"/>
          </w:rPr>
          <w:t>249.</w:t>
        </w:r>
      </w:moveFrom>
    </w:p>
    <w:moveFromRangeEnd w:id="656"/>
    <w:p w14:paraId="28589CB2" w14:textId="6361BB05" w:rsidR="00C304D8" w:rsidDel="004E391C" w:rsidRDefault="00C304D8" w:rsidP="00C304D8">
      <w:pPr>
        <w:spacing w:line="360" w:lineRule="auto"/>
        <w:rPr>
          <w:del w:id="660" w:author="Savelkoul, M.J. (Michael)" w:date="2021-01-12T13:23:00Z"/>
          <w:rFonts w:ascii="Times New Roman" w:eastAsia="SimSun" w:hAnsi="Times New Roman" w:cs="Times New Roman"/>
          <w:iCs/>
          <w:sz w:val="24"/>
          <w:szCs w:val="24"/>
        </w:rPr>
      </w:pPr>
      <w:del w:id="661" w:author="Savelkoul, M.J. (Michael)" w:date="2021-01-12T13:23:00Z">
        <w:r w:rsidRPr="00C304D8" w:rsidDel="004E391C">
          <w:rPr>
            <w:rFonts w:ascii="Times New Roman" w:eastAsia="SimSun" w:hAnsi="Times New Roman" w:cs="Times New Roman"/>
            <w:iCs/>
            <w:sz w:val="24"/>
            <w:szCs w:val="24"/>
          </w:rPr>
          <w:delText>Halla M., Wagner</w:delText>
        </w:r>
        <w:r w:rsidR="00436F8D" w:rsidDel="004E391C">
          <w:rPr>
            <w:rFonts w:ascii="Times New Roman" w:eastAsia="SimSun" w:hAnsi="Times New Roman" w:cs="Times New Roman"/>
            <w:iCs/>
            <w:sz w:val="24"/>
            <w:szCs w:val="24"/>
          </w:rPr>
          <w:delText xml:space="preserve"> </w:delText>
        </w:r>
        <w:r w:rsidRPr="00C304D8" w:rsidDel="004E391C">
          <w:rPr>
            <w:rFonts w:ascii="Times New Roman" w:eastAsia="SimSun" w:hAnsi="Times New Roman" w:cs="Times New Roman"/>
            <w:iCs/>
            <w:sz w:val="24"/>
            <w:szCs w:val="24"/>
          </w:rPr>
          <w:delText>A. F.</w:delText>
        </w:r>
        <w:r w:rsidR="00436F8D" w:rsidDel="004E391C">
          <w:rPr>
            <w:rFonts w:ascii="Times New Roman" w:eastAsia="SimSun" w:hAnsi="Times New Roman" w:cs="Times New Roman"/>
            <w:iCs/>
            <w:sz w:val="24"/>
            <w:szCs w:val="24"/>
          </w:rPr>
          <w:delText xml:space="preserve"> </w:delText>
        </w:r>
        <w:r w:rsidRPr="00C304D8" w:rsidDel="004E391C">
          <w:rPr>
            <w:rFonts w:ascii="Times New Roman" w:eastAsia="SimSun" w:hAnsi="Times New Roman" w:cs="Times New Roman"/>
            <w:iCs/>
            <w:sz w:val="24"/>
            <w:szCs w:val="24"/>
          </w:rPr>
          <w:delText xml:space="preserve">&amp; Zweimüller J. (2017). Immigration and voting for the far right. </w:delText>
        </w:r>
      </w:del>
    </w:p>
    <w:p w14:paraId="2698E60E" w14:textId="2B3A68E5" w:rsidR="00C304D8" w:rsidDel="004E391C" w:rsidRDefault="00C304D8" w:rsidP="00C304D8">
      <w:pPr>
        <w:spacing w:line="360" w:lineRule="auto"/>
        <w:ind w:firstLine="708"/>
        <w:rPr>
          <w:del w:id="662" w:author="Savelkoul, M.J. (Michael)" w:date="2021-01-12T13:23:00Z"/>
          <w:rFonts w:ascii="Times New Roman" w:eastAsia="SimSun" w:hAnsi="Times New Roman" w:cs="Times New Roman"/>
          <w:iCs/>
          <w:sz w:val="24"/>
          <w:szCs w:val="24"/>
        </w:rPr>
      </w:pPr>
      <w:del w:id="663" w:author="Savelkoul, M.J. (Michael)" w:date="2021-01-12T13:23:00Z">
        <w:r w:rsidRPr="00C304D8" w:rsidDel="004E391C">
          <w:rPr>
            <w:rFonts w:ascii="Times New Roman" w:eastAsia="SimSun" w:hAnsi="Times New Roman" w:cs="Times New Roman"/>
            <w:i/>
            <w:iCs/>
            <w:sz w:val="24"/>
            <w:szCs w:val="24"/>
          </w:rPr>
          <w:delText>Journal of the European Economic Association</w:delText>
        </w:r>
        <w:r w:rsidRPr="00C304D8" w:rsidDel="004E391C">
          <w:rPr>
            <w:rFonts w:ascii="Times New Roman" w:eastAsia="SimSun" w:hAnsi="Times New Roman" w:cs="Times New Roman"/>
            <w:iCs/>
            <w:sz w:val="24"/>
            <w:szCs w:val="24"/>
          </w:rPr>
          <w:delText>, 15(6), 1341-1385.</w:delText>
        </w:r>
      </w:del>
    </w:p>
    <w:p w14:paraId="03757F1F" w14:textId="69D0AF86" w:rsidR="006D5ACA" w:rsidDel="00D21C4F" w:rsidRDefault="006D5ACA">
      <w:pPr>
        <w:spacing w:line="360" w:lineRule="auto"/>
        <w:ind w:left="284" w:hanging="284"/>
        <w:rPr>
          <w:moveFrom w:id="664" w:author="Savelkoul, M.J. (Michael)" w:date="2021-01-12T12:59:00Z"/>
          <w:rFonts w:ascii="Times New Roman" w:hAnsi="Times New Roman" w:cs="Times New Roman"/>
          <w:sz w:val="24"/>
          <w:szCs w:val="24"/>
        </w:rPr>
      </w:pPr>
      <w:moveFromRangeStart w:id="665" w:author="Savelkoul, M.J. (Michael)" w:date="2021-01-12T12:59:00Z" w:name="move61348803"/>
      <w:moveFrom w:id="666" w:author="Savelkoul, M.J. (Michael)" w:date="2021-01-12T12:59:00Z">
        <w:r w:rsidRPr="006D5ACA" w:rsidDel="00D21C4F">
          <w:rPr>
            <w:rFonts w:ascii="Times New Roman" w:hAnsi="Times New Roman" w:cs="Times New Roman"/>
            <w:sz w:val="24"/>
            <w:szCs w:val="24"/>
          </w:rPr>
          <w:t xml:space="preserve">Hangartner D., Dinas E., Marbach M., Matakos K. &amp; Xefteris D. (2019). Does exposure </w:t>
        </w:r>
      </w:moveFrom>
    </w:p>
    <w:p w14:paraId="1CB2E399" w14:textId="15FD18AD" w:rsidR="006D5ACA" w:rsidRPr="006D5ACA" w:rsidDel="00D21C4F" w:rsidRDefault="006D5ACA" w:rsidP="006D5ACA">
      <w:pPr>
        <w:spacing w:line="360" w:lineRule="auto"/>
        <w:ind w:left="708"/>
        <w:rPr>
          <w:moveFrom w:id="667" w:author="Savelkoul, M.J. (Michael)" w:date="2021-01-12T12:59:00Z"/>
          <w:rFonts w:ascii="Times New Roman" w:hAnsi="Times New Roman" w:cs="Times New Roman"/>
          <w:sz w:val="24"/>
          <w:szCs w:val="24"/>
        </w:rPr>
      </w:pPr>
      <w:moveFrom w:id="668" w:author="Savelkoul, M.J. (Michael)" w:date="2021-01-12T12:59:00Z">
        <w:r w:rsidRPr="006D5ACA" w:rsidDel="00D21C4F">
          <w:rPr>
            <w:rFonts w:ascii="Times New Roman" w:hAnsi="Times New Roman" w:cs="Times New Roman"/>
            <w:sz w:val="24"/>
            <w:szCs w:val="24"/>
          </w:rPr>
          <w:t xml:space="preserve">to the refugee crisis make natives more hostile?. </w:t>
        </w:r>
        <w:r w:rsidRPr="006D5ACA" w:rsidDel="00D21C4F">
          <w:rPr>
            <w:rFonts w:ascii="Times New Roman" w:hAnsi="Times New Roman" w:cs="Times New Roman"/>
            <w:i/>
            <w:sz w:val="24"/>
            <w:szCs w:val="24"/>
          </w:rPr>
          <w:t>American Political Science Review</w:t>
        </w:r>
        <w:r w:rsidRPr="006D5ACA" w:rsidDel="00D21C4F">
          <w:rPr>
            <w:rFonts w:ascii="Times New Roman" w:hAnsi="Times New Roman" w:cs="Times New Roman"/>
            <w:sz w:val="24"/>
            <w:szCs w:val="24"/>
          </w:rPr>
          <w:t>, 113(2), 442-455.</w:t>
        </w:r>
      </w:moveFrom>
    </w:p>
    <w:p w14:paraId="5E77A79B" w14:textId="1FD8BA8E" w:rsidR="009653B4" w:rsidDel="00F50DF4" w:rsidRDefault="00E31588">
      <w:pPr>
        <w:spacing w:line="360" w:lineRule="auto"/>
        <w:ind w:left="284" w:hanging="284"/>
        <w:rPr>
          <w:moveFrom w:id="669" w:author="Savelkoul, M.J. (Michael)" w:date="2021-01-12T13:10:00Z"/>
          <w:rFonts w:ascii="Times New Roman" w:hAnsi="Times New Roman" w:cs="Times New Roman"/>
          <w:sz w:val="24"/>
          <w:szCs w:val="24"/>
        </w:rPr>
      </w:pPr>
      <w:moveFromRangeStart w:id="670" w:author="Savelkoul, M.J. (Michael)" w:date="2021-01-12T13:10:00Z" w:name="move61349448"/>
      <w:moveFromRangeEnd w:id="665"/>
      <w:moveFrom w:id="671" w:author="Savelkoul, M.J. (Michael)" w:date="2021-01-12T13:10:00Z">
        <w:r w:rsidRPr="00864CFB" w:rsidDel="00F50DF4">
          <w:rPr>
            <w:rFonts w:ascii="Times New Roman" w:hAnsi="Times New Roman" w:cs="Times New Roman"/>
            <w:sz w:val="24"/>
            <w:szCs w:val="24"/>
          </w:rPr>
          <w:t>Hedman</w:t>
        </w:r>
        <w:r w:rsidRPr="006B077F" w:rsidDel="00F50DF4">
          <w:rPr>
            <w:rFonts w:ascii="Times New Roman" w:hAnsi="Times New Roman" w:cs="Times New Roman"/>
            <w:sz w:val="24"/>
            <w:szCs w:val="24"/>
          </w:rPr>
          <w:t xml:space="preserve"> </w:t>
        </w:r>
        <w:r w:rsidR="001C2D98" w:rsidRPr="00FB7CB7" w:rsidDel="00F50DF4">
          <w:rPr>
            <w:rFonts w:ascii="Times New Roman" w:hAnsi="Times New Roman" w:cs="Times New Roman"/>
            <w:sz w:val="24"/>
            <w:szCs w:val="24"/>
          </w:rPr>
          <w:t>L.</w:t>
        </w:r>
        <w:r w:rsidR="001C2D98" w:rsidRPr="000C71F7" w:rsidDel="00F50DF4">
          <w:rPr>
            <w:rFonts w:ascii="Times New Roman" w:hAnsi="Times New Roman" w:cs="Times New Roman"/>
            <w:sz w:val="24"/>
            <w:szCs w:val="24"/>
          </w:rPr>
          <w:t xml:space="preserve"> &amp;</w:t>
        </w:r>
        <w:r w:rsidRPr="00436F8D" w:rsidDel="00F50DF4">
          <w:rPr>
            <w:rFonts w:ascii="Times New Roman" w:hAnsi="Times New Roman" w:cs="Times New Roman"/>
            <w:sz w:val="24"/>
            <w:szCs w:val="24"/>
          </w:rPr>
          <w:t xml:space="preserve"> van Ham</w:t>
        </w:r>
        <w:r w:rsidR="001C2D98" w:rsidRPr="000C71F7" w:rsidDel="00F50DF4">
          <w:rPr>
            <w:rFonts w:ascii="Times New Roman" w:hAnsi="Times New Roman" w:cs="Times New Roman"/>
            <w:sz w:val="24"/>
            <w:szCs w:val="24"/>
          </w:rPr>
          <w:t xml:space="preserve"> M.</w:t>
        </w:r>
        <w:r w:rsidRPr="00436F8D" w:rsidDel="00F50DF4">
          <w:rPr>
            <w:rFonts w:ascii="Times New Roman" w:hAnsi="Times New Roman" w:cs="Times New Roman"/>
            <w:sz w:val="24"/>
            <w:szCs w:val="24"/>
          </w:rPr>
          <w:t xml:space="preserve"> (2012). </w:t>
        </w:r>
        <w:r w:rsidDel="00F50DF4">
          <w:rPr>
            <w:rFonts w:ascii="Times New Roman" w:hAnsi="Times New Roman" w:cs="Times New Roman"/>
            <w:sz w:val="24"/>
            <w:szCs w:val="24"/>
          </w:rPr>
          <w:t xml:space="preserve">‘Understanding Neighbourhood Effects: </w:t>
        </w:r>
      </w:moveFrom>
    </w:p>
    <w:p w14:paraId="2F65BC3A" w14:textId="70A3C063" w:rsidR="009653B4" w:rsidDel="00F50DF4" w:rsidRDefault="00E31588">
      <w:pPr>
        <w:spacing w:line="360" w:lineRule="auto"/>
        <w:ind w:left="720"/>
        <w:rPr>
          <w:moveFrom w:id="672" w:author="Savelkoul, M.J. (Michael)" w:date="2021-01-12T13:10:00Z"/>
          <w:rFonts w:ascii="Times New Roman" w:hAnsi="Times New Roman" w:cs="Times New Roman"/>
          <w:sz w:val="24"/>
          <w:szCs w:val="24"/>
        </w:rPr>
      </w:pPr>
      <w:moveFrom w:id="673" w:author="Savelkoul, M.J. (Michael)" w:date="2021-01-12T13:10:00Z">
        <w:r w:rsidDel="00F50DF4">
          <w:rPr>
            <w:rFonts w:ascii="Times New Roman" w:hAnsi="Times New Roman" w:cs="Times New Roman"/>
            <w:sz w:val="24"/>
            <w:szCs w:val="24"/>
          </w:rPr>
          <w:t xml:space="preserve">Selection Bias and Residential Mobility’, in: Maarten van Ham, David Manley, Nick Bailey, Ludi Simpson, and Duncan Maclennan (eds), </w:t>
        </w:r>
        <w:r w:rsidDel="00F50DF4">
          <w:rPr>
            <w:rFonts w:ascii="Times New Roman" w:hAnsi="Times New Roman" w:cs="Times New Roman"/>
            <w:i/>
            <w:sz w:val="24"/>
            <w:szCs w:val="24"/>
          </w:rPr>
          <w:t>Neighbourhood Effects Research: New Perspectives.</w:t>
        </w:r>
        <w:r w:rsidDel="00F50DF4">
          <w:rPr>
            <w:rFonts w:ascii="Times New Roman" w:hAnsi="Times New Roman" w:cs="Times New Roman"/>
            <w:sz w:val="24"/>
            <w:szCs w:val="24"/>
          </w:rPr>
          <w:t xml:space="preserve"> The Netherlands: Springer (pp. 79</w:t>
        </w:r>
        <w:r w:rsidDel="00F50DF4">
          <w:rPr>
            <w:rFonts w:ascii="Times New Roman" w:hAnsi="Times New Roman"/>
            <w:sz w:val="24"/>
            <w:szCs w:val="24"/>
          </w:rPr>
          <w:t>–</w:t>
        </w:r>
        <w:r w:rsidDel="00F50DF4">
          <w:rPr>
            <w:rFonts w:ascii="Times New Roman" w:hAnsi="Times New Roman" w:cs="Times New Roman"/>
            <w:sz w:val="24"/>
            <w:szCs w:val="24"/>
          </w:rPr>
          <w:t>99).</w:t>
        </w:r>
      </w:moveFrom>
    </w:p>
    <w:p w14:paraId="6CF2CB85" w14:textId="50A753CD" w:rsidR="009653B4" w:rsidDel="00F50DF4" w:rsidRDefault="00E31588">
      <w:pPr>
        <w:spacing w:line="360" w:lineRule="auto"/>
        <w:rPr>
          <w:moveFrom w:id="674" w:author="Savelkoul, M.J. (Michael)" w:date="2021-01-12T13:16:00Z"/>
          <w:rFonts w:ascii="Times New Roman" w:hAnsi="Times New Roman" w:cs="Times New Roman"/>
          <w:sz w:val="24"/>
          <w:szCs w:val="24"/>
        </w:rPr>
      </w:pPr>
      <w:moveFromRangeStart w:id="675" w:author="Savelkoul, M.J. (Michael)" w:date="2021-01-12T13:16:00Z" w:name="move61349824"/>
      <w:moveFromRangeEnd w:id="670"/>
      <w:moveFrom w:id="676" w:author="Savelkoul, M.J. (Michael)" w:date="2021-01-12T13:16:00Z">
        <w:r w:rsidDel="00F50DF4">
          <w:rPr>
            <w:rFonts w:ascii="Times New Roman" w:hAnsi="Times New Roman" w:cs="Times New Roman"/>
            <w:sz w:val="24"/>
            <w:szCs w:val="24"/>
          </w:rPr>
          <w:t xml:space="preserve">Hopkins </w:t>
        </w:r>
        <w:r w:rsidR="001C2D98" w:rsidDel="00F50DF4">
          <w:rPr>
            <w:rFonts w:ascii="Times New Roman" w:hAnsi="Times New Roman" w:cs="Times New Roman"/>
            <w:sz w:val="24"/>
            <w:szCs w:val="24"/>
          </w:rPr>
          <w:t xml:space="preserve">D. </w:t>
        </w:r>
        <w:r w:rsidDel="00F50DF4">
          <w:rPr>
            <w:rFonts w:ascii="Times New Roman" w:hAnsi="Times New Roman" w:cs="Times New Roman"/>
            <w:sz w:val="24"/>
            <w:szCs w:val="24"/>
          </w:rPr>
          <w:t xml:space="preserve">J. (2010). Politicized Places: Explaining Where and When Immigrants </w:t>
        </w:r>
      </w:moveFrom>
    </w:p>
    <w:p w14:paraId="39768DFA" w14:textId="3BD3233D" w:rsidR="009653B4" w:rsidDel="00F50DF4" w:rsidRDefault="00E31588">
      <w:pPr>
        <w:spacing w:line="360" w:lineRule="auto"/>
        <w:ind w:firstLine="708"/>
        <w:rPr>
          <w:moveFrom w:id="677" w:author="Savelkoul, M.J. (Michael)" w:date="2021-01-12T13:16:00Z"/>
          <w:rFonts w:ascii="Times New Roman" w:hAnsi="Times New Roman" w:cs="Times New Roman"/>
          <w:sz w:val="24"/>
          <w:szCs w:val="24"/>
        </w:rPr>
      </w:pPr>
      <w:moveFrom w:id="678" w:author="Savelkoul, M.J. (Michael)" w:date="2021-01-12T13:16:00Z">
        <w:r w:rsidDel="00F50DF4">
          <w:rPr>
            <w:rFonts w:ascii="Times New Roman" w:hAnsi="Times New Roman" w:cs="Times New Roman"/>
            <w:sz w:val="24"/>
            <w:szCs w:val="24"/>
          </w:rPr>
          <w:t xml:space="preserve">Provoke Local Opposition, </w:t>
        </w:r>
        <w:r w:rsidDel="00F50DF4">
          <w:rPr>
            <w:rFonts w:ascii="Times New Roman" w:hAnsi="Times New Roman" w:cs="Times New Roman"/>
            <w:i/>
            <w:sz w:val="24"/>
            <w:szCs w:val="24"/>
          </w:rPr>
          <w:t>American Political Science Review</w:t>
        </w:r>
        <w:r w:rsidDel="00F50DF4">
          <w:rPr>
            <w:rFonts w:ascii="Times New Roman" w:hAnsi="Times New Roman" w:cs="Times New Roman"/>
            <w:sz w:val="24"/>
            <w:szCs w:val="24"/>
          </w:rPr>
          <w:t xml:space="preserve">, 104:1, 40–60. </w:t>
        </w:r>
      </w:moveFrom>
    </w:p>
    <w:p w14:paraId="14316F96" w14:textId="35C9BB94" w:rsidR="009653B4" w:rsidDel="00F527EC" w:rsidRDefault="00E31588">
      <w:pPr>
        <w:spacing w:line="360" w:lineRule="auto"/>
        <w:rPr>
          <w:moveFrom w:id="679" w:author="Savelkoul, M.J. (Michael)" w:date="2021-01-12T10:55:00Z"/>
          <w:rFonts w:ascii="Times New Roman" w:hAnsi="Times New Roman" w:cs="Times New Roman"/>
          <w:i/>
          <w:sz w:val="24"/>
          <w:szCs w:val="24"/>
        </w:rPr>
      </w:pPr>
      <w:moveFromRangeStart w:id="680" w:author="Savelkoul, M.J. (Michael)" w:date="2021-01-12T10:55:00Z" w:name="move61341340"/>
      <w:moveFromRangeEnd w:id="675"/>
      <w:moveFrom w:id="681" w:author="Savelkoul, M.J. (Michael)" w:date="2021-01-12T10:55:00Z">
        <w:r w:rsidRPr="00893BA7" w:rsidDel="00F527EC">
          <w:rPr>
            <w:rFonts w:ascii="Times New Roman" w:hAnsi="Times New Roman" w:cs="Times New Roman"/>
            <w:sz w:val="24"/>
            <w:szCs w:val="24"/>
            <w:rPrChange w:id="682" w:author="Jochem Tolsma" w:date="2021-01-12T15:03:00Z">
              <w:rPr>
                <w:rFonts w:ascii="Times New Roman" w:hAnsi="Times New Roman" w:cs="Times New Roman"/>
                <w:sz w:val="24"/>
                <w:szCs w:val="24"/>
                <w:lang w:val="nl-NL"/>
              </w:rPr>
            </w:rPrChange>
          </w:rPr>
          <w:t xml:space="preserve">Immerzeel </w:t>
        </w:r>
        <w:r w:rsidR="001C2D98" w:rsidRPr="00893BA7" w:rsidDel="00F527EC">
          <w:rPr>
            <w:rFonts w:ascii="Times New Roman" w:hAnsi="Times New Roman" w:cs="Times New Roman"/>
            <w:sz w:val="24"/>
            <w:szCs w:val="24"/>
            <w:rPrChange w:id="683" w:author="Jochem Tolsma" w:date="2021-01-12T15:03:00Z">
              <w:rPr>
                <w:rFonts w:ascii="Times New Roman" w:hAnsi="Times New Roman" w:cs="Times New Roman"/>
                <w:sz w:val="24"/>
                <w:szCs w:val="24"/>
                <w:lang w:val="nl-NL"/>
              </w:rPr>
            </w:rPrChange>
          </w:rPr>
          <w:t>T.</w:t>
        </w:r>
        <w:r w:rsidRPr="00893BA7" w:rsidDel="00F527EC">
          <w:rPr>
            <w:rFonts w:ascii="Times New Roman" w:hAnsi="Times New Roman" w:cs="Times New Roman"/>
            <w:sz w:val="24"/>
            <w:szCs w:val="24"/>
            <w:rPrChange w:id="684" w:author="Jochem Tolsma" w:date="2021-01-12T15:03:00Z">
              <w:rPr>
                <w:rFonts w:ascii="Times New Roman" w:hAnsi="Times New Roman" w:cs="Times New Roman"/>
                <w:sz w:val="24"/>
                <w:szCs w:val="24"/>
                <w:lang w:val="nl-NL"/>
              </w:rPr>
            </w:rPrChange>
          </w:rPr>
          <w:t xml:space="preserve">, Lubbers </w:t>
        </w:r>
        <w:r w:rsidR="001C2D98" w:rsidRPr="00893BA7" w:rsidDel="00F527EC">
          <w:rPr>
            <w:rFonts w:ascii="Times New Roman" w:hAnsi="Times New Roman" w:cs="Times New Roman"/>
            <w:sz w:val="24"/>
            <w:szCs w:val="24"/>
            <w:rPrChange w:id="685" w:author="Jochem Tolsma" w:date="2021-01-12T15:03:00Z">
              <w:rPr>
                <w:rFonts w:ascii="Times New Roman" w:hAnsi="Times New Roman" w:cs="Times New Roman"/>
                <w:sz w:val="24"/>
                <w:szCs w:val="24"/>
                <w:lang w:val="nl-NL"/>
              </w:rPr>
            </w:rPrChange>
          </w:rPr>
          <w:t xml:space="preserve">M. &amp; </w:t>
        </w:r>
        <w:r w:rsidRPr="00893BA7" w:rsidDel="00F527EC">
          <w:rPr>
            <w:rFonts w:ascii="Times New Roman" w:hAnsi="Times New Roman" w:cs="Times New Roman"/>
            <w:sz w:val="24"/>
            <w:szCs w:val="24"/>
            <w:rPrChange w:id="686" w:author="Jochem Tolsma" w:date="2021-01-12T15:03:00Z">
              <w:rPr>
                <w:rFonts w:ascii="Times New Roman" w:hAnsi="Times New Roman" w:cs="Times New Roman"/>
                <w:sz w:val="24"/>
                <w:szCs w:val="24"/>
                <w:lang w:val="nl-NL"/>
              </w:rPr>
            </w:rPrChange>
          </w:rPr>
          <w:t>Coffé</w:t>
        </w:r>
        <w:r w:rsidR="001C2D98" w:rsidRPr="00893BA7" w:rsidDel="00F527EC">
          <w:rPr>
            <w:rFonts w:ascii="Times New Roman" w:hAnsi="Times New Roman" w:cs="Times New Roman"/>
            <w:sz w:val="24"/>
            <w:szCs w:val="24"/>
            <w:rPrChange w:id="687" w:author="Jochem Tolsma" w:date="2021-01-12T15:03:00Z">
              <w:rPr>
                <w:rFonts w:ascii="Times New Roman" w:hAnsi="Times New Roman" w:cs="Times New Roman"/>
                <w:sz w:val="24"/>
                <w:szCs w:val="24"/>
                <w:lang w:val="nl-NL"/>
              </w:rPr>
            </w:rPrChange>
          </w:rPr>
          <w:t xml:space="preserve"> H.</w:t>
        </w:r>
        <w:r w:rsidRPr="00893BA7" w:rsidDel="00F527EC">
          <w:rPr>
            <w:rFonts w:ascii="Times New Roman" w:hAnsi="Times New Roman" w:cs="Times New Roman"/>
            <w:sz w:val="24"/>
            <w:szCs w:val="24"/>
            <w:rPrChange w:id="688" w:author="Jochem Tolsma" w:date="2021-01-12T15:03:00Z">
              <w:rPr>
                <w:rFonts w:ascii="Times New Roman" w:hAnsi="Times New Roman" w:cs="Times New Roman"/>
                <w:sz w:val="24"/>
                <w:szCs w:val="24"/>
                <w:lang w:val="nl-NL"/>
              </w:rPr>
            </w:rPrChange>
          </w:rPr>
          <w:t xml:space="preserve"> (2011). </w:t>
        </w:r>
        <w:r w:rsidDel="00F527EC">
          <w:rPr>
            <w:rFonts w:ascii="Times New Roman" w:hAnsi="Times New Roman" w:cs="Times New Roman"/>
            <w:i/>
            <w:sz w:val="24"/>
            <w:szCs w:val="24"/>
          </w:rPr>
          <w:t xml:space="preserve">Expert Judgement Survey of </w:t>
        </w:r>
      </w:moveFrom>
    </w:p>
    <w:p w14:paraId="47929712" w14:textId="15CC938B" w:rsidR="009653B4" w:rsidDel="00F527EC" w:rsidRDefault="00E31588">
      <w:pPr>
        <w:spacing w:line="360" w:lineRule="auto"/>
        <w:ind w:left="720"/>
        <w:rPr>
          <w:moveFrom w:id="689" w:author="Savelkoul, M.J. (Michael)" w:date="2021-01-12T10:55:00Z"/>
          <w:rFonts w:ascii="Times New Roman" w:hAnsi="Times New Roman" w:cs="Times New Roman"/>
          <w:i/>
          <w:sz w:val="24"/>
          <w:szCs w:val="24"/>
        </w:rPr>
      </w:pPr>
      <w:moveFrom w:id="690" w:author="Savelkoul, M.J. (Michael)" w:date="2021-01-12T10:55:00Z">
        <w:r w:rsidDel="00F527EC">
          <w:rPr>
            <w:rFonts w:ascii="Times New Roman" w:hAnsi="Times New Roman" w:cs="Times New Roman"/>
            <w:i/>
            <w:sz w:val="24"/>
            <w:szCs w:val="24"/>
          </w:rPr>
          <w:t>European Political Parties</w:t>
        </w:r>
        <w:r w:rsidDel="00F527EC">
          <w:rPr>
            <w:rFonts w:ascii="Times New Roman" w:hAnsi="Times New Roman" w:cs="Times New Roman"/>
            <w:sz w:val="24"/>
            <w:szCs w:val="24"/>
          </w:rPr>
          <w:t xml:space="preserve"> [Data file]. </w:t>
        </w:r>
        <w:r w:rsidDel="00F527EC">
          <w:rPr>
            <w:rFonts w:ascii="Times New Roman" w:hAnsi="Times New Roman" w:cs="Times New Roman"/>
            <w:i/>
            <w:sz w:val="24"/>
            <w:szCs w:val="24"/>
          </w:rPr>
          <w:t>Utrecht, The Netherlands: NWO, Department of Sociology, Utrecht University.</w:t>
        </w:r>
      </w:moveFrom>
    </w:p>
    <w:p w14:paraId="73ECBBA9" w14:textId="5C1C5471" w:rsidR="00500875" w:rsidDel="00F50DF4" w:rsidRDefault="00500875">
      <w:pPr>
        <w:spacing w:line="360" w:lineRule="auto"/>
        <w:rPr>
          <w:moveFrom w:id="691" w:author="Savelkoul, M.J. (Michael)" w:date="2021-01-12T13:15:00Z"/>
          <w:rFonts w:ascii="Times New Roman" w:hAnsi="Times New Roman" w:cs="Times New Roman"/>
          <w:sz w:val="24"/>
          <w:szCs w:val="24"/>
        </w:rPr>
      </w:pPr>
      <w:moveFromRangeStart w:id="692" w:author="Savelkoul, M.J. (Michael)" w:date="2021-01-12T13:15:00Z" w:name="move61349739"/>
      <w:moveFromRangeEnd w:id="680"/>
      <w:moveFrom w:id="693" w:author="Savelkoul, M.J. (Michael)" w:date="2021-01-12T13:15:00Z">
        <w:r w:rsidRPr="000C71F7" w:rsidDel="00F50DF4">
          <w:rPr>
            <w:rFonts w:ascii="Times New Roman" w:hAnsi="Times New Roman" w:cs="Times New Roman"/>
            <w:sz w:val="24"/>
            <w:szCs w:val="24"/>
          </w:rPr>
          <w:t xml:space="preserve">Immerzeel T., Lubbers M., &amp; Coffé H. (2016). </w:t>
        </w:r>
        <w:r w:rsidRPr="00500875" w:rsidDel="00F50DF4">
          <w:rPr>
            <w:rFonts w:ascii="Times New Roman" w:hAnsi="Times New Roman" w:cs="Times New Roman"/>
            <w:sz w:val="24"/>
            <w:szCs w:val="24"/>
          </w:rPr>
          <w:t xml:space="preserve">Competing with the radical right: Distances </w:t>
        </w:r>
      </w:moveFrom>
    </w:p>
    <w:p w14:paraId="186C2E74" w14:textId="3708D9D7" w:rsidR="00500875" w:rsidDel="00F50DF4" w:rsidRDefault="00500875" w:rsidP="00500875">
      <w:pPr>
        <w:spacing w:line="360" w:lineRule="auto"/>
        <w:ind w:left="708"/>
        <w:rPr>
          <w:moveFrom w:id="694" w:author="Savelkoul, M.J. (Michael)" w:date="2021-01-12T13:15:00Z"/>
          <w:rFonts w:ascii="Times New Roman" w:hAnsi="Times New Roman" w:cs="Times New Roman"/>
          <w:sz w:val="24"/>
          <w:szCs w:val="24"/>
        </w:rPr>
      </w:pPr>
      <w:moveFrom w:id="695" w:author="Savelkoul, M.J. (Michael)" w:date="2021-01-12T13:15:00Z">
        <w:r w:rsidRPr="00500875" w:rsidDel="00F50DF4">
          <w:rPr>
            <w:rFonts w:ascii="Times New Roman" w:hAnsi="Times New Roman" w:cs="Times New Roman"/>
            <w:sz w:val="24"/>
            <w:szCs w:val="24"/>
          </w:rPr>
          <w:t xml:space="preserve">between the European radical right and other parties on typical radical right issues. </w:t>
        </w:r>
        <w:r w:rsidRPr="00500875" w:rsidDel="00F50DF4">
          <w:rPr>
            <w:rFonts w:ascii="Times New Roman" w:hAnsi="Times New Roman" w:cs="Times New Roman"/>
            <w:i/>
            <w:sz w:val="24"/>
            <w:szCs w:val="24"/>
          </w:rPr>
          <w:t xml:space="preserve">Party </w:t>
        </w:r>
        <w:r w:rsidDel="00F50DF4">
          <w:rPr>
            <w:rFonts w:ascii="Times New Roman" w:hAnsi="Times New Roman" w:cs="Times New Roman"/>
            <w:i/>
            <w:sz w:val="24"/>
            <w:szCs w:val="24"/>
          </w:rPr>
          <w:t>P</w:t>
        </w:r>
        <w:r w:rsidRPr="00500875" w:rsidDel="00F50DF4">
          <w:rPr>
            <w:rFonts w:ascii="Times New Roman" w:hAnsi="Times New Roman" w:cs="Times New Roman"/>
            <w:i/>
            <w:sz w:val="24"/>
            <w:szCs w:val="24"/>
          </w:rPr>
          <w:t>olitics</w:t>
        </w:r>
        <w:r w:rsidRPr="00500875" w:rsidDel="00F50DF4">
          <w:rPr>
            <w:rFonts w:ascii="Times New Roman" w:hAnsi="Times New Roman" w:cs="Times New Roman"/>
            <w:sz w:val="24"/>
            <w:szCs w:val="24"/>
          </w:rPr>
          <w:t>, 22(6), 823-834.</w:t>
        </w:r>
      </w:moveFrom>
    </w:p>
    <w:p w14:paraId="5DBA759D" w14:textId="6D749BB5" w:rsidR="009653B4" w:rsidDel="009B128D" w:rsidRDefault="00E31588">
      <w:pPr>
        <w:spacing w:line="360" w:lineRule="auto"/>
        <w:rPr>
          <w:moveFrom w:id="696" w:author="Savelkoul, M.J. (Michael)" w:date="2021-01-12T12:44:00Z"/>
          <w:rFonts w:ascii="Times New Roman" w:hAnsi="Times New Roman" w:cs="Times New Roman"/>
          <w:sz w:val="24"/>
          <w:szCs w:val="24"/>
        </w:rPr>
      </w:pPr>
      <w:moveFromRangeStart w:id="697" w:author="Savelkoul, M.J. (Michael)" w:date="2021-01-12T12:44:00Z" w:name="move61347876"/>
      <w:moveFromRangeEnd w:id="692"/>
      <w:moveFrom w:id="698" w:author="Savelkoul, M.J. (Michael)" w:date="2021-01-12T12:44:00Z">
        <w:r w:rsidDel="009B128D">
          <w:rPr>
            <w:rFonts w:ascii="Times New Roman" w:hAnsi="Times New Roman" w:cs="Times New Roman"/>
            <w:sz w:val="24"/>
            <w:szCs w:val="24"/>
          </w:rPr>
          <w:t xml:space="preserve">Ivarsflaten </w:t>
        </w:r>
        <w:r w:rsidR="001C2D98" w:rsidDel="009B128D">
          <w:rPr>
            <w:rFonts w:ascii="Times New Roman" w:hAnsi="Times New Roman" w:cs="Times New Roman"/>
            <w:sz w:val="24"/>
            <w:szCs w:val="24"/>
          </w:rPr>
          <w:t xml:space="preserve">E. </w:t>
        </w:r>
        <w:r w:rsidDel="009B128D">
          <w:rPr>
            <w:rFonts w:ascii="Times New Roman" w:hAnsi="Times New Roman" w:cs="Times New Roman"/>
            <w:sz w:val="24"/>
            <w:szCs w:val="24"/>
          </w:rPr>
          <w:t>(2008). What Unites Right-Wing Populists in Western Europe? Re-</w:t>
        </w:r>
      </w:moveFrom>
    </w:p>
    <w:p w14:paraId="553EED56" w14:textId="50286921" w:rsidR="009653B4" w:rsidDel="009B128D" w:rsidRDefault="00E31588">
      <w:pPr>
        <w:spacing w:line="360" w:lineRule="auto"/>
        <w:ind w:left="709" w:hanging="1"/>
        <w:rPr>
          <w:moveFrom w:id="699" w:author="Savelkoul, M.J. (Michael)" w:date="2021-01-12T12:44:00Z"/>
          <w:rFonts w:ascii="Times New Roman" w:hAnsi="Times New Roman" w:cs="Times New Roman"/>
          <w:sz w:val="24"/>
          <w:szCs w:val="24"/>
        </w:rPr>
      </w:pPr>
      <w:moveFrom w:id="700" w:author="Savelkoul, M.J. (Michael)" w:date="2021-01-12T12:44:00Z">
        <w:r w:rsidDel="009B128D">
          <w:rPr>
            <w:rFonts w:ascii="Times New Roman" w:hAnsi="Times New Roman" w:cs="Times New Roman"/>
            <w:sz w:val="24"/>
            <w:szCs w:val="24"/>
          </w:rPr>
          <w:t xml:space="preserve">Examining Grievance Mobilization Models in Seven Successful Cases, </w:t>
        </w:r>
        <w:r w:rsidDel="009B128D">
          <w:rPr>
            <w:rFonts w:ascii="Times New Roman" w:hAnsi="Times New Roman" w:cs="Times New Roman"/>
            <w:i/>
            <w:sz w:val="24"/>
            <w:szCs w:val="24"/>
          </w:rPr>
          <w:t>Comparative Political Studies</w:t>
        </w:r>
        <w:r w:rsidDel="009B128D">
          <w:rPr>
            <w:rFonts w:ascii="Times New Roman" w:hAnsi="Times New Roman" w:cs="Times New Roman"/>
            <w:sz w:val="24"/>
            <w:szCs w:val="24"/>
          </w:rPr>
          <w:t>, 41:1, 3</w:t>
        </w:r>
        <w:r w:rsidDel="009B128D">
          <w:rPr>
            <w:rFonts w:ascii="Times New Roman" w:hAnsi="Times New Roman"/>
            <w:sz w:val="24"/>
            <w:szCs w:val="24"/>
          </w:rPr>
          <w:t>–</w:t>
        </w:r>
        <w:r w:rsidDel="009B128D">
          <w:rPr>
            <w:rFonts w:ascii="Times New Roman" w:hAnsi="Times New Roman" w:cs="Times New Roman"/>
            <w:sz w:val="24"/>
            <w:szCs w:val="24"/>
          </w:rPr>
          <w:t>23.</w:t>
        </w:r>
      </w:moveFrom>
    </w:p>
    <w:p w14:paraId="308079E9" w14:textId="189B5278" w:rsidR="003F3EB6" w:rsidDel="00F016F6" w:rsidRDefault="003F3EB6" w:rsidP="003F3EB6">
      <w:pPr>
        <w:spacing w:line="360" w:lineRule="auto"/>
        <w:rPr>
          <w:moveFrom w:id="701" w:author="Savelkoul, M.J. (Michael)" w:date="2021-01-12T10:59:00Z"/>
          <w:rFonts w:ascii="Times New Roman" w:hAnsi="Times New Roman" w:cs="Times New Roman"/>
          <w:sz w:val="24"/>
          <w:szCs w:val="24"/>
        </w:rPr>
      </w:pPr>
      <w:moveFromRangeStart w:id="702" w:author="Savelkoul, M.J. (Michael)" w:date="2021-01-12T10:59:00Z" w:name="move61341572"/>
      <w:moveFromRangeEnd w:id="697"/>
      <w:moveFrom w:id="703" w:author="Savelkoul, M.J. (Michael)" w:date="2021-01-12T10:59:00Z">
        <w:r w:rsidRPr="00893BA7" w:rsidDel="00F016F6">
          <w:rPr>
            <w:rFonts w:ascii="Times New Roman" w:hAnsi="Times New Roman" w:cs="Times New Roman"/>
            <w:sz w:val="24"/>
            <w:szCs w:val="24"/>
            <w:rPrChange w:id="704" w:author="Jochem Tolsma" w:date="2021-01-12T15:03:00Z">
              <w:rPr>
                <w:rFonts w:ascii="Times New Roman" w:hAnsi="Times New Roman" w:cs="Times New Roman"/>
                <w:sz w:val="24"/>
                <w:szCs w:val="24"/>
                <w:lang w:val="nl-NL"/>
              </w:rPr>
            </w:rPrChange>
          </w:rPr>
          <w:t xml:space="preserve">Janssen H. J., van Ham M., Kleinepier T. &amp; Nieuwenhuis J. (2019). </w:t>
        </w:r>
        <w:r w:rsidRPr="003F3EB6" w:rsidDel="00F016F6">
          <w:rPr>
            <w:rFonts w:ascii="Times New Roman" w:hAnsi="Times New Roman" w:cs="Times New Roman"/>
            <w:sz w:val="24"/>
            <w:szCs w:val="24"/>
          </w:rPr>
          <w:t xml:space="preserve">A Micro-Scale </w:t>
        </w:r>
      </w:moveFrom>
    </w:p>
    <w:p w14:paraId="1DEC6BD7" w14:textId="1DAE80D0" w:rsidR="003F3EB6" w:rsidDel="00F016F6" w:rsidRDefault="003F3EB6" w:rsidP="003F3EB6">
      <w:pPr>
        <w:spacing w:line="360" w:lineRule="auto"/>
        <w:ind w:left="708"/>
        <w:rPr>
          <w:moveFrom w:id="705" w:author="Savelkoul, M.J. (Michael)" w:date="2021-01-12T10:59:00Z"/>
          <w:rFonts w:ascii="Times New Roman" w:hAnsi="Times New Roman" w:cs="Times New Roman"/>
          <w:sz w:val="24"/>
          <w:szCs w:val="24"/>
        </w:rPr>
      </w:pPr>
      <w:moveFrom w:id="706" w:author="Savelkoul, M.J. (Michael)" w:date="2021-01-12T10:59:00Z">
        <w:r w:rsidRPr="003F3EB6" w:rsidDel="00F016F6">
          <w:rPr>
            <w:rFonts w:ascii="Times New Roman" w:hAnsi="Times New Roman" w:cs="Times New Roman"/>
            <w:sz w:val="24"/>
            <w:szCs w:val="24"/>
          </w:rPr>
          <w:t xml:space="preserve">Approach to Ethnic Minority Concentration in the Residential Environment and Voting for the Radical Right in The Netherlands. </w:t>
        </w:r>
        <w:r w:rsidRPr="003F3EB6" w:rsidDel="00F016F6">
          <w:rPr>
            <w:rFonts w:ascii="Times New Roman" w:hAnsi="Times New Roman" w:cs="Times New Roman"/>
            <w:i/>
            <w:sz w:val="24"/>
            <w:szCs w:val="24"/>
          </w:rPr>
          <w:t>European Sociological Review</w:t>
        </w:r>
        <w:r w:rsidRPr="003F3EB6" w:rsidDel="00F016F6">
          <w:rPr>
            <w:rFonts w:ascii="Times New Roman" w:hAnsi="Times New Roman" w:cs="Times New Roman"/>
            <w:sz w:val="24"/>
            <w:szCs w:val="24"/>
          </w:rPr>
          <w:t>, 35(4), 552-566.</w:t>
        </w:r>
      </w:moveFrom>
    </w:p>
    <w:p w14:paraId="6A23EC42" w14:textId="23B5E904" w:rsidR="009653B4" w:rsidDel="00F50DF4" w:rsidRDefault="00E31588">
      <w:pPr>
        <w:spacing w:line="360" w:lineRule="auto"/>
        <w:ind w:left="709" w:hanging="709"/>
        <w:rPr>
          <w:moveFrom w:id="707" w:author="Savelkoul, M.J. (Michael)" w:date="2021-01-12T13:16:00Z"/>
          <w:rFonts w:ascii="Times New Roman" w:eastAsia="Times New Roman" w:hAnsi="Times New Roman" w:cs="Times New Roman"/>
          <w:sz w:val="24"/>
          <w:szCs w:val="24"/>
          <w:lang w:val="en-US" w:eastAsia="en-US"/>
        </w:rPr>
      </w:pPr>
      <w:moveFromRangeStart w:id="708" w:author="Savelkoul, M.J. (Michael)" w:date="2021-01-12T13:16:00Z" w:name="move61349780"/>
      <w:moveFromRangeEnd w:id="702"/>
      <w:moveFrom w:id="709" w:author="Savelkoul, M.J. (Michael)" w:date="2021-01-12T13:16:00Z">
        <w:r w:rsidDel="00F50DF4">
          <w:rPr>
            <w:rFonts w:ascii="Times New Roman" w:eastAsia="Times New Roman" w:hAnsi="Times New Roman" w:cs="Times New Roman"/>
            <w:sz w:val="24"/>
            <w:szCs w:val="24"/>
            <w:lang w:val="en-US" w:eastAsia="en-US"/>
          </w:rPr>
          <w:t xml:space="preserve">Karreth J., Singh S. P. &amp; Stojek S. M. (2015). Explaining attitudes toward immigration: The role of regional context and individual predispositions. </w:t>
        </w:r>
        <w:r w:rsidDel="00F50DF4">
          <w:rPr>
            <w:rFonts w:ascii="Times New Roman" w:eastAsia="Times New Roman" w:hAnsi="Times New Roman" w:cs="Times New Roman"/>
            <w:i/>
            <w:iCs/>
            <w:sz w:val="24"/>
            <w:szCs w:val="24"/>
            <w:lang w:val="en-US" w:eastAsia="en-US"/>
          </w:rPr>
          <w:t>West European Politics</w:t>
        </w:r>
        <w:r w:rsidDel="00F50DF4">
          <w:rPr>
            <w:rFonts w:ascii="Times New Roman" w:eastAsia="Times New Roman" w:hAnsi="Times New Roman" w:cs="Times New Roman"/>
            <w:sz w:val="24"/>
            <w:szCs w:val="24"/>
            <w:lang w:val="en-US" w:eastAsia="en-US"/>
          </w:rPr>
          <w:t xml:space="preserve">, </w:t>
        </w:r>
        <w:r w:rsidDel="00F50DF4">
          <w:rPr>
            <w:rFonts w:ascii="Times New Roman" w:eastAsia="Times New Roman" w:hAnsi="Times New Roman" w:cs="Times New Roman"/>
            <w:i/>
            <w:iCs/>
            <w:sz w:val="24"/>
            <w:szCs w:val="24"/>
            <w:lang w:val="en-US" w:eastAsia="en-US"/>
          </w:rPr>
          <w:t>38</w:t>
        </w:r>
        <w:r w:rsidDel="00F50DF4">
          <w:rPr>
            <w:rFonts w:ascii="Times New Roman" w:eastAsia="Times New Roman" w:hAnsi="Times New Roman" w:cs="Times New Roman"/>
            <w:sz w:val="24"/>
            <w:szCs w:val="24"/>
            <w:lang w:val="en-US" w:eastAsia="en-US"/>
          </w:rPr>
          <w:t>(6), 1174-1202.</w:t>
        </w:r>
      </w:moveFrom>
    </w:p>
    <w:moveFromRangeEnd w:id="708"/>
    <w:p w14:paraId="7F2B8F04" w14:textId="1C69EE7C" w:rsidR="009653B4" w:rsidDel="004E391C" w:rsidRDefault="00E31588">
      <w:pPr>
        <w:spacing w:line="360" w:lineRule="auto"/>
        <w:ind w:left="709" w:hanging="709"/>
        <w:rPr>
          <w:del w:id="710" w:author="Savelkoul, M.J. (Michael)" w:date="2021-01-12T13:24:00Z"/>
          <w:rFonts w:ascii="Times New Roman" w:hAnsi="Times New Roman" w:cs="Times New Roman"/>
          <w:sz w:val="24"/>
          <w:szCs w:val="24"/>
        </w:rPr>
      </w:pPr>
      <w:del w:id="711" w:author="Savelkoul, M.J. (Michael)" w:date="2021-01-12T13:24:00Z">
        <w:r w:rsidDel="004E391C">
          <w:rPr>
            <w:rFonts w:ascii="Times New Roman" w:hAnsi="Times New Roman" w:cs="Times New Roman"/>
            <w:sz w:val="24"/>
            <w:szCs w:val="24"/>
          </w:rPr>
          <w:delText>Kaufmann E</w:delText>
        </w:r>
        <w:r w:rsidR="001C2D98" w:rsidDel="004E391C">
          <w:rPr>
            <w:rFonts w:ascii="Times New Roman" w:hAnsi="Times New Roman" w:cs="Times New Roman"/>
            <w:sz w:val="24"/>
            <w:szCs w:val="24"/>
          </w:rPr>
          <w:delText>.</w:delText>
        </w:r>
        <w:r w:rsidDel="004E391C">
          <w:rPr>
            <w:rFonts w:ascii="Times New Roman" w:hAnsi="Times New Roman" w:cs="Times New Roman"/>
            <w:sz w:val="24"/>
            <w:szCs w:val="24"/>
          </w:rPr>
          <w:delText xml:space="preserve"> (2017). Levels or Changes?: Ethnic Context, Immigration and the UK Independence Party Vote, </w:delText>
        </w:r>
        <w:r w:rsidDel="004E391C">
          <w:rPr>
            <w:rFonts w:ascii="Times New Roman" w:hAnsi="Times New Roman" w:cs="Times New Roman"/>
            <w:i/>
            <w:sz w:val="24"/>
            <w:szCs w:val="24"/>
          </w:rPr>
          <w:delText xml:space="preserve">Electoral Studies, </w:delText>
        </w:r>
        <w:r w:rsidDel="004E391C">
          <w:rPr>
            <w:rFonts w:ascii="Times New Roman" w:hAnsi="Times New Roman" w:cs="Times New Roman"/>
            <w:sz w:val="24"/>
            <w:szCs w:val="24"/>
          </w:rPr>
          <w:delText>48, 57</w:delText>
        </w:r>
        <w:r w:rsidDel="004E391C">
          <w:rPr>
            <w:rFonts w:ascii="Times New Roman" w:hAnsi="Times New Roman"/>
            <w:sz w:val="24"/>
            <w:szCs w:val="24"/>
          </w:rPr>
          <w:delText>–</w:delText>
        </w:r>
        <w:r w:rsidDel="004E391C">
          <w:rPr>
            <w:rFonts w:ascii="Times New Roman" w:hAnsi="Times New Roman" w:cs="Times New Roman"/>
            <w:sz w:val="24"/>
            <w:szCs w:val="24"/>
          </w:rPr>
          <w:delText xml:space="preserve">69. </w:delText>
        </w:r>
      </w:del>
    </w:p>
    <w:p w14:paraId="451A9400" w14:textId="186F8A29" w:rsidR="009653B4" w:rsidDel="009B128D" w:rsidRDefault="00E31588">
      <w:pPr>
        <w:spacing w:line="360" w:lineRule="auto"/>
        <w:ind w:left="709" w:hanging="709"/>
        <w:rPr>
          <w:moveFrom w:id="712" w:author="Savelkoul, M.J. (Michael)" w:date="2021-01-12T12:36:00Z"/>
          <w:rFonts w:ascii="Times New Roman" w:hAnsi="Times New Roman" w:cs="Times New Roman"/>
          <w:sz w:val="24"/>
          <w:szCs w:val="24"/>
        </w:rPr>
      </w:pPr>
      <w:moveFromRangeStart w:id="713" w:author="Savelkoul, M.J. (Michael)" w:date="2021-01-12T12:36:00Z" w:name="move61347427"/>
      <w:moveFrom w:id="714" w:author="Savelkoul, M.J. (Michael)" w:date="2021-01-12T12:36:00Z">
        <w:r w:rsidDel="009B128D">
          <w:rPr>
            <w:rFonts w:ascii="Times New Roman" w:hAnsi="Times New Roman" w:cs="Times New Roman"/>
            <w:sz w:val="24"/>
            <w:szCs w:val="24"/>
          </w:rPr>
          <w:t>Kessler A</w:t>
        </w:r>
        <w:r w:rsidR="001C2D98" w:rsidDel="009B128D">
          <w:rPr>
            <w:rFonts w:ascii="Times New Roman" w:hAnsi="Times New Roman" w:cs="Times New Roman"/>
            <w:sz w:val="24"/>
            <w:szCs w:val="24"/>
          </w:rPr>
          <w:t>.</w:t>
        </w:r>
        <w:r w:rsidDel="009B128D">
          <w:rPr>
            <w:rFonts w:ascii="Times New Roman" w:hAnsi="Times New Roman" w:cs="Times New Roman"/>
            <w:sz w:val="24"/>
            <w:szCs w:val="24"/>
          </w:rPr>
          <w:t xml:space="preserve"> E.</w:t>
        </w:r>
        <w:r w:rsidR="001C2D98" w:rsidDel="009B128D">
          <w:rPr>
            <w:rFonts w:ascii="Times New Roman" w:hAnsi="Times New Roman" w:cs="Times New Roman"/>
            <w:sz w:val="24"/>
            <w:szCs w:val="24"/>
          </w:rPr>
          <w:t xml:space="preserve"> &amp;</w:t>
        </w:r>
        <w:r w:rsidDel="009B128D">
          <w:rPr>
            <w:rFonts w:ascii="Times New Roman" w:hAnsi="Times New Roman" w:cs="Times New Roman"/>
            <w:sz w:val="24"/>
            <w:szCs w:val="24"/>
          </w:rPr>
          <w:t xml:space="preserve"> Freeman</w:t>
        </w:r>
        <w:r w:rsidR="001C2D98" w:rsidDel="009B128D">
          <w:rPr>
            <w:rFonts w:ascii="Times New Roman" w:hAnsi="Times New Roman" w:cs="Times New Roman"/>
            <w:sz w:val="24"/>
            <w:szCs w:val="24"/>
          </w:rPr>
          <w:t xml:space="preserve"> G. P. </w:t>
        </w:r>
        <w:r w:rsidDel="009B128D">
          <w:rPr>
            <w:rFonts w:ascii="Times New Roman" w:hAnsi="Times New Roman" w:cs="Times New Roman"/>
            <w:sz w:val="24"/>
            <w:szCs w:val="24"/>
          </w:rPr>
          <w:t xml:space="preserve"> (2005). Support for Extreme Right-Wing Parties in </w:t>
        </w:r>
      </w:moveFrom>
    </w:p>
    <w:p w14:paraId="27AC8E1B" w14:textId="3604C753" w:rsidR="009653B4" w:rsidDel="009B128D" w:rsidRDefault="00E31588">
      <w:pPr>
        <w:spacing w:line="360" w:lineRule="auto"/>
        <w:ind w:left="720"/>
        <w:rPr>
          <w:moveFrom w:id="715" w:author="Savelkoul, M.J. (Michael)" w:date="2021-01-12T12:36:00Z"/>
          <w:rFonts w:ascii="Times New Roman" w:hAnsi="Times New Roman" w:cs="Times New Roman"/>
          <w:sz w:val="24"/>
          <w:szCs w:val="24"/>
        </w:rPr>
      </w:pPr>
      <w:moveFrom w:id="716" w:author="Savelkoul, M.J. (Michael)" w:date="2021-01-12T12:36:00Z">
        <w:r w:rsidDel="009B128D">
          <w:rPr>
            <w:rFonts w:ascii="Times New Roman" w:hAnsi="Times New Roman" w:cs="Times New Roman"/>
            <w:sz w:val="24"/>
            <w:szCs w:val="24"/>
          </w:rPr>
          <w:t xml:space="preserve">Western Europe: Individual Attributes, Political Attitudes, and National Context, </w:t>
        </w:r>
        <w:r w:rsidDel="009B128D">
          <w:rPr>
            <w:rFonts w:ascii="Times New Roman" w:hAnsi="Times New Roman" w:cs="Times New Roman"/>
            <w:i/>
            <w:sz w:val="24"/>
            <w:szCs w:val="24"/>
          </w:rPr>
          <w:t>Comparative European Politics</w:t>
        </w:r>
        <w:r w:rsidDel="009B128D">
          <w:rPr>
            <w:rFonts w:ascii="Times New Roman" w:hAnsi="Times New Roman" w:cs="Times New Roman"/>
            <w:sz w:val="24"/>
            <w:szCs w:val="24"/>
          </w:rPr>
          <w:t>, 3:3, 261</w:t>
        </w:r>
        <w:r w:rsidDel="009B128D">
          <w:rPr>
            <w:rFonts w:ascii="Times New Roman" w:hAnsi="Times New Roman"/>
            <w:sz w:val="24"/>
            <w:szCs w:val="24"/>
          </w:rPr>
          <w:t>–</w:t>
        </w:r>
        <w:r w:rsidDel="009B128D">
          <w:rPr>
            <w:rFonts w:ascii="Times New Roman" w:hAnsi="Times New Roman" w:cs="Times New Roman"/>
            <w:sz w:val="24"/>
            <w:szCs w:val="24"/>
          </w:rPr>
          <w:t>288.</w:t>
        </w:r>
      </w:moveFrom>
    </w:p>
    <w:p w14:paraId="21D46DF0" w14:textId="694A3A98" w:rsidR="009653B4" w:rsidDel="004E391C" w:rsidRDefault="00E31588">
      <w:pPr>
        <w:spacing w:line="360" w:lineRule="auto"/>
        <w:rPr>
          <w:moveFrom w:id="717" w:author="Savelkoul, M.J. (Michael)" w:date="2021-01-12T13:22:00Z"/>
          <w:rFonts w:ascii="Times New Roman" w:hAnsi="Times New Roman" w:cs="Times New Roman"/>
          <w:sz w:val="24"/>
          <w:szCs w:val="24"/>
        </w:rPr>
      </w:pPr>
      <w:moveFromRangeStart w:id="718" w:author="Savelkoul, M.J. (Michael)" w:date="2021-01-12T13:22:00Z" w:name="move61350138"/>
      <w:moveFromRangeEnd w:id="713"/>
      <w:moveFrom w:id="719" w:author="Savelkoul, M.J. (Michael)" w:date="2021-01-12T13:22:00Z">
        <w:r w:rsidRPr="00893BA7" w:rsidDel="004E391C">
          <w:rPr>
            <w:rFonts w:ascii="Times New Roman" w:hAnsi="Times New Roman" w:cs="Times New Roman"/>
            <w:sz w:val="24"/>
            <w:szCs w:val="24"/>
            <w:rPrChange w:id="720" w:author="Jochem Tolsma" w:date="2021-01-12T15:03:00Z">
              <w:rPr>
                <w:rFonts w:ascii="Times New Roman" w:hAnsi="Times New Roman" w:cs="Times New Roman"/>
                <w:sz w:val="24"/>
                <w:szCs w:val="24"/>
                <w:lang w:val="nl-NL"/>
              </w:rPr>
            </w:rPrChange>
          </w:rPr>
          <w:t xml:space="preserve">Kleinnijenhuis </w:t>
        </w:r>
        <w:r w:rsidR="001C2D98" w:rsidRPr="00893BA7" w:rsidDel="004E391C">
          <w:rPr>
            <w:rFonts w:ascii="Times New Roman" w:hAnsi="Times New Roman" w:cs="Times New Roman"/>
            <w:sz w:val="24"/>
            <w:szCs w:val="24"/>
            <w:rPrChange w:id="721" w:author="Jochem Tolsma" w:date="2021-01-12T15:03:00Z">
              <w:rPr>
                <w:rFonts w:ascii="Times New Roman" w:hAnsi="Times New Roman" w:cs="Times New Roman"/>
                <w:sz w:val="24"/>
                <w:szCs w:val="24"/>
                <w:lang w:val="nl-NL"/>
              </w:rPr>
            </w:rPrChange>
          </w:rPr>
          <w:t xml:space="preserve">J. &amp; </w:t>
        </w:r>
        <w:r w:rsidRPr="00893BA7" w:rsidDel="004E391C">
          <w:rPr>
            <w:rFonts w:ascii="Times New Roman" w:hAnsi="Times New Roman" w:cs="Times New Roman"/>
            <w:sz w:val="24"/>
            <w:szCs w:val="24"/>
            <w:rPrChange w:id="722" w:author="Jochem Tolsma" w:date="2021-01-12T15:03:00Z">
              <w:rPr>
                <w:rFonts w:ascii="Times New Roman" w:hAnsi="Times New Roman" w:cs="Times New Roman"/>
                <w:sz w:val="24"/>
                <w:szCs w:val="24"/>
                <w:lang w:val="nl-NL"/>
              </w:rPr>
            </w:rPrChange>
          </w:rPr>
          <w:t>Walter</w:t>
        </w:r>
        <w:r w:rsidR="001C2D98" w:rsidRPr="00893BA7" w:rsidDel="004E391C">
          <w:rPr>
            <w:rFonts w:ascii="Times New Roman" w:hAnsi="Times New Roman" w:cs="Times New Roman"/>
            <w:sz w:val="24"/>
            <w:szCs w:val="24"/>
            <w:rPrChange w:id="723" w:author="Jochem Tolsma" w:date="2021-01-12T15:03:00Z">
              <w:rPr>
                <w:rFonts w:ascii="Times New Roman" w:hAnsi="Times New Roman" w:cs="Times New Roman"/>
                <w:sz w:val="24"/>
                <w:szCs w:val="24"/>
                <w:lang w:val="nl-NL"/>
              </w:rPr>
            </w:rPrChange>
          </w:rPr>
          <w:t xml:space="preserve"> A. S. </w:t>
        </w:r>
        <w:r w:rsidRPr="00893BA7" w:rsidDel="004E391C">
          <w:rPr>
            <w:rFonts w:ascii="Times New Roman" w:hAnsi="Times New Roman" w:cs="Times New Roman"/>
            <w:sz w:val="24"/>
            <w:szCs w:val="24"/>
            <w:rPrChange w:id="724" w:author="Jochem Tolsma" w:date="2021-01-12T15:03:00Z">
              <w:rPr>
                <w:rFonts w:ascii="Times New Roman" w:hAnsi="Times New Roman" w:cs="Times New Roman"/>
                <w:sz w:val="24"/>
                <w:szCs w:val="24"/>
                <w:lang w:val="nl-NL"/>
              </w:rPr>
            </w:rPrChange>
          </w:rPr>
          <w:t xml:space="preserve"> </w:t>
        </w:r>
        <w:r w:rsidRPr="00864CFB" w:rsidDel="004E391C">
          <w:rPr>
            <w:rFonts w:ascii="Times New Roman" w:hAnsi="Times New Roman" w:cs="Times New Roman"/>
            <w:sz w:val="24"/>
            <w:szCs w:val="24"/>
          </w:rPr>
          <w:t xml:space="preserve">(2014). </w:t>
        </w:r>
        <w:r w:rsidDel="004E391C">
          <w:rPr>
            <w:rFonts w:ascii="Times New Roman" w:hAnsi="Times New Roman" w:cs="Times New Roman"/>
            <w:sz w:val="24"/>
            <w:szCs w:val="24"/>
          </w:rPr>
          <w:t xml:space="preserve">News, Discussion, and Associative </w:t>
        </w:r>
      </w:moveFrom>
    </w:p>
    <w:p w14:paraId="6D8A58A4" w14:textId="6C5900E9" w:rsidR="009653B4" w:rsidDel="004E391C" w:rsidRDefault="00E31588">
      <w:pPr>
        <w:spacing w:line="360" w:lineRule="auto"/>
        <w:ind w:left="720"/>
        <w:rPr>
          <w:moveFrom w:id="725" w:author="Savelkoul, M.J. (Michael)" w:date="2021-01-12T13:22:00Z"/>
          <w:rFonts w:ascii="Times New Roman" w:hAnsi="Times New Roman" w:cs="Times New Roman"/>
          <w:sz w:val="24"/>
          <w:szCs w:val="24"/>
        </w:rPr>
      </w:pPr>
      <w:moveFrom w:id="726" w:author="Savelkoul, M.J. (Michael)" w:date="2021-01-12T13:22:00Z">
        <w:r w:rsidDel="004E391C">
          <w:rPr>
            <w:rFonts w:ascii="Times New Roman" w:hAnsi="Times New Roman" w:cs="Times New Roman"/>
            <w:sz w:val="24"/>
            <w:szCs w:val="24"/>
          </w:rPr>
          <w:t xml:space="preserve">Issue Ownership: Instability at the Micro Level versus Stability at the Macro Level, </w:t>
        </w:r>
        <w:r w:rsidDel="004E391C">
          <w:rPr>
            <w:rFonts w:ascii="Times New Roman" w:hAnsi="Times New Roman" w:cs="Times New Roman"/>
            <w:i/>
            <w:sz w:val="24"/>
            <w:szCs w:val="24"/>
          </w:rPr>
          <w:t>The International Journal of Politics</w:t>
        </w:r>
        <w:r w:rsidDel="004E391C">
          <w:rPr>
            <w:rFonts w:ascii="Times New Roman" w:hAnsi="Times New Roman" w:cs="Times New Roman"/>
            <w:sz w:val="24"/>
            <w:szCs w:val="24"/>
          </w:rPr>
          <w:t>, 19:2, 226</w:t>
        </w:r>
        <w:r w:rsidDel="004E391C">
          <w:rPr>
            <w:rFonts w:ascii="Times New Roman" w:hAnsi="Times New Roman"/>
            <w:sz w:val="24"/>
            <w:szCs w:val="24"/>
          </w:rPr>
          <w:t>–</w:t>
        </w:r>
        <w:r w:rsidDel="004E391C">
          <w:rPr>
            <w:rFonts w:ascii="Times New Roman" w:hAnsi="Times New Roman" w:cs="Times New Roman"/>
            <w:sz w:val="24"/>
            <w:szCs w:val="24"/>
          </w:rPr>
          <w:t>245.</w:t>
        </w:r>
      </w:moveFrom>
    </w:p>
    <w:p w14:paraId="7E5B3C49" w14:textId="37FB7AC4" w:rsidR="009804C3" w:rsidRPr="009804C3" w:rsidDel="00D21C4F" w:rsidRDefault="009804C3" w:rsidP="009804C3">
      <w:pPr>
        <w:spacing w:line="360" w:lineRule="auto"/>
        <w:ind w:left="709" w:hanging="709"/>
        <w:rPr>
          <w:moveFrom w:id="727" w:author="Savelkoul, M.J. (Michael)" w:date="2021-01-12T13:03:00Z"/>
          <w:rFonts w:ascii="Times New Roman" w:hAnsi="Times New Roman" w:cs="Times New Roman"/>
          <w:sz w:val="24"/>
          <w:szCs w:val="24"/>
        </w:rPr>
      </w:pPr>
      <w:moveFromRangeStart w:id="728" w:author="Savelkoul, M.J. (Michael)" w:date="2021-01-12T13:03:00Z" w:name="move61349033"/>
      <w:moveFromRangeEnd w:id="718"/>
      <w:moveFrom w:id="729" w:author="Savelkoul, M.J. (Michael)" w:date="2021-01-12T13:03:00Z">
        <w:r w:rsidRPr="009804C3" w:rsidDel="00D21C4F">
          <w:rPr>
            <w:rFonts w:ascii="Times New Roman" w:hAnsi="Times New Roman" w:cs="Times New Roman"/>
            <w:sz w:val="24"/>
            <w:szCs w:val="24"/>
          </w:rPr>
          <w:t>Liebe U</w:t>
        </w:r>
        <w:r w:rsidR="001C2D98" w:rsidDel="00D21C4F">
          <w:rPr>
            <w:rFonts w:ascii="Times New Roman" w:hAnsi="Times New Roman" w:cs="Times New Roman"/>
            <w:sz w:val="24"/>
            <w:szCs w:val="24"/>
          </w:rPr>
          <w:t>.</w:t>
        </w:r>
        <w:r w:rsidRPr="009804C3" w:rsidDel="00D21C4F">
          <w:rPr>
            <w:rFonts w:ascii="Times New Roman" w:hAnsi="Times New Roman" w:cs="Times New Roman"/>
            <w:sz w:val="24"/>
            <w:szCs w:val="24"/>
          </w:rPr>
          <w:t>, Meyerhoff J</w:t>
        </w:r>
        <w:r w:rsidR="001C2D98" w:rsidDel="00D21C4F">
          <w:rPr>
            <w:rFonts w:ascii="Times New Roman" w:hAnsi="Times New Roman" w:cs="Times New Roman"/>
            <w:sz w:val="24"/>
            <w:szCs w:val="24"/>
          </w:rPr>
          <w:t>.</w:t>
        </w:r>
        <w:r w:rsidRPr="009804C3" w:rsidDel="00D21C4F">
          <w:rPr>
            <w:rFonts w:ascii="Times New Roman" w:hAnsi="Times New Roman" w:cs="Times New Roman"/>
            <w:sz w:val="24"/>
            <w:szCs w:val="24"/>
          </w:rPr>
          <w:t>, Kroesen M</w:t>
        </w:r>
        <w:r w:rsidR="001C2D98" w:rsidDel="00D21C4F">
          <w:rPr>
            <w:rFonts w:ascii="Times New Roman" w:hAnsi="Times New Roman" w:cs="Times New Roman"/>
            <w:sz w:val="24"/>
            <w:szCs w:val="24"/>
          </w:rPr>
          <w:t>.</w:t>
        </w:r>
        <w:r w:rsidRPr="009804C3" w:rsidDel="00D21C4F">
          <w:rPr>
            <w:rFonts w:ascii="Times New Roman" w:hAnsi="Times New Roman" w:cs="Times New Roman"/>
            <w:sz w:val="24"/>
            <w:szCs w:val="24"/>
          </w:rPr>
          <w:t>, Chorus C</w:t>
        </w:r>
        <w:r w:rsidR="001C2D98" w:rsidDel="00D21C4F">
          <w:rPr>
            <w:rFonts w:ascii="Times New Roman" w:hAnsi="Times New Roman" w:cs="Times New Roman"/>
            <w:sz w:val="24"/>
            <w:szCs w:val="24"/>
          </w:rPr>
          <w:t>. &amp;</w:t>
        </w:r>
        <w:r w:rsidRPr="009804C3" w:rsidDel="00D21C4F">
          <w:rPr>
            <w:rFonts w:ascii="Times New Roman" w:hAnsi="Times New Roman" w:cs="Times New Roman"/>
            <w:sz w:val="24"/>
            <w:szCs w:val="24"/>
          </w:rPr>
          <w:t xml:space="preserve"> Glenk</w:t>
        </w:r>
        <w:r w:rsidR="001C2D98" w:rsidDel="00D21C4F">
          <w:rPr>
            <w:rFonts w:ascii="Times New Roman" w:hAnsi="Times New Roman" w:cs="Times New Roman"/>
            <w:sz w:val="24"/>
            <w:szCs w:val="24"/>
          </w:rPr>
          <w:t>,</w:t>
        </w:r>
        <w:r w:rsidRPr="009804C3" w:rsidDel="00D21C4F">
          <w:rPr>
            <w:rFonts w:ascii="Times New Roman" w:hAnsi="Times New Roman" w:cs="Times New Roman"/>
            <w:sz w:val="24"/>
            <w:szCs w:val="24"/>
          </w:rPr>
          <w:t xml:space="preserve"> K</w:t>
        </w:r>
        <w:r w:rsidR="001C2D98" w:rsidDel="00D21C4F">
          <w:rPr>
            <w:rFonts w:ascii="Times New Roman" w:hAnsi="Times New Roman" w:cs="Times New Roman"/>
            <w:sz w:val="24"/>
            <w:szCs w:val="24"/>
          </w:rPr>
          <w:t>.</w:t>
        </w:r>
        <w:r w:rsidRPr="009804C3" w:rsidDel="00D21C4F">
          <w:rPr>
            <w:rFonts w:ascii="Times New Roman" w:hAnsi="Times New Roman" w:cs="Times New Roman"/>
            <w:sz w:val="24"/>
            <w:szCs w:val="24"/>
          </w:rPr>
          <w:t xml:space="preserve"> (2018) From welcome culture to welcome limits? Uncovering preference changes over time for sheltering refugees in Germany. </w:t>
        </w:r>
        <w:r w:rsidRPr="009804C3" w:rsidDel="00D21C4F">
          <w:rPr>
            <w:rFonts w:ascii="Times New Roman" w:hAnsi="Times New Roman" w:cs="Times New Roman"/>
            <w:i/>
            <w:sz w:val="24"/>
            <w:szCs w:val="24"/>
          </w:rPr>
          <w:t>PLoS ONE</w:t>
        </w:r>
        <w:r w:rsidRPr="009804C3" w:rsidDel="00D21C4F">
          <w:rPr>
            <w:rFonts w:ascii="Times New Roman" w:hAnsi="Times New Roman" w:cs="Times New Roman"/>
            <w:sz w:val="24"/>
            <w:szCs w:val="24"/>
          </w:rPr>
          <w:t xml:space="preserve"> 13(8): e0199923. </w:t>
        </w:r>
        <w:r w:rsidR="00F527EC" w:rsidDel="00D21C4F">
          <w:fldChar w:fldCharType="begin"/>
        </w:r>
        <w:r w:rsidR="00F527EC" w:rsidDel="00D21C4F">
          <w:instrText xml:space="preserve"> HYPERLINK "https://doi.org/10.1371/journal.pone.0199923" </w:instrText>
        </w:r>
        <w:r w:rsidR="00F527EC" w:rsidDel="00D21C4F">
          <w:fldChar w:fldCharType="separate"/>
        </w:r>
        <w:r w:rsidRPr="00AD434D" w:rsidDel="00D21C4F">
          <w:rPr>
            <w:rStyle w:val="Hyperlink"/>
            <w:rFonts w:ascii="Times New Roman" w:hAnsi="Times New Roman" w:cs="Times New Roman"/>
            <w:sz w:val="24"/>
            <w:szCs w:val="24"/>
          </w:rPr>
          <w:t>https://doi.org/10.1371/journal.pone.0199923</w:t>
        </w:r>
        <w:r w:rsidR="00F527EC" w:rsidDel="00D21C4F">
          <w:rPr>
            <w:rStyle w:val="Hyperlink"/>
            <w:rFonts w:ascii="Times New Roman" w:hAnsi="Times New Roman" w:cs="Times New Roman"/>
            <w:sz w:val="24"/>
            <w:szCs w:val="24"/>
          </w:rPr>
          <w:fldChar w:fldCharType="end"/>
        </w:r>
        <w:r w:rsidDel="00D21C4F">
          <w:rPr>
            <w:rFonts w:ascii="Times New Roman" w:hAnsi="Times New Roman" w:cs="Times New Roman"/>
            <w:sz w:val="24"/>
            <w:szCs w:val="24"/>
          </w:rPr>
          <w:t xml:space="preserve"> </w:t>
        </w:r>
      </w:moveFrom>
    </w:p>
    <w:p w14:paraId="6F777E37" w14:textId="28E6BAE0" w:rsidR="009653B4" w:rsidDel="00F50DF4" w:rsidRDefault="00E31588">
      <w:pPr>
        <w:spacing w:line="360" w:lineRule="auto"/>
        <w:rPr>
          <w:moveFrom w:id="730" w:author="Savelkoul, M.J. (Michael)" w:date="2021-01-12T13:11:00Z"/>
          <w:rFonts w:ascii="Times New Roman" w:hAnsi="Times New Roman" w:cs="Times New Roman"/>
          <w:sz w:val="24"/>
          <w:szCs w:val="24"/>
        </w:rPr>
      </w:pPr>
      <w:moveFromRangeStart w:id="731" w:author="Savelkoul, M.J. (Michael)" w:date="2021-01-12T13:11:00Z" w:name="move61349487"/>
      <w:moveFromRangeEnd w:id="728"/>
      <w:moveFrom w:id="732" w:author="Savelkoul, M.J. (Michael)" w:date="2021-01-12T13:11:00Z">
        <w:r w:rsidDel="00F50DF4">
          <w:rPr>
            <w:rFonts w:ascii="Times New Roman" w:hAnsi="Times New Roman" w:cs="Times New Roman"/>
            <w:sz w:val="24"/>
            <w:szCs w:val="24"/>
          </w:rPr>
          <w:t xml:space="preserve">Lubbers </w:t>
        </w:r>
        <w:r w:rsidR="00EA4935" w:rsidDel="00F50DF4">
          <w:rPr>
            <w:rFonts w:ascii="Times New Roman" w:hAnsi="Times New Roman" w:cs="Times New Roman"/>
            <w:sz w:val="24"/>
            <w:szCs w:val="24"/>
          </w:rPr>
          <w:t>M.</w:t>
        </w:r>
        <w:r w:rsidDel="00F50DF4">
          <w:rPr>
            <w:rFonts w:ascii="Times New Roman" w:hAnsi="Times New Roman" w:cs="Times New Roman"/>
            <w:sz w:val="24"/>
            <w:szCs w:val="24"/>
          </w:rPr>
          <w:t>, Coenders</w:t>
        </w:r>
        <w:r w:rsidR="00EA4935" w:rsidDel="00F50DF4">
          <w:rPr>
            <w:rFonts w:ascii="Times New Roman" w:hAnsi="Times New Roman" w:cs="Times New Roman"/>
            <w:sz w:val="24"/>
            <w:szCs w:val="24"/>
          </w:rPr>
          <w:t xml:space="preserve"> M. &amp; </w:t>
        </w:r>
        <w:r w:rsidDel="00F50DF4">
          <w:rPr>
            <w:rFonts w:ascii="Times New Roman" w:hAnsi="Times New Roman" w:cs="Times New Roman"/>
            <w:sz w:val="24"/>
            <w:szCs w:val="24"/>
          </w:rPr>
          <w:t xml:space="preserve">Scheepers </w:t>
        </w:r>
        <w:r w:rsidR="00EA4935" w:rsidDel="00F50DF4">
          <w:rPr>
            <w:rFonts w:ascii="Times New Roman" w:hAnsi="Times New Roman" w:cs="Times New Roman"/>
            <w:sz w:val="24"/>
            <w:szCs w:val="24"/>
          </w:rPr>
          <w:t xml:space="preserve">P. </w:t>
        </w:r>
        <w:r w:rsidDel="00F50DF4">
          <w:rPr>
            <w:rFonts w:ascii="Times New Roman" w:hAnsi="Times New Roman" w:cs="Times New Roman"/>
            <w:sz w:val="24"/>
            <w:szCs w:val="24"/>
          </w:rPr>
          <w:t xml:space="preserve">(2006). Objections to Asylum Seeker </w:t>
        </w:r>
      </w:moveFrom>
    </w:p>
    <w:p w14:paraId="563200E3" w14:textId="7CF80F8E" w:rsidR="009653B4" w:rsidDel="00F50DF4" w:rsidRDefault="00E31588">
      <w:pPr>
        <w:spacing w:line="360" w:lineRule="auto"/>
        <w:ind w:left="720"/>
        <w:rPr>
          <w:moveFrom w:id="733" w:author="Savelkoul, M.J. (Michael)" w:date="2021-01-12T13:11:00Z"/>
          <w:rFonts w:ascii="Times New Roman" w:hAnsi="Times New Roman" w:cs="Times New Roman"/>
          <w:sz w:val="24"/>
          <w:szCs w:val="24"/>
        </w:rPr>
      </w:pPr>
      <w:moveFrom w:id="734" w:author="Savelkoul, M.J. (Michael)" w:date="2021-01-12T13:11:00Z">
        <w:r w:rsidDel="00F50DF4">
          <w:rPr>
            <w:rFonts w:ascii="Times New Roman" w:hAnsi="Times New Roman" w:cs="Times New Roman"/>
            <w:sz w:val="24"/>
            <w:szCs w:val="24"/>
          </w:rPr>
          <w:t xml:space="preserve">Centres: Individual and Contextual Determinants of Resistance to Small and Large Centres in the Netherlands, </w:t>
        </w:r>
        <w:r w:rsidDel="00F50DF4">
          <w:rPr>
            <w:rFonts w:ascii="Times New Roman" w:hAnsi="Times New Roman" w:cs="Times New Roman"/>
            <w:i/>
            <w:sz w:val="24"/>
            <w:szCs w:val="24"/>
          </w:rPr>
          <w:t>European Sociological Review</w:t>
        </w:r>
        <w:r w:rsidDel="00F50DF4">
          <w:rPr>
            <w:rFonts w:ascii="Times New Roman" w:hAnsi="Times New Roman" w:cs="Times New Roman"/>
            <w:sz w:val="24"/>
            <w:szCs w:val="24"/>
          </w:rPr>
          <w:t>, 22:3, 243</w:t>
        </w:r>
        <w:r w:rsidDel="00F50DF4">
          <w:rPr>
            <w:rFonts w:ascii="Times New Roman" w:hAnsi="Times New Roman"/>
            <w:sz w:val="24"/>
            <w:szCs w:val="24"/>
          </w:rPr>
          <w:t>–</w:t>
        </w:r>
        <w:r w:rsidDel="00F50DF4">
          <w:rPr>
            <w:rFonts w:ascii="Times New Roman" w:hAnsi="Times New Roman" w:cs="Times New Roman"/>
            <w:sz w:val="24"/>
            <w:szCs w:val="24"/>
          </w:rPr>
          <w:t>257.</w:t>
        </w:r>
      </w:moveFrom>
    </w:p>
    <w:p w14:paraId="5758D683" w14:textId="5A6D0A91" w:rsidR="009653B4" w:rsidDel="00780CE1" w:rsidRDefault="00E31588">
      <w:pPr>
        <w:spacing w:line="360" w:lineRule="auto"/>
        <w:rPr>
          <w:moveFrom w:id="735" w:author="Savelkoul, M.J. (Michael)" w:date="2021-01-12T12:50:00Z"/>
          <w:rFonts w:ascii="Times New Roman" w:hAnsi="Times New Roman" w:cs="Times New Roman"/>
          <w:sz w:val="24"/>
          <w:szCs w:val="24"/>
        </w:rPr>
      </w:pPr>
      <w:moveFromRangeStart w:id="736" w:author="Savelkoul, M.J. (Michael)" w:date="2021-01-12T12:50:00Z" w:name="move61348260"/>
      <w:moveFromRangeEnd w:id="731"/>
      <w:moveFrom w:id="737" w:author="Savelkoul, M.J. (Michael)" w:date="2021-01-12T12:50:00Z">
        <w:r w:rsidDel="00780CE1">
          <w:rPr>
            <w:rFonts w:ascii="Times New Roman" w:hAnsi="Times New Roman" w:cs="Times New Roman"/>
            <w:sz w:val="24"/>
            <w:szCs w:val="24"/>
          </w:rPr>
          <w:t>Lubbers</w:t>
        </w:r>
        <w:r w:rsidR="00EA4935" w:rsidDel="00780CE1">
          <w:rPr>
            <w:rFonts w:ascii="Times New Roman" w:hAnsi="Times New Roman" w:cs="Times New Roman"/>
            <w:sz w:val="24"/>
            <w:szCs w:val="24"/>
          </w:rPr>
          <w:t xml:space="preserve"> M. &amp; </w:t>
        </w:r>
        <w:r w:rsidDel="00780CE1">
          <w:rPr>
            <w:rFonts w:ascii="Times New Roman" w:hAnsi="Times New Roman" w:cs="Times New Roman"/>
            <w:sz w:val="24"/>
            <w:szCs w:val="24"/>
          </w:rPr>
          <w:t xml:space="preserve">Scheepers </w:t>
        </w:r>
        <w:r w:rsidR="00EA4935" w:rsidDel="00780CE1">
          <w:rPr>
            <w:rFonts w:ascii="Times New Roman" w:hAnsi="Times New Roman" w:cs="Times New Roman"/>
            <w:sz w:val="24"/>
            <w:szCs w:val="24"/>
          </w:rPr>
          <w:t xml:space="preserve">P. </w:t>
        </w:r>
        <w:r w:rsidDel="00780CE1">
          <w:rPr>
            <w:rFonts w:ascii="Times New Roman" w:hAnsi="Times New Roman" w:cs="Times New Roman"/>
            <w:sz w:val="24"/>
            <w:szCs w:val="24"/>
          </w:rPr>
          <w:t xml:space="preserve">(2000). Individual and Contextual Characteristics of </w:t>
        </w:r>
      </w:moveFrom>
    </w:p>
    <w:p w14:paraId="062A3576" w14:textId="69DFDAC5" w:rsidR="009653B4" w:rsidDel="00780CE1" w:rsidRDefault="00E31588">
      <w:pPr>
        <w:tabs>
          <w:tab w:val="left" w:pos="284"/>
        </w:tabs>
        <w:spacing w:line="360" w:lineRule="auto"/>
        <w:ind w:left="720"/>
        <w:rPr>
          <w:moveFrom w:id="738" w:author="Savelkoul, M.J. (Michael)" w:date="2021-01-12T12:50:00Z"/>
          <w:rFonts w:ascii="Times New Roman" w:hAnsi="Times New Roman" w:cs="Times New Roman"/>
          <w:sz w:val="24"/>
          <w:szCs w:val="24"/>
        </w:rPr>
      </w:pPr>
      <w:moveFrom w:id="739" w:author="Savelkoul, M.J. (Michael)" w:date="2021-01-12T12:50:00Z">
        <w:r w:rsidDel="00780CE1">
          <w:rPr>
            <w:rFonts w:ascii="Times New Roman" w:hAnsi="Times New Roman" w:cs="Times New Roman"/>
            <w:sz w:val="24"/>
            <w:szCs w:val="24"/>
          </w:rPr>
          <w:t xml:space="preserve">the German Extreme Right-wing Vote in the 1990s. A Test of Complementary Theories, </w:t>
        </w:r>
        <w:r w:rsidDel="00780CE1">
          <w:rPr>
            <w:rFonts w:ascii="Times New Roman" w:hAnsi="Times New Roman" w:cs="Times New Roman"/>
            <w:i/>
            <w:sz w:val="24"/>
            <w:szCs w:val="24"/>
          </w:rPr>
          <w:t>European Journal of Political Research</w:t>
        </w:r>
        <w:r w:rsidDel="00780CE1">
          <w:rPr>
            <w:rFonts w:ascii="Times New Roman" w:hAnsi="Times New Roman" w:cs="Times New Roman"/>
            <w:sz w:val="24"/>
            <w:szCs w:val="24"/>
          </w:rPr>
          <w:t>, 38:1, 63</w:t>
        </w:r>
        <w:r w:rsidDel="00780CE1">
          <w:rPr>
            <w:rFonts w:ascii="Times New Roman" w:hAnsi="Times New Roman"/>
            <w:sz w:val="24"/>
            <w:szCs w:val="24"/>
          </w:rPr>
          <w:t>–</w:t>
        </w:r>
        <w:r w:rsidDel="00780CE1">
          <w:rPr>
            <w:rFonts w:ascii="Times New Roman" w:hAnsi="Times New Roman" w:cs="Times New Roman"/>
            <w:sz w:val="24"/>
            <w:szCs w:val="24"/>
          </w:rPr>
          <w:t>94.</w:t>
        </w:r>
      </w:moveFrom>
    </w:p>
    <w:p w14:paraId="1C51A97D" w14:textId="6576993E" w:rsidR="009653B4" w:rsidDel="00F016F6" w:rsidRDefault="00E31588">
      <w:pPr>
        <w:spacing w:line="360" w:lineRule="auto"/>
        <w:rPr>
          <w:moveFrom w:id="740" w:author="Savelkoul, M.J. (Michael)" w:date="2021-01-12T10:58:00Z"/>
          <w:rFonts w:ascii="Times New Roman" w:hAnsi="Times New Roman" w:cs="Times New Roman"/>
          <w:sz w:val="24"/>
          <w:szCs w:val="24"/>
        </w:rPr>
      </w:pPr>
      <w:moveFromRangeStart w:id="741" w:author="Savelkoul, M.J. (Michael)" w:date="2021-01-12T10:58:00Z" w:name="move61341534"/>
      <w:moveFromRangeEnd w:id="736"/>
      <w:moveFrom w:id="742" w:author="Savelkoul, M.J. (Michael)" w:date="2021-01-12T10:58:00Z">
        <w:r w:rsidDel="00F016F6">
          <w:rPr>
            <w:rFonts w:ascii="Times New Roman" w:hAnsi="Times New Roman" w:cs="Times New Roman"/>
            <w:sz w:val="24"/>
            <w:szCs w:val="24"/>
          </w:rPr>
          <w:t>Lubbers</w:t>
        </w:r>
        <w:r w:rsidR="00EA4935" w:rsidDel="00F016F6">
          <w:rPr>
            <w:rFonts w:ascii="Times New Roman" w:hAnsi="Times New Roman" w:cs="Times New Roman"/>
            <w:sz w:val="24"/>
            <w:szCs w:val="24"/>
          </w:rPr>
          <w:t xml:space="preserve"> M. &amp; </w:t>
        </w:r>
        <w:r w:rsidDel="00F016F6">
          <w:rPr>
            <w:rFonts w:ascii="Times New Roman" w:hAnsi="Times New Roman" w:cs="Times New Roman"/>
            <w:sz w:val="24"/>
            <w:szCs w:val="24"/>
          </w:rPr>
          <w:t xml:space="preserve">Scheepers </w:t>
        </w:r>
        <w:r w:rsidR="00EA4935" w:rsidDel="00F016F6">
          <w:rPr>
            <w:rFonts w:ascii="Times New Roman" w:hAnsi="Times New Roman" w:cs="Times New Roman"/>
            <w:sz w:val="24"/>
            <w:szCs w:val="24"/>
          </w:rPr>
          <w:t xml:space="preserve">P. </w:t>
        </w:r>
        <w:r w:rsidDel="00F016F6">
          <w:rPr>
            <w:rFonts w:ascii="Times New Roman" w:hAnsi="Times New Roman" w:cs="Times New Roman"/>
            <w:sz w:val="24"/>
            <w:szCs w:val="24"/>
          </w:rPr>
          <w:t xml:space="preserve">(2002). French Front National Voting: a Micro and </w:t>
        </w:r>
      </w:moveFrom>
    </w:p>
    <w:p w14:paraId="03DFEE0A" w14:textId="30AF667B" w:rsidR="009653B4" w:rsidDel="00F016F6" w:rsidRDefault="00E31588">
      <w:pPr>
        <w:spacing w:line="360" w:lineRule="auto"/>
        <w:ind w:firstLine="720"/>
        <w:rPr>
          <w:moveFrom w:id="743" w:author="Savelkoul, M.J. (Michael)" w:date="2021-01-12T10:58:00Z"/>
          <w:rFonts w:ascii="Times New Roman" w:hAnsi="Times New Roman" w:cs="Times New Roman"/>
          <w:sz w:val="24"/>
          <w:szCs w:val="24"/>
        </w:rPr>
      </w:pPr>
      <w:moveFrom w:id="744" w:author="Savelkoul, M.J. (Michael)" w:date="2021-01-12T10:58:00Z">
        <w:r w:rsidDel="00F016F6">
          <w:rPr>
            <w:rFonts w:ascii="Times New Roman" w:hAnsi="Times New Roman" w:cs="Times New Roman"/>
            <w:sz w:val="24"/>
            <w:szCs w:val="24"/>
          </w:rPr>
          <w:t xml:space="preserve">Macro Perspective, </w:t>
        </w:r>
        <w:r w:rsidDel="00F016F6">
          <w:rPr>
            <w:rFonts w:ascii="Times New Roman" w:hAnsi="Times New Roman" w:cs="Times New Roman"/>
            <w:i/>
            <w:sz w:val="24"/>
            <w:szCs w:val="24"/>
          </w:rPr>
          <w:t>Ethnic and Racial Studies</w:t>
        </w:r>
        <w:r w:rsidDel="00F016F6">
          <w:rPr>
            <w:rFonts w:ascii="Times New Roman" w:hAnsi="Times New Roman" w:cs="Times New Roman"/>
            <w:sz w:val="24"/>
            <w:szCs w:val="24"/>
          </w:rPr>
          <w:t>, 25:1, 120</w:t>
        </w:r>
        <w:r w:rsidDel="00F016F6">
          <w:rPr>
            <w:rFonts w:ascii="Times New Roman" w:hAnsi="Times New Roman"/>
            <w:sz w:val="24"/>
            <w:szCs w:val="24"/>
          </w:rPr>
          <w:t>–</w:t>
        </w:r>
        <w:r w:rsidDel="00F016F6">
          <w:rPr>
            <w:rFonts w:ascii="Times New Roman" w:hAnsi="Times New Roman" w:cs="Times New Roman"/>
            <w:sz w:val="24"/>
            <w:szCs w:val="24"/>
          </w:rPr>
          <w:t>149.</w:t>
        </w:r>
      </w:moveFrom>
    </w:p>
    <w:p w14:paraId="3B48697F" w14:textId="6B745CDD" w:rsidR="006D5ACA" w:rsidDel="00780CE1" w:rsidRDefault="006D5ACA" w:rsidP="006D5ACA">
      <w:pPr>
        <w:spacing w:line="360" w:lineRule="auto"/>
        <w:rPr>
          <w:moveFrom w:id="745" w:author="Savelkoul, M.J. (Michael)" w:date="2021-01-12T12:55:00Z"/>
          <w:rFonts w:ascii="Times New Roman" w:hAnsi="Times New Roman" w:cs="Times New Roman"/>
          <w:sz w:val="24"/>
          <w:szCs w:val="24"/>
        </w:rPr>
      </w:pPr>
      <w:moveFromRangeStart w:id="746" w:author="Savelkoul, M.J. (Michael)" w:date="2021-01-12T12:55:00Z" w:name="move61348569"/>
      <w:moveFromRangeEnd w:id="741"/>
      <w:moveFrom w:id="747" w:author="Savelkoul, M.J. (Michael)" w:date="2021-01-12T12:55:00Z">
        <w:r w:rsidRPr="006D5ACA" w:rsidDel="00780CE1">
          <w:rPr>
            <w:rFonts w:ascii="Times New Roman" w:hAnsi="Times New Roman" w:cs="Times New Roman"/>
            <w:sz w:val="24"/>
            <w:szCs w:val="24"/>
          </w:rPr>
          <w:t xml:space="preserve">Lubbers M., Scheepers P. </w:t>
        </w:r>
        <w:r w:rsidR="00EA4935" w:rsidDel="00780CE1">
          <w:rPr>
            <w:rFonts w:ascii="Times New Roman" w:hAnsi="Times New Roman" w:cs="Times New Roman"/>
            <w:sz w:val="24"/>
            <w:szCs w:val="24"/>
          </w:rPr>
          <w:t xml:space="preserve">&amp; </w:t>
        </w:r>
        <w:r w:rsidRPr="006D5ACA" w:rsidDel="00780CE1">
          <w:rPr>
            <w:rFonts w:ascii="Times New Roman" w:hAnsi="Times New Roman" w:cs="Times New Roman"/>
            <w:sz w:val="24"/>
            <w:szCs w:val="24"/>
          </w:rPr>
          <w:t>Billiet J. (2000). Multilevel modelling</w:t>
        </w:r>
        <w:r w:rsidDel="00780CE1">
          <w:rPr>
            <w:rFonts w:ascii="Times New Roman" w:hAnsi="Times New Roman" w:cs="Times New Roman"/>
            <w:sz w:val="24"/>
            <w:szCs w:val="24"/>
          </w:rPr>
          <w:t xml:space="preserve"> </w:t>
        </w:r>
        <w:r w:rsidRPr="006D5ACA" w:rsidDel="00780CE1">
          <w:rPr>
            <w:rFonts w:ascii="Times New Roman" w:hAnsi="Times New Roman" w:cs="Times New Roman"/>
            <w:sz w:val="24"/>
            <w:szCs w:val="24"/>
          </w:rPr>
          <w:t xml:space="preserve">of Vlaams Blok </w:t>
        </w:r>
      </w:moveFrom>
    </w:p>
    <w:p w14:paraId="2E7F1225" w14:textId="67F16827" w:rsidR="006D5ACA" w:rsidRPr="006D5ACA" w:rsidDel="00780CE1" w:rsidRDefault="006D5ACA" w:rsidP="006D5ACA">
      <w:pPr>
        <w:spacing w:line="360" w:lineRule="auto"/>
        <w:ind w:left="708"/>
        <w:rPr>
          <w:moveFrom w:id="748" w:author="Savelkoul, M.J. (Michael)" w:date="2021-01-12T12:55:00Z"/>
          <w:rFonts w:ascii="Times New Roman" w:hAnsi="Times New Roman" w:cs="Times New Roman"/>
          <w:sz w:val="24"/>
          <w:szCs w:val="24"/>
        </w:rPr>
      </w:pPr>
      <w:moveFrom w:id="749" w:author="Savelkoul, M.J. (Michael)" w:date="2021-01-12T12:55:00Z">
        <w:r w:rsidRPr="006D5ACA" w:rsidDel="00780CE1">
          <w:rPr>
            <w:rFonts w:ascii="Times New Roman" w:hAnsi="Times New Roman" w:cs="Times New Roman"/>
            <w:sz w:val="24"/>
            <w:szCs w:val="24"/>
          </w:rPr>
          <w:t>voting: individual and contextual characteristics</w:t>
        </w:r>
        <w:r w:rsidDel="00780CE1">
          <w:rPr>
            <w:rFonts w:ascii="Times New Roman" w:hAnsi="Times New Roman" w:cs="Times New Roman"/>
            <w:sz w:val="24"/>
            <w:szCs w:val="24"/>
          </w:rPr>
          <w:t xml:space="preserve"> </w:t>
        </w:r>
        <w:r w:rsidRPr="006D5ACA" w:rsidDel="00780CE1">
          <w:rPr>
            <w:rFonts w:ascii="Times New Roman" w:hAnsi="Times New Roman" w:cs="Times New Roman"/>
            <w:sz w:val="24"/>
            <w:szCs w:val="24"/>
          </w:rPr>
          <w:t xml:space="preserve">of the Vlaams Blok Vote. </w:t>
        </w:r>
        <w:r w:rsidRPr="006D5ACA" w:rsidDel="00780CE1">
          <w:rPr>
            <w:rFonts w:ascii="Times New Roman" w:hAnsi="Times New Roman" w:cs="Times New Roman"/>
            <w:i/>
            <w:sz w:val="24"/>
            <w:szCs w:val="24"/>
          </w:rPr>
          <w:t>Acta Politica</w:t>
        </w:r>
        <w:r w:rsidRPr="006D5ACA" w:rsidDel="00780CE1">
          <w:rPr>
            <w:rFonts w:ascii="Times New Roman" w:hAnsi="Times New Roman" w:cs="Times New Roman"/>
            <w:sz w:val="24"/>
            <w:szCs w:val="24"/>
          </w:rPr>
          <w:t>, 35,</w:t>
        </w:r>
        <w:r w:rsidDel="00780CE1">
          <w:rPr>
            <w:rFonts w:ascii="Times New Roman" w:hAnsi="Times New Roman" w:cs="Times New Roman"/>
            <w:sz w:val="24"/>
            <w:szCs w:val="24"/>
          </w:rPr>
          <w:t xml:space="preserve"> </w:t>
        </w:r>
        <w:r w:rsidRPr="006D5ACA" w:rsidDel="00780CE1">
          <w:rPr>
            <w:rFonts w:ascii="Times New Roman" w:hAnsi="Times New Roman" w:cs="Times New Roman"/>
            <w:sz w:val="24"/>
            <w:szCs w:val="24"/>
          </w:rPr>
          <w:t>363–398.</w:t>
        </w:r>
      </w:moveFrom>
    </w:p>
    <w:p w14:paraId="40BBB001" w14:textId="778D2D33" w:rsidR="009653B4" w:rsidDel="00780CE1" w:rsidRDefault="00E31588">
      <w:pPr>
        <w:spacing w:line="360" w:lineRule="auto"/>
        <w:rPr>
          <w:moveFrom w:id="750" w:author="Savelkoul, M.J. (Michael)" w:date="2021-01-12T12:48:00Z"/>
          <w:rFonts w:ascii="Times New Roman" w:hAnsi="Times New Roman" w:cs="Times New Roman"/>
          <w:sz w:val="24"/>
          <w:szCs w:val="24"/>
        </w:rPr>
      </w:pPr>
      <w:moveFromRangeStart w:id="751" w:author="Savelkoul, M.J. (Michael)" w:date="2021-01-12T12:48:00Z" w:name="move61348130"/>
      <w:moveFromRangeEnd w:id="746"/>
      <w:moveFrom w:id="752" w:author="Savelkoul, M.J. (Michael)" w:date="2021-01-12T12:48:00Z">
        <w:r w:rsidRPr="00E96A48" w:rsidDel="00780CE1">
          <w:rPr>
            <w:rFonts w:ascii="Times New Roman" w:hAnsi="Times New Roman" w:cs="Times New Roman"/>
            <w:sz w:val="24"/>
            <w:szCs w:val="24"/>
          </w:rPr>
          <w:t>Lucassen</w:t>
        </w:r>
        <w:r w:rsidR="00EA4935" w:rsidDel="00780CE1">
          <w:rPr>
            <w:rFonts w:ascii="Times New Roman" w:hAnsi="Times New Roman" w:cs="Times New Roman"/>
            <w:sz w:val="24"/>
            <w:szCs w:val="24"/>
          </w:rPr>
          <w:t xml:space="preserve"> G. &amp;</w:t>
        </w:r>
        <w:r w:rsidRPr="00E96A48" w:rsidDel="00780CE1">
          <w:rPr>
            <w:rFonts w:ascii="Times New Roman" w:hAnsi="Times New Roman" w:cs="Times New Roman"/>
            <w:sz w:val="24"/>
            <w:szCs w:val="24"/>
          </w:rPr>
          <w:t xml:space="preserve"> Lubbers </w:t>
        </w:r>
        <w:r w:rsidR="00EA4935" w:rsidDel="00780CE1">
          <w:rPr>
            <w:rFonts w:ascii="Times New Roman" w:hAnsi="Times New Roman" w:cs="Times New Roman"/>
            <w:sz w:val="24"/>
            <w:szCs w:val="24"/>
          </w:rPr>
          <w:t xml:space="preserve">M. </w:t>
        </w:r>
        <w:r w:rsidRPr="00E96A48" w:rsidDel="00780CE1">
          <w:rPr>
            <w:rFonts w:ascii="Times New Roman" w:hAnsi="Times New Roman" w:cs="Times New Roman"/>
            <w:sz w:val="24"/>
            <w:szCs w:val="24"/>
          </w:rPr>
          <w:t xml:space="preserve">(2012). </w:t>
        </w:r>
        <w:r w:rsidDel="00780CE1">
          <w:rPr>
            <w:rFonts w:ascii="Times New Roman" w:hAnsi="Times New Roman" w:cs="Times New Roman"/>
            <w:sz w:val="24"/>
            <w:szCs w:val="24"/>
          </w:rPr>
          <w:t>Who Fears What? Explaining Far-Right-</w:t>
        </w:r>
      </w:moveFrom>
    </w:p>
    <w:p w14:paraId="7B5BDCF1" w14:textId="5D78B9A7" w:rsidR="009653B4" w:rsidDel="00780CE1" w:rsidRDefault="00E31588">
      <w:pPr>
        <w:spacing w:line="360" w:lineRule="auto"/>
        <w:ind w:left="720"/>
        <w:rPr>
          <w:moveFrom w:id="753" w:author="Savelkoul, M.J. (Michael)" w:date="2021-01-12T12:48:00Z"/>
          <w:rFonts w:ascii="Times New Roman" w:hAnsi="Times New Roman" w:cs="Times New Roman"/>
          <w:sz w:val="24"/>
          <w:szCs w:val="24"/>
        </w:rPr>
      </w:pPr>
      <w:moveFrom w:id="754" w:author="Savelkoul, M.J. (Michael)" w:date="2021-01-12T12:48:00Z">
        <w:r w:rsidDel="00780CE1">
          <w:rPr>
            <w:rFonts w:ascii="Times New Roman" w:hAnsi="Times New Roman" w:cs="Times New Roman"/>
            <w:sz w:val="24"/>
            <w:szCs w:val="24"/>
          </w:rPr>
          <w:t xml:space="preserve">Wing Preference in Europe by Distinguishing Perceived Cultural and Economic Ethnic Threats, </w:t>
        </w:r>
        <w:r w:rsidDel="00780CE1">
          <w:rPr>
            <w:rFonts w:ascii="Times New Roman" w:hAnsi="Times New Roman" w:cs="Times New Roman"/>
            <w:i/>
            <w:sz w:val="24"/>
            <w:szCs w:val="24"/>
          </w:rPr>
          <w:t>Comparative Political Studies</w:t>
        </w:r>
        <w:r w:rsidDel="00780CE1">
          <w:rPr>
            <w:rFonts w:ascii="Times New Roman" w:hAnsi="Times New Roman" w:cs="Times New Roman"/>
            <w:sz w:val="24"/>
            <w:szCs w:val="24"/>
          </w:rPr>
          <w:t>, 45:5, 547</w:t>
        </w:r>
        <w:r w:rsidDel="00780CE1">
          <w:rPr>
            <w:rFonts w:ascii="Times New Roman" w:hAnsi="Times New Roman"/>
            <w:sz w:val="24"/>
            <w:szCs w:val="24"/>
          </w:rPr>
          <w:t>–</w:t>
        </w:r>
        <w:r w:rsidDel="00780CE1">
          <w:rPr>
            <w:rFonts w:ascii="Times New Roman" w:hAnsi="Times New Roman" w:cs="Times New Roman"/>
            <w:sz w:val="24"/>
            <w:szCs w:val="24"/>
          </w:rPr>
          <w:t>574.</w:t>
        </w:r>
      </w:moveFrom>
    </w:p>
    <w:p w14:paraId="0E380DCD" w14:textId="55484916" w:rsidR="009653B4" w:rsidRPr="00893BA7" w:rsidDel="00F50DF4" w:rsidRDefault="00E31588">
      <w:pPr>
        <w:spacing w:line="360" w:lineRule="auto"/>
        <w:rPr>
          <w:moveFrom w:id="755" w:author="Savelkoul, M.J. (Michael)" w:date="2021-01-12T13:10:00Z"/>
          <w:rFonts w:ascii="Times New Roman" w:hAnsi="Times New Roman" w:cs="Times New Roman"/>
          <w:sz w:val="24"/>
          <w:rPrChange w:id="756" w:author="Jochem Tolsma" w:date="2021-01-12T15:03:00Z">
            <w:rPr>
              <w:moveFrom w:id="757" w:author="Savelkoul, M.J. (Michael)" w:date="2021-01-12T13:10:00Z"/>
              <w:rFonts w:ascii="Times New Roman" w:hAnsi="Times New Roman" w:cs="Times New Roman"/>
              <w:sz w:val="24"/>
              <w:lang w:val="nl-NL"/>
            </w:rPr>
          </w:rPrChange>
        </w:rPr>
      </w:pPr>
      <w:moveFromRangeStart w:id="758" w:author="Savelkoul, M.J. (Michael)" w:date="2021-01-12T13:10:00Z" w:name="move61349421"/>
      <w:moveFromRangeEnd w:id="751"/>
      <w:moveFrom w:id="759" w:author="Savelkoul, M.J. (Michael)" w:date="2021-01-12T13:10:00Z">
        <w:r w:rsidDel="00F50DF4">
          <w:rPr>
            <w:rFonts w:ascii="Times New Roman" w:hAnsi="Times New Roman" w:cs="Times New Roman"/>
            <w:sz w:val="24"/>
          </w:rPr>
          <w:t xml:space="preserve">Ministry of Justice and Safety (2015). </w:t>
        </w:r>
        <w:r w:rsidRPr="00893BA7" w:rsidDel="00F50DF4">
          <w:rPr>
            <w:rFonts w:ascii="Times New Roman" w:hAnsi="Times New Roman" w:cs="Times New Roman"/>
            <w:sz w:val="24"/>
            <w:rPrChange w:id="760" w:author="Jochem Tolsma" w:date="2021-01-12T15:03:00Z">
              <w:rPr>
                <w:rFonts w:ascii="Times New Roman" w:hAnsi="Times New Roman" w:cs="Times New Roman"/>
                <w:sz w:val="24"/>
                <w:lang w:val="nl-NL"/>
              </w:rPr>
            </w:rPrChange>
          </w:rPr>
          <w:t xml:space="preserve">Handreiking verhoogde asielinstroom t.b.v. het lokaal </w:t>
        </w:r>
      </w:moveFrom>
    </w:p>
    <w:p w14:paraId="17763BE1" w14:textId="6E6CF0DB" w:rsidR="009653B4" w:rsidRPr="00893BA7" w:rsidDel="00F50DF4" w:rsidRDefault="00E31588">
      <w:pPr>
        <w:spacing w:line="360" w:lineRule="auto"/>
        <w:ind w:left="708"/>
        <w:rPr>
          <w:moveFrom w:id="761" w:author="Savelkoul, M.J. (Michael)" w:date="2021-01-12T13:10:00Z"/>
          <w:rFonts w:ascii="Times New Roman" w:hAnsi="Times New Roman" w:cs="Times New Roman"/>
          <w:sz w:val="24"/>
          <w:rPrChange w:id="762" w:author="Jochem Tolsma" w:date="2021-01-12T15:03:00Z">
            <w:rPr>
              <w:moveFrom w:id="763" w:author="Savelkoul, M.J. (Michael)" w:date="2021-01-12T13:10:00Z"/>
              <w:rFonts w:ascii="Times New Roman" w:hAnsi="Times New Roman" w:cs="Times New Roman"/>
              <w:sz w:val="24"/>
              <w:lang w:val="nl-NL"/>
            </w:rPr>
          </w:rPrChange>
        </w:rPr>
      </w:pPr>
      <w:moveFrom w:id="764" w:author="Savelkoul, M.J. (Michael)" w:date="2021-01-12T13:10:00Z">
        <w:r w:rsidRPr="00893BA7" w:rsidDel="00F50DF4">
          <w:rPr>
            <w:rFonts w:ascii="Times New Roman" w:hAnsi="Times New Roman" w:cs="Times New Roman"/>
            <w:sz w:val="24"/>
            <w:rPrChange w:id="765" w:author="Jochem Tolsma" w:date="2021-01-12T15:03:00Z">
              <w:rPr>
                <w:rFonts w:ascii="Times New Roman" w:hAnsi="Times New Roman" w:cs="Times New Roman"/>
                <w:sz w:val="24"/>
                <w:lang w:val="nl-NL"/>
              </w:rPr>
            </w:rPrChange>
          </w:rPr>
          <w:t xml:space="preserve">bestuur en betrokken partners. Retrieved 2019, March 12, from </w:t>
        </w:r>
        <w:r w:rsidRPr="00893BA7" w:rsidDel="00F50DF4">
          <w:rPr>
            <w:rStyle w:val="InternetLink"/>
            <w:rFonts w:ascii="Times New Roman" w:hAnsi="Times New Roman" w:cs="Times New Roman"/>
            <w:sz w:val="24"/>
            <w:rPrChange w:id="766" w:author="Jochem Tolsma" w:date="2021-01-12T15:03:00Z">
              <w:rPr>
                <w:rStyle w:val="InternetLink"/>
                <w:rFonts w:ascii="Times New Roman" w:hAnsi="Times New Roman" w:cs="Times New Roman"/>
                <w:sz w:val="24"/>
                <w:lang w:val="nl-NL"/>
              </w:rPr>
            </w:rPrChange>
          </w:rPr>
          <w:t>https://www.raadsledenenveiligheid.nl/doc/themas/Handreiking-hoge-asielinstroom.pdf</w:t>
        </w:r>
      </w:moveFrom>
    </w:p>
    <w:p w14:paraId="2DE3E860" w14:textId="579D196B" w:rsidR="009653B4" w:rsidDel="00F50DF4" w:rsidRDefault="00E31588">
      <w:pPr>
        <w:spacing w:line="360" w:lineRule="auto"/>
        <w:rPr>
          <w:moveFrom w:id="767" w:author="Savelkoul, M.J. (Michael)" w:date="2021-01-12T13:17:00Z"/>
          <w:rFonts w:ascii="Times New Roman" w:hAnsi="Times New Roman" w:cs="Times New Roman"/>
          <w:sz w:val="24"/>
          <w:szCs w:val="24"/>
        </w:rPr>
      </w:pPr>
      <w:moveFromRangeStart w:id="768" w:author="Savelkoul, M.J. (Michael)" w:date="2021-01-12T13:17:00Z" w:name="move61349848"/>
      <w:moveFromRangeEnd w:id="758"/>
      <w:moveFrom w:id="769" w:author="Savelkoul, M.J. (Michael)" w:date="2021-01-12T13:17:00Z">
        <w:r w:rsidDel="00F50DF4">
          <w:rPr>
            <w:rFonts w:ascii="Times New Roman" w:hAnsi="Times New Roman" w:cs="Times New Roman"/>
            <w:sz w:val="24"/>
            <w:szCs w:val="24"/>
          </w:rPr>
          <w:t xml:space="preserve">Newman </w:t>
        </w:r>
        <w:r w:rsidR="00EA4935" w:rsidDel="00F50DF4">
          <w:rPr>
            <w:rFonts w:ascii="Times New Roman" w:hAnsi="Times New Roman" w:cs="Times New Roman"/>
            <w:sz w:val="24"/>
            <w:szCs w:val="24"/>
          </w:rPr>
          <w:t xml:space="preserve">B. </w:t>
        </w:r>
        <w:r w:rsidDel="00F50DF4">
          <w:rPr>
            <w:rFonts w:ascii="Times New Roman" w:hAnsi="Times New Roman" w:cs="Times New Roman"/>
            <w:sz w:val="24"/>
            <w:szCs w:val="24"/>
          </w:rPr>
          <w:t xml:space="preserve">J. (2013). Acculturating Contexts and Anglo Opposition to Immigration </w:t>
        </w:r>
      </w:moveFrom>
    </w:p>
    <w:p w14:paraId="1B568936" w14:textId="3C5F82F7" w:rsidR="009653B4" w:rsidDel="00F50DF4" w:rsidRDefault="00E31588">
      <w:pPr>
        <w:spacing w:line="360" w:lineRule="auto"/>
        <w:ind w:firstLine="708"/>
        <w:rPr>
          <w:moveFrom w:id="770" w:author="Savelkoul, M.J. (Michael)" w:date="2021-01-12T13:17:00Z"/>
          <w:rFonts w:ascii="Times New Roman" w:hAnsi="Times New Roman" w:cs="Times New Roman"/>
          <w:sz w:val="24"/>
          <w:szCs w:val="24"/>
        </w:rPr>
      </w:pPr>
      <w:moveFrom w:id="771" w:author="Savelkoul, M.J. (Michael)" w:date="2021-01-12T13:17:00Z">
        <w:r w:rsidDel="00F50DF4">
          <w:rPr>
            <w:rFonts w:ascii="Times New Roman" w:hAnsi="Times New Roman" w:cs="Times New Roman"/>
            <w:sz w:val="24"/>
            <w:szCs w:val="24"/>
          </w:rPr>
          <w:t xml:space="preserve">in the United States, </w:t>
        </w:r>
        <w:r w:rsidDel="00F50DF4">
          <w:rPr>
            <w:rFonts w:ascii="Times New Roman" w:hAnsi="Times New Roman" w:cs="Times New Roman"/>
            <w:i/>
            <w:sz w:val="24"/>
            <w:szCs w:val="24"/>
          </w:rPr>
          <w:t>American Journal of Political Science</w:t>
        </w:r>
        <w:r w:rsidDel="00F50DF4">
          <w:rPr>
            <w:rFonts w:ascii="Times New Roman" w:hAnsi="Times New Roman" w:cs="Times New Roman"/>
            <w:sz w:val="24"/>
            <w:szCs w:val="24"/>
          </w:rPr>
          <w:t>, 57:2, 374–390.</w:t>
        </w:r>
      </w:moveFrom>
    </w:p>
    <w:p w14:paraId="61DAAA64" w14:textId="5CDC4AE3" w:rsidR="009653B4" w:rsidDel="006C67AC" w:rsidRDefault="00E31588">
      <w:pPr>
        <w:spacing w:line="360" w:lineRule="auto"/>
        <w:rPr>
          <w:moveFrom w:id="772" w:author="Savelkoul, M.J. (Michael)" w:date="2021-01-12T13:06:00Z"/>
          <w:rFonts w:ascii="Times New Roman" w:hAnsi="Times New Roman" w:cs="Times New Roman"/>
          <w:sz w:val="24"/>
          <w:szCs w:val="24"/>
        </w:rPr>
      </w:pPr>
      <w:moveFromRangeStart w:id="773" w:author="Savelkoul, M.J. (Michael)" w:date="2021-01-12T13:06:00Z" w:name="move61349181"/>
      <w:moveFromRangeEnd w:id="768"/>
      <w:moveFrom w:id="774" w:author="Savelkoul, M.J. (Michael)" w:date="2021-01-12T13:06:00Z">
        <w:r w:rsidRPr="00893BA7" w:rsidDel="006C67AC">
          <w:rPr>
            <w:rFonts w:ascii="Times New Roman" w:hAnsi="Times New Roman" w:cs="Times New Roman"/>
            <w:sz w:val="24"/>
            <w:szCs w:val="24"/>
            <w:rPrChange w:id="775" w:author="Jochem Tolsma" w:date="2021-01-12T15:03:00Z">
              <w:rPr>
                <w:rFonts w:ascii="Times New Roman" w:hAnsi="Times New Roman" w:cs="Times New Roman"/>
                <w:sz w:val="24"/>
                <w:szCs w:val="24"/>
                <w:lang w:val="nl-NL"/>
              </w:rPr>
            </w:rPrChange>
          </w:rPr>
          <w:t>Nijs T., Stark T. H.</w:t>
        </w:r>
        <w:r w:rsidR="00EA4935" w:rsidRPr="00893BA7" w:rsidDel="006C67AC">
          <w:rPr>
            <w:rFonts w:ascii="Times New Roman" w:hAnsi="Times New Roman" w:cs="Times New Roman"/>
            <w:sz w:val="24"/>
            <w:szCs w:val="24"/>
            <w:rPrChange w:id="776" w:author="Jochem Tolsma" w:date="2021-01-12T15:03:00Z">
              <w:rPr>
                <w:rFonts w:ascii="Times New Roman" w:hAnsi="Times New Roman" w:cs="Times New Roman"/>
                <w:sz w:val="24"/>
                <w:szCs w:val="24"/>
                <w:lang w:val="nl-NL"/>
              </w:rPr>
            </w:rPrChange>
          </w:rPr>
          <w:t xml:space="preserve"> &amp;</w:t>
        </w:r>
        <w:r w:rsidRPr="00893BA7" w:rsidDel="006C67AC">
          <w:rPr>
            <w:rFonts w:ascii="Times New Roman" w:hAnsi="Times New Roman" w:cs="Times New Roman"/>
            <w:sz w:val="24"/>
            <w:szCs w:val="24"/>
            <w:rPrChange w:id="777" w:author="Jochem Tolsma" w:date="2021-01-12T15:03:00Z">
              <w:rPr>
                <w:rFonts w:ascii="Times New Roman" w:hAnsi="Times New Roman" w:cs="Times New Roman"/>
                <w:sz w:val="24"/>
                <w:szCs w:val="24"/>
                <w:lang w:val="nl-NL"/>
              </w:rPr>
            </w:rPrChange>
          </w:rPr>
          <w:t xml:space="preserve"> Verkuyten M. (2019). </w:t>
        </w:r>
        <w:r w:rsidDel="006C67AC">
          <w:rPr>
            <w:rFonts w:ascii="Times New Roman" w:hAnsi="Times New Roman" w:cs="Times New Roman"/>
            <w:sz w:val="24"/>
            <w:szCs w:val="24"/>
          </w:rPr>
          <w:t xml:space="preserve">Negative Intergroup Contact and Radical </w:t>
        </w:r>
      </w:moveFrom>
    </w:p>
    <w:p w14:paraId="1CC7AD00" w14:textId="6089E10C" w:rsidR="009653B4" w:rsidDel="006C67AC" w:rsidRDefault="00E31588">
      <w:pPr>
        <w:spacing w:line="360" w:lineRule="auto"/>
        <w:ind w:left="708"/>
        <w:rPr>
          <w:moveFrom w:id="778" w:author="Savelkoul, M.J. (Michael)" w:date="2021-01-12T13:06:00Z"/>
          <w:rFonts w:ascii="Times New Roman" w:hAnsi="Times New Roman" w:cs="Times New Roman"/>
          <w:sz w:val="24"/>
          <w:szCs w:val="24"/>
        </w:rPr>
      </w:pPr>
      <w:moveFrom w:id="779" w:author="Savelkoul, M.J. (Michael)" w:date="2021-01-12T13:06:00Z">
        <w:r w:rsidDel="006C67AC">
          <w:rPr>
            <w:rFonts w:ascii="Times New Roman" w:hAnsi="Times New Roman" w:cs="Times New Roman"/>
            <w:sz w:val="24"/>
            <w:szCs w:val="24"/>
          </w:rPr>
          <w:t xml:space="preserve">Right‐Wing Voting: The Moderating Roles of Personal and Collective Self‐Efficacy. </w:t>
        </w:r>
        <w:r w:rsidDel="006C67AC">
          <w:rPr>
            <w:rFonts w:ascii="Times New Roman" w:hAnsi="Times New Roman" w:cs="Times New Roman"/>
            <w:i/>
            <w:sz w:val="24"/>
            <w:szCs w:val="24"/>
          </w:rPr>
          <w:t>Political Psychology</w:t>
        </w:r>
        <w:r w:rsidDel="006C67AC">
          <w:rPr>
            <w:rFonts w:ascii="Times New Roman" w:hAnsi="Times New Roman" w:cs="Times New Roman"/>
            <w:sz w:val="24"/>
            <w:szCs w:val="24"/>
          </w:rPr>
          <w:t>. doi: 10.1111/pops.12577.</w:t>
        </w:r>
      </w:moveFrom>
    </w:p>
    <w:p w14:paraId="25C0B58B" w14:textId="1AD05891" w:rsidR="006D5ACA" w:rsidDel="00F527EC" w:rsidRDefault="00E31588">
      <w:pPr>
        <w:spacing w:line="360" w:lineRule="auto"/>
        <w:ind w:left="284" w:hanging="284"/>
        <w:rPr>
          <w:moveFrom w:id="780" w:author="Savelkoul, M.J. (Michael)" w:date="2021-01-12T10:50:00Z"/>
          <w:rFonts w:ascii="Times New Roman" w:hAnsi="Times New Roman" w:cs="Times New Roman"/>
          <w:sz w:val="24"/>
          <w:szCs w:val="24"/>
        </w:rPr>
      </w:pPr>
      <w:moveFromRangeStart w:id="781" w:author="Savelkoul, M.J. (Michael)" w:date="2021-01-12T10:50:00Z" w:name="move61341073"/>
      <w:moveFromRangeEnd w:id="773"/>
      <w:moveFrom w:id="782" w:author="Savelkoul, M.J. (Michael)" w:date="2021-01-12T10:50:00Z">
        <w:r w:rsidDel="00F527EC">
          <w:rPr>
            <w:rFonts w:ascii="Times New Roman" w:hAnsi="Times New Roman" w:cs="Times New Roman"/>
            <w:sz w:val="24"/>
            <w:szCs w:val="24"/>
          </w:rPr>
          <w:t xml:space="preserve">OECD (2015). </w:t>
        </w:r>
        <w:r w:rsidDel="00F527EC">
          <w:rPr>
            <w:rFonts w:ascii="Times New Roman" w:hAnsi="Times New Roman" w:cs="Times New Roman"/>
            <w:i/>
            <w:sz w:val="24"/>
            <w:szCs w:val="24"/>
          </w:rPr>
          <w:t xml:space="preserve">Migration Policy Debates N°7, </w:t>
        </w:r>
        <w:r w:rsidDel="00F527EC">
          <w:rPr>
            <w:rFonts w:ascii="Times New Roman" w:hAnsi="Times New Roman" w:cs="Times New Roman"/>
            <w:sz w:val="24"/>
            <w:szCs w:val="24"/>
            <w:shd w:val="clear" w:color="auto" w:fill="FFFFFF"/>
          </w:rPr>
          <w:t xml:space="preserve">available at </w:t>
        </w:r>
        <w:r w:rsidR="00F527EC" w:rsidDel="00F527EC">
          <w:fldChar w:fldCharType="begin"/>
        </w:r>
        <w:r w:rsidR="00F527EC" w:rsidDel="00F527EC">
          <w:instrText xml:space="preserve"> HYPERLINK "http://www.oecd.org/els/mig/Is-" </w:instrText>
        </w:r>
        <w:r w:rsidR="00F527EC" w:rsidDel="00F527EC">
          <w:fldChar w:fldCharType="separate"/>
        </w:r>
        <w:r w:rsidR="006D5ACA" w:rsidRPr="00636A7D" w:rsidDel="00F527EC">
          <w:rPr>
            <w:rStyle w:val="Hyperlink"/>
            <w:rFonts w:ascii="Times New Roman" w:hAnsi="Times New Roman" w:cs="Times New Roman"/>
            <w:sz w:val="24"/>
            <w:szCs w:val="24"/>
          </w:rPr>
          <w:t>http://www.oecd.org/els/mig/Is-</w:t>
        </w:r>
        <w:r w:rsidR="00F527EC" w:rsidDel="00F527EC">
          <w:rPr>
            <w:rStyle w:val="Hyperlink"/>
            <w:rFonts w:ascii="Times New Roman" w:hAnsi="Times New Roman" w:cs="Times New Roman"/>
            <w:sz w:val="24"/>
            <w:szCs w:val="24"/>
          </w:rPr>
          <w:fldChar w:fldCharType="end"/>
        </w:r>
      </w:moveFrom>
    </w:p>
    <w:p w14:paraId="33449757" w14:textId="1CCE514E" w:rsidR="009653B4" w:rsidDel="00F527EC" w:rsidRDefault="00E31588" w:rsidP="006D5ACA">
      <w:pPr>
        <w:spacing w:line="360" w:lineRule="auto"/>
        <w:ind w:left="284" w:firstLine="424"/>
        <w:rPr>
          <w:moveFrom w:id="783" w:author="Savelkoul, M.J. (Michael)" w:date="2021-01-12T10:50:00Z"/>
          <w:rFonts w:ascii="Times New Roman" w:hAnsi="Times New Roman" w:cs="Times New Roman"/>
          <w:sz w:val="24"/>
          <w:szCs w:val="24"/>
        </w:rPr>
      </w:pPr>
      <w:moveFrom w:id="784" w:author="Savelkoul, M.J. (Michael)" w:date="2021-01-12T10:50:00Z">
        <w:r w:rsidDel="00F527EC">
          <w:rPr>
            <w:rFonts w:ascii="Times New Roman" w:hAnsi="Times New Roman" w:cs="Times New Roman"/>
            <w:sz w:val="24"/>
            <w:szCs w:val="24"/>
          </w:rPr>
          <w:t xml:space="preserve">this-refugee-crisis-different.pdf (accessed 14 December 2017). </w:t>
        </w:r>
      </w:moveFrom>
    </w:p>
    <w:p w14:paraId="696EC33D" w14:textId="7B20A023" w:rsidR="009653B4" w:rsidDel="00780CE1" w:rsidRDefault="00E31588">
      <w:pPr>
        <w:spacing w:line="360" w:lineRule="auto"/>
        <w:rPr>
          <w:moveFrom w:id="785" w:author="Savelkoul, M.J. (Michael)" w:date="2021-01-12T12:54:00Z"/>
          <w:rFonts w:ascii="Times New Roman" w:hAnsi="Times New Roman" w:cs="Times New Roman"/>
          <w:sz w:val="24"/>
          <w:szCs w:val="24"/>
        </w:rPr>
      </w:pPr>
      <w:moveFromRangeStart w:id="786" w:author="Savelkoul, M.J. (Michael)" w:date="2021-01-12T12:54:00Z" w:name="move61348487"/>
      <w:moveFromRangeEnd w:id="781"/>
      <w:moveFrom w:id="787" w:author="Savelkoul, M.J. (Michael)" w:date="2021-01-12T12:54:00Z">
        <w:r w:rsidDel="00780CE1">
          <w:rPr>
            <w:rFonts w:ascii="Times New Roman" w:hAnsi="Times New Roman" w:cs="Times New Roman"/>
            <w:sz w:val="24"/>
            <w:szCs w:val="24"/>
          </w:rPr>
          <w:t>Olzak</w:t>
        </w:r>
        <w:r w:rsidR="00EA4935" w:rsidDel="00780CE1">
          <w:rPr>
            <w:rFonts w:ascii="Times New Roman" w:hAnsi="Times New Roman" w:cs="Times New Roman"/>
            <w:sz w:val="24"/>
            <w:szCs w:val="24"/>
          </w:rPr>
          <w:t xml:space="preserve"> S. </w:t>
        </w:r>
        <w:r w:rsidDel="00780CE1">
          <w:rPr>
            <w:rFonts w:ascii="Times New Roman" w:hAnsi="Times New Roman" w:cs="Times New Roman"/>
            <w:sz w:val="24"/>
            <w:szCs w:val="24"/>
          </w:rPr>
          <w:t xml:space="preserve">(1992). </w:t>
        </w:r>
        <w:r w:rsidDel="00780CE1">
          <w:rPr>
            <w:rFonts w:ascii="Times New Roman" w:hAnsi="Times New Roman" w:cs="Times New Roman"/>
            <w:i/>
            <w:sz w:val="24"/>
            <w:szCs w:val="24"/>
          </w:rPr>
          <w:t>The Dynamics of Ethnic Competition and Conflict</w:t>
        </w:r>
        <w:r w:rsidDel="00780CE1">
          <w:rPr>
            <w:rFonts w:ascii="Times New Roman" w:hAnsi="Times New Roman" w:cs="Times New Roman"/>
            <w:sz w:val="24"/>
            <w:szCs w:val="24"/>
          </w:rPr>
          <w:t xml:space="preserve">. Stanford, CA: </w:t>
        </w:r>
      </w:moveFrom>
    </w:p>
    <w:p w14:paraId="5944E4CF" w14:textId="4A9F59A6" w:rsidR="009653B4" w:rsidDel="00780CE1" w:rsidRDefault="00E31588">
      <w:pPr>
        <w:spacing w:line="360" w:lineRule="auto"/>
        <w:ind w:firstLine="720"/>
        <w:rPr>
          <w:moveFrom w:id="788" w:author="Savelkoul, M.J. (Michael)" w:date="2021-01-12T12:54:00Z"/>
          <w:rFonts w:ascii="Times New Roman" w:hAnsi="Times New Roman" w:cs="Times New Roman"/>
          <w:sz w:val="24"/>
          <w:szCs w:val="24"/>
        </w:rPr>
      </w:pPr>
      <w:moveFrom w:id="789" w:author="Savelkoul, M.J. (Michael)" w:date="2021-01-12T12:54:00Z">
        <w:r w:rsidDel="00780CE1">
          <w:rPr>
            <w:rFonts w:ascii="Times New Roman" w:hAnsi="Times New Roman" w:cs="Times New Roman"/>
            <w:sz w:val="24"/>
            <w:szCs w:val="24"/>
          </w:rPr>
          <w:t>Stanford University Press.</w:t>
        </w:r>
      </w:moveFrom>
    </w:p>
    <w:p w14:paraId="20F9F254" w14:textId="2C182005" w:rsidR="00361EB1" w:rsidDel="00D21C4F" w:rsidRDefault="00EA4935" w:rsidP="00361EB1">
      <w:pPr>
        <w:spacing w:line="360" w:lineRule="auto"/>
        <w:rPr>
          <w:moveFrom w:id="790" w:author="Savelkoul, M.J. (Michael)" w:date="2021-01-12T13:03:00Z"/>
          <w:rFonts w:ascii="Times New Roman" w:hAnsi="Times New Roman" w:cs="Times New Roman"/>
          <w:sz w:val="24"/>
          <w:szCs w:val="24"/>
        </w:rPr>
      </w:pPr>
      <w:moveFromRangeStart w:id="791" w:author="Savelkoul, M.J. (Michael)" w:date="2021-01-12T13:03:00Z" w:name="move61349010"/>
      <w:moveFromRangeEnd w:id="786"/>
      <w:moveFrom w:id="792" w:author="Savelkoul, M.J. (Michael)" w:date="2021-01-12T13:03:00Z">
        <w:r w:rsidDel="00D21C4F">
          <w:rPr>
            <w:rFonts w:ascii="Times New Roman" w:hAnsi="Times New Roman" w:cs="Times New Roman"/>
            <w:sz w:val="24"/>
            <w:szCs w:val="24"/>
          </w:rPr>
          <w:t>Paluck</w:t>
        </w:r>
        <w:r w:rsidR="00361EB1" w:rsidRPr="00361EB1" w:rsidDel="00D21C4F">
          <w:rPr>
            <w:rFonts w:ascii="Times New Roman" w:hAnsi="Times New Roman" w:cs="Times New Roman"/>
            <w:sz w:val="24"/>
            <w:szCs w:val="24"/>
          </w:rPr>
          <w:t xml:space="preserve"> E. L., Green S. A., &amp; Green D. P. (2019). The </w:t>
        </w:r>
        <w:r w:rsidR="00361EB1" w:rsidDel="00D21C4F">
          <w:rPr>
            <w:rFonts w:ascii="Times New Roman" w:hAnsi="Times New Roman" w:cs="Times New Roman"/>
            <w:sz w:val="24"/>
            <w:szCs w:val="24"/>
          </w:rPr>
          <w:t>C</w:t>
        </w:r>
        <w:r w:rsidR="00361EB1" w:rsidRPr="00361EB1" w:rsidDel="00D21C4F">
          <w:rPr>
            <w:rFonts w:ascii="Times New Roman" w:hAnsi="Times New Roman" w:cs="Times New Roman"/>
            <w:sz w:val="24"/>
            <w:szCs w:val="24"/>
          </w:rPr>
          <w:t xml:space="preserve">ontact </w:t>
        </w:r>
        <w:r w:rsidR="00361EB1" w:rsidDel="00D21C4F">
          <w:rPr>
            <w:rFonts w:ascii="Times New Roman" w:hAnsi="Times New Roman" w:cs="Times New Roman"/>
            <w:sz w:val="24"/>
            <w:szCs w:val="24"/>
          </w:rPr>
          <w:t>H</w:t>
        </w:r>
        <w:r w:rsidR="00361EB1" w:rsidRPr="00361EB1" w:rsidDel="00D21C4F">
          <w:rPr>
            <w:rFonts w:ascii="Times New Roman" w:hAnsi="Times New Roman" w:cs="Times New Roman"/>
            <w:sz w:val="24"/>
            <w:szCs w:val="24"/>
          </w:rPr>
          <w:t xml:space="preserve">ypothesis </w:t>
        </w:r>
        <w:r w:rsidR="00361EB1" w:rsidDel="00D21C4F">
          <w:rPr>
            <w:rFonts w:ascii="Times New Roman" w:hAnsi="Times New Roman" w:cs="Times New Roman"/>
            <w:sz w:val="24"/>
            <w:szCs w:val="24"/>
          </w:rPr>
          <w:t>R</w:t>
        </w:r>
        <w:r w:rsidR="00361EB1" w:rsidRPr="00361EB1" w:rsidDel="00D21C4F">
          <w:rPr>
            <w:rFonts w:ascii="Times New Roman" w:hAnsi="Times New Roman" w:cs="Times New Roman"/>
            <w:sz w:val="24"/>
            <w:szCs w:val="24"/>
          </w:rPr>
          <w:t xml:space="preserve">e-evaluated. </w:t>
        </w:r>
      </w:moveFrom>
    </w:p>
    <w:p w14:paraId="32CE28C0" w14:textId="2E2C1C31" w:rsidR="00361EB1" w:rsidDel="00D21C4F" w:rsidRDefault="00361EB1" w:rsidP="00361EB1">
      <w:pPr>
        <w:spacing w:line="360" w:lineRule="auto"/>
        <w:ind w:firstLine="708"/>
        <w:rPr>
          <w:moveFrom w:id="793" w:author="Savelkoul, M.J. (Michael)" w:date="2021-01-12T13:03:00Z"/>
          <w:rFonts w:ascii="Times New Roman" w:hAnsi="Times New Roman" w:cs="Times New Roman"/>
          <w:sz w:val="24"/>
          <w:szCs w:val="24"/>
        </w:rPr>
      </w:pPr>
      <w:moveFrom w:id="794" w:author="Savelkoul, M.J. (Michael)" w:date="2021-01-12T13:03:00Z">
        <w:r w:rsidRPr="00361EB1" w:rsidDel="00D21C4F">
          <w:rPr>
            <w:rFonts w:ascii="Times New Roman" w:hAnsi="Times New Roman" w:cs="Times New Roman"/>
            <w:i/>
            <w:sz w:val="24"/>
            <w:szCs w:val="24"/>
          </w:rPr>
          <w:t>Behavioural Public Policy</w:t>
        </w:r>
        <w:r w:rsidRPr="00361EB1" w:rsidDel="00D21C4F">
          <w:rPr>
            <w:rFonts w:ascii="Times New Roman" w:hAnsi="Times New Roman" w:cs="Times New Roman"/>
            <w:sz w:val="24"/>
            <w:szCs w:val="24"/>
          </w:rPr>
          <w:t>, 3(2), 129-158.</w:t>
        </w:r>
      </w:moveFrom>
    </w:p>
    <w:p w14:paraId="430AB762" w14:textId="63E40F26" w:rsidR="009653B4" w:rsidDel="009B128D" w:rsidRDefault="00E31588">
      <w:pPr>
        <w:spacing w:line="360" w:lineRule="auto"/>
        <w:rPr>
          <w:moveFrom w:id="795" w:author="Savelkoul, M.J. (Michael)" w:date="2021-01-12T12:45:00Z"/>
          <w:rFonts w:ascii="Times New Roman" w:hAnsi="Times New Roman" w:cs="Times New Roman"/>
          <w:i/>
          <w:sz w:val="24"/>
          <w:szCs w:val="24"/>
        </w:rPr>
      </w:pPr>
      <w:moveFromRangeStart w:id="796" w:author="Savelkoul, M.J. (Michael)" w:date="2021-01-12T12:45:00Z" w:name="move61347941"/>
      <w:moveFromRangeEnd w:id="791"/>
      <w:moveFrom w:id="797" w:author="Savelkoul, M.J. (Michael)" w:date="2021-01-12T12:45:00Z">
        <w:r w:rsidDel="009B128D">
          <w:rPr>
            <w:rFonts w:ascii="Times New Roman" w:hAnsi="Times New Roman" w:cs="Times New Roman"/>
            <w:sz w:val="24"/>
            <w:szCs w:val="24"/>
          </w:rPr>
          <w:t xml:space="preserve">Pettigrew, </w:t>
        </w:r>
        <w:r w:rsidR="00EA4935" w:rsidDel="009B128D">
          <w:rPr>
            <w:rFonts w:ascii="Times New Roman" w:hAnsi="Times New Roman" w:cs="Times New Roman"/>
            <w:sz w:val="24"/>
            <w:szCs w:val="24"/>
          </w:rPr>
          <w:t xml:space="preserve">T. </w:t>
        </w:r>
        <w:r w:rsidDel="009B128D">
          <w:rPr>
            <w:rFonts w:ascii="Times New Roman" w:hAnsi="Times New Roman" w:cs="Times New Roman"/>
            <w:sz w:val="24"/>
            <w:szCs w:val="24"/>
          </w:rPr>
          <w:t>F.</w:t>
        </w:r>
        <w:r w:rsidR="00EA4935" w:rsidDel="009B128D">
          <w:rPr>
            <w:rFonts w:ascii="Times New Roman" w:hAnsi="Times New Roman" w:cs="Times New Roman"/>
            <w:sz w:val="24"/>
            <w:szCs w:val="24"/>
          </w:rPr>
          <w:t xml:space="preserve"> &amp; </w:t>
        </w:r>
        <w:r w:rsidDel="009B128D">
          <w:rPr>
            <w:rFonts w:ascii="Times New Roman" w:hAnsi="Times New Roman" w:cs="Times New Roman"/>
            <w:sz w:val="24"/>
            <w:szCs w:val="24"/>
          </w:rPr>
          <w:t xml:space="preserve">Tropp </w:t>
        </w:r>
        <w:r w:rsidR="00EA4935" w:rsidDel="009B128D">
          <w:rPr>
            <w:rFonts w:ascii="Times New Roman" w:hAnsi="Times New Roman" w:cs="Times New Roman"/>
            <w:sz w:val="24"/>
            <w:szCs w:val="24"/>
          </w:rPr>
          <w:t xml:space="preserve">L. R. </w:t>
        </w:r>
        <w:r w:rsidDel="009B128D">
          <w:rPr>
            <w:rFonts w:ascii="Times New Roman" w:hAnsi="Times New Roman" w:cs="Times New Roman"/>
            <w:sz w:val="24"/>
            <w:szCs w:val="24"/>
          </w:rPr>
          <w:t xml:space="preserve">(2011). </w:t>
        </w:r>
        <w:r w:rsidDel="009B128D">
          <w:rPr>
            <w:rFonts w:ascii="Times New Roman" w:hAnsi="Times New Roman" w:cs="Times New Roman"/>
            <w:i/>
            <w:sz w:val="24"/>
            <w:szCs w:val="24"/>
          </w:rPr>
          <w:t xml:space="preserve">When Groups Meet: The Dynamics of </w:t>
        </w:r>
      </w:moveFrom>
    </w:p>
    <w:p w14:paraId="0D2A10CF" w14:textId="32BE4AFA" w:rsidR="009653B4" w:rsidDel="009B128D" w:rsidRDefault="00E31588">
      <w:pPr>
        <w:spacing w:line="360" w:lineRule="auto"/>
        <w:ind w:firstLine="720"/>
        <w:rPr>
          <w:moveFrom w:id="798" w:author="Savelkoul, M.J. (Michael)" w:date="2021-01-12T12:45:00Z"/>
          <w:rFonts w:ascii="Times New Roman" w:hAnsi="Times New Roman" w:cs="Times New Roman"/>
          <w:sz w:val="24"/>
          <w:szCs w:val="24"/>
        </w:rPr>
      </w:pPr>
      <w:moveFrom w:id="799" w:author="Savelkoul, M.J. (Michael)" w:date="2021-01-12T12:45:00Z">
        <w:r w:rsidDel="009B128D">
          <w:rPr>
            <w:rFonts w:ascii="Times New Roman" w:hAnsi="Times New Roman" w:cs="Times New Roman"/>
            <w:i/>
            <w:sz w:val="24"/>
            <w:szCs w:val="24"/>
          </w:rPr>
          <w:t>Intergroup Contact</w:t>
        </w:r>
        <w:r w:rsidDel="009B128D">
          <w:rPr>
            <w:rFonts w:ascii="Times New Roman" w:hAnsi="Times New Roman" w:cs="Times New Roman"/>
            <w:sz w:val="24"/>
            <w:szCs w:val="24"/>
          </w:rPr>
          <w:t>. New York, NY: Psychology Press.</w:t>
        </w:r>
      </w:moveFrom>
    </w:p>
    <w:p w14:paraId="21D37F63" w14:textId="6EC480D7" w:rsidR="009653B4" w:rsidDel="00780CE1" w:rsidRDefault="00E31588">
      <w:pPr>
        <w:spacing w:line="360" w:lineRule="auto"/>
        <w:rPr>
          <w:moveFrom w:id="800" w:author="Savelkoul, M.J. (Michael)" w:date="2021-01-12T12:53:00Z"/>
          <w:rFonts w:ascii="Times New Roman" w:hAnsi="Times New Roman" w:cs="Times New Roman"/>
          <w:sz w:val="24"/>
          <w:szCs w:val="24"/>
        </w:rPr>
      </w:pPr>
      <w:moveFromRangeStart w:id="801" w:author="Savelkoul, M.J. (Michael)" w:date="2021-01-12T12:53:00Z" w:name="move61348431"/>
      <w:moveFromRangeEnd w:id="796"/>
      <w:moveFrom w:id="802" w:author="Savelkoul, M.J. (Michael)" w:date="2021-01-12T12:53:00Z">
        <w:r w:rsidDel="00780CE1">
          <w:rPr>
            <w:rFonts w:ascii="Times New Roman" w:hAnsi="Times New Roman" w:cs="Times New Roman"/>
            <w:sz w:val="24"/>
            <w:szCs w:val="24"/>
          </w:rPr>
          <w:t>Pettigrew</w:t>
        </w:r>
        <w:r w:rsidR="00EA4935" w:rsidDel="00780CE1">
          <w:rPr>
            <w:rFonts w:ascii="Times New Roman" w:hAnsi="Times New Roman" w:cs="Times New Roman"/>
            <w:sz w:val="24"/>
            <w:szCs w:val="24"/>
          </w:rPr>
          <w:t xml:space="preserve"> T. </w:t>
        </w:r>
        <w:r w:rsidDel="00780CE1">
          <w:rPr>
            <w:rFonts w:ascii="Times New Roman" w:hAnsi="Times New Roman" w:cs="Times New Roman"/>
            <w:sz w:val="24"/>
            <w:szCs w:val="24"/>
          </w:rPr>
          <w:t>F., Wagner</w:t>
        </w:r>
        <w:r w:rsidR="00EA4935" w:rsidDel="00780CE1">
          <w:rPr>
            <w:rFonts w:ascii="Times New Roman" w:hAnsi="Times New Roman" w:cs="Times New Roman"/>
            <w:sz w:val="24"/>
            <w:szCs w:val="24"/>
          </w:rPr>
          <w:t xml:space="preserve"> U. &amp; </w:t>
        </w:r>
        <w:r w:rsidDel="00780CE1">
          <w:rPr>
            <w:rFonts w:ascii="Times New Roman" w:hAnsi="Times New Roman" w:cs="Times New Roman"/>
            <w:sz w:val="24"/>
            <w:szCs w:val="24"/>
          </w:rPr>
          <w:t xml:space="preserve">Christ </w:t>
        </w:r>
        <w:r w:rsidR="00EA4935" w:rsidDel="00780CE1">
          <w:rPr>
            <w:rFonts w:ascii="Times New Roman" w:hAnsi="Times New Roman" w:cs="Times New Roman"/>
            <w:sz w:val="24"/>
            <w:szCs w:val="24"/>
          </w:rPr>
          <w:t xml:space="preserve">O. </w:t>
        </w:r>
        <w:r w:rsidDel="00780CE1">
          <w:rPr>
            <w:rFonts w:ascii="Times New Roman" w:hAnsi="Times New Roman" w:cs="Times New Roman"/>
            <w:sz w:val="24"/>
            <w:szCs w:val="24"/>
          </w:rPr>
          <w:t xml:space="preserve">(2010). Population Ratios and </w:t>
        </w:r>
      </w:moveFrom>
    </w:p>
    <w:p w14:paraId="49CAB68E" w14:textId="0A35B75B" w:rsidR="009653B4" w:rsidDel="00780CE1" w:rsidRDefault="00E31588">
      <w:pPr>
        <w:spacing w:line="360" w:lineRule="auto"/>
        <w:ind w:left="720"/>
        <w:rPr>
          <w:moveFrom w:id="803" w:author="Savelkoul, M.J. (Michael)" w:date="2021-01-12T12:53:00Z"/>
          <w:rFonts w:ascii="Times New Roman" w:hAnsi="Times New Roman" w:cs="Times New Roman"/>
          <w:sz w:val="24"/>
          <w:szCs w:val="24"/>
        </w:rPr>
      </w:pPr>
      <w:moveFrom w:id="804" w:author="Savelkoul, M.J. (Michael)" w:date="2021-01-12T12:53:00Z">
        <w:r w:rsidDel="00780CE1">
          <w:rPr>
            <w:rFonts w:ascii="Times New Roman" w:hAnsi="Times New Roman" w:cs="Times New Roman"/>
            <w:sz w:val="24"/>
            <w:szCs w:val="24"/>
          </w:rPr>
          <w:t xml:space="preserve">Prejudice: Modelling both Contact and Threat Effects, </w:t>
        </w:r>
        <w:r w:rsidDel="00780CE1">
          <w:rPr>
            <w:rFonts w:ascii="Times New Roman" w:hAnsi="Times New Roman" w:cs="Times New Roman"/>
            <w:i/>
            <w:sz w:val="24"/>
            <w:szCs w:val="24"/>
          </w:rPr>
          <w:t>Journal of Ethnic and Migration Studies</w:t>
        </w:r>
        <w:r w:rsidDel="00780CE1">
          <w:rPr>
            <w:rFonts w:ascii="Times New Roman" w:hAnsi="Times New Roman" w:cs="Times New Roman"/>
            <w:sz w:val="24"/>
            <w:szCs w:val="24"/>
          </w:rPr>
          <w:t>, 36:4, 635</w:t>
        </w:r>
        <w:r w:rsidDel="00780CE1">
          <w:rPr>
            <w:rFonts w:ascii="Times New Roman" w:hAnsi="Times New Roman"/>
            <w:sz w:val="24"/>
            <w:szCs w:val="24"/>
          </w:rPr>
          <w:t>–</w:t>
        </w:r>
        <w:r w:rsidDel="00780CE1">
          <w:rPr>
            <w:rFonts w:ascii="Times New Roman" w:hAnsi="Times New Roman" w:cs="Times New Roman"/>
            <w:sz w:val="24"/>
            <w:szCs w:val="24"/>
          </w:rPr>
          <w:t>650.</w:t>
        </w:r>
      </w:moveFrom>
    </w:p>
    <w:p w14:paraId="6CD2595B" w14:textId="04B27BEB" w:rsidR="00EA4935" w:rsidDel="00780CE1" w:rsidRDefault="00E31588" w:rsidP="000C71F7">
      <w:pPr>
        <w:spacing w:line="360" w:lineRule="auto"/>
        <w:rPr>
          <w:moveFrom w:id="805" w:author="Savelkoul, M.J. (Michael)" w:date="2021-01-12T12:53:00Z"/>
          <w:rFonts w:ascii="Times New Roman" w:hAnsi="Times New Roman" w:cs="Times New Roman"/>
          <w:sz w:val="24"/>
          <w:szCs w:val="24"/>
        </w:rPr>
      </w:pPr>
      <w:moveFromRangeStart w:id="806" w:author="Savelkoul, M.J. (Michael)" w:date="2021-01-12T12:53:00Z" w:name="move61348446"/>
      <w:moveFromRangeEnd w:id="801"/>
      <w:moveFrom w:id="807" w:author="Savelkoul, M.J. (Michael)" w:date="2021-01-12T12:53:00Z">
        <w:r w:rsidDel="00780CE1">
          <w:rPr>
            <w:rFonts w:ascii="Times New Roman" w:hAnsi="Times New Roman" w:cs="Times New Roman"/>
            <w:sz w:val="24"/>
            <w:szCs w:val="24"/>
          </w:rPr>
          <w:t>Pottie-Sherman</w:t>
        </w:r>
        <w:r w:rsidR="00EA4935" w:rsidDel="00780CE1">
          <w:rPr>
            <w:rFonts w:ascii="Times New Roman" w:hAnsi="Times New Roman" w:cs="Times New Roman"/>
            <w:sz w:val="24"/>
            <w:szCs w:val="24"/>
          </w:rPr>
          <w:t xml:space="preserve"> Y. &amp; </w:t>
        </w:r>
        <w:r w:rsidDel="00780CE1">
          <w:rPr>
            <w:rFonts w:ascii="Times New Roman" w:hAnsi="Times New Roman" w:cs="Times New Roman"/>
            <w:sz w:val="24"/>
            <w:szCs w:val="24"/>
          </w:rPr>
          <w:t xml:space="preserve">Wilkes </w:t>
        </w:r>
        <w:r w:rsidR="00EA4935" w:rsidDel="00780CE1">
          <w:rPr>
            <w:rFonts w:ascii="Times New Roman" w:hAnsi="Times New Roman" w:cs="Times New Roman"/>
            <w:sz w:val="24"/>
            <w:szCs w:val="24"/>
          </w:rPr>
          <w:t xml:space="preserve">R. </w:t>
        </w:r>
        <w:r w:rsidDel="00780CE1">
          <w:rPr>
            <w:rFonts w:ascii="Times New Roman" w:hAnsi="Times New Roman" w:cs="Times New Roman"/>
            <w:sz w:val="24"/>
            <w:szCs w:val="24"/>
          </w:rPr>
          <w:t xml:space="preserve">(2017). Does Size Really Matter? On the Relationship </w:t>
        </w:r>
      </w:moveFrom>
    </w:p>
    <w:p w14:paraId="1F28E261" w14:textId="66052204" w:rsidR="00EA4935" w:rsidDel="00780CE1" w:rsidRDefault="00E31588" w:rsidP="000C71F7">
      <w:pPr>
        <w:spacing w:line="360" w:lineRule="auto"/>
        <w:ind w:firstLine="708"/>
        <w:rPr>
          <w:moveFrom w:id="808" w:author="Savelkoul, M.J. (Michael)" w:date="2021-01-12T12:53:00Z"/>
          <w:rFonts w:ascii="Times New Roman" w:hAnsi="Times New Roman" w:cs="Times New Roman"/>
          <w:i/>
          <w:sz w:val="24"/>
          <w:szCs w:val="24"/>
        </w:rPr>
      </w:pPr>
      <w:moveFrom w:id="809" w:author="Savelkoul, M.J. (Michael)" w:date="2021-01-12T12:53:00Z">
        <w:r w:rsidDel="00780CE1">
          <w:rPr>
            <w:rFonts w:ascii="Times New Roman" w:hAnsi="Times New Roman" w:cs="Times New Roman"/>
            <w:sz w:val="24"/>
            <w:szCs w:val="24"/>
          </w:rPr>
          <w:t xml:space="preserve">between Immigrant Group Size and Anti-Immigrant Prejudice, </w:t>
        </w:r>
        <w:r w:rsidDel="00780CE1">
          <w:rPr>
            <w:rFonts w:ascii="Times New Roman" w:hAnsi="Times New Roman" w:cs="Times New Roman"/>
            <w:i/>
            <w:sz w:val="24"/>
            <w:szCs w:val="24"/>
          </w:rPr>
          <w:t xml:space="preserve">International </w:t>
        </w:r>
      </w:moveFrom>
    </w:p>
    <w:p w14:paraId="6BB635D5" w14:textId="652ACE1F" w:rsidR="009653B4" w:rsidDel="00780CE1" w:rsidRDefault="00E31588" w:rsidP="000C71F7">
      <w:pPr>
        <w:spacing w:line="360" w:lineRule="auto"/>
        <w:ind w:firstLine="708"/>
        <w:rPr>
          <w:moveFrom w:id="810" w:author="Savelkoul, M.J. (Michael)" w:date="2021-01-12T12:53:00Z"/>
          <w:rFonts w:ascii="Times New Roman" w:hAnsi="Times New Roman" w:cs="Times New Roman"/>
          <w:sz w:val="24"/>
          <w:szCs w:val="24"/>
        </w:rPr>
      </w:pPr>
      <w:moveFrom w:id="811" w:author="Savelkoul, M.J. (Michael)" w:date="2021-01-12T12:53:00Z">
        <w:r w:rsidDel="00780CE1">
          <w:rPr>
            <w:rFonts w:ascii="Times New Roman" w:hAnsi="Times New Roman" w:cs="Times New Roman"/>
            <w:i/>
            <w:sz w:val="24"/>
            <w:szCs w:val="24"/>
          </w:rPr>
          <w:t>Migration Review</w:t>
        </w:r>
        <w:r w:rsidDel="00780CE1">
          <w:rPr>
            <w:rFonts w:ascii="Times New Roman" w:hAnsi="Times New Roman" w:cs="Times New Roman"/>
            <w:sz w:val="24"/>
            <w:szCs w:val="24"/>
          </w:rPr>
          <w:t>, 51:1, 218</w:t>
        </w:r>
        <w:r w:rsidDel="00780CE1">
          <w:rPr>
            <w:rFonts w:ascii="Times New Roman" w:hAnsi="Times New Roman"/>
            <w:sz w:val="24"/>
            <w:szCs w:val="24"/>
          </w:rPr>
          <w:t>–</w:t>
        </w:r>
        <w:r w:rsidDel="00780CE1">
          <w:rPr>
            <w:rFonts w:ascii="Times New Roman" w:hAnsi="Times New Roman" w:cs="Times New Roman"/>
            <w:sz w:val="24"/>
            <w:szCs w:val="24"/>
          </w:rPr>
          <w:t>250.</w:t>
        </w:r>
      </w:moveFrom>
    </w:p>
    <w:p w14:paraId="483C2D2F" w14:textId="4C429DD5" w:rsidR="009653B4" w:rsidDel="00F527EC" w:rsidRDefault="00E31588">
      <w:pPr>
        <w:spacing w:line="360" w:lineRule="auto"/>
        <w:rPr>
          <w:moveFrom w:id="812" w:author="Savelkoul, M.J. (Michael)" w:date="2021-01-12T10:55:00Z"/>
          <w:rFonts w:ascii="Times New Roman" w:hAnsi="Times New Roman" w:cs="Times New Roman"/>
          <w:sz w:val="24"/>
          <w:szCs w:val="24"/>
        </w:rPr>
      </w:pPr>
      <w:moveFromRangeStart w:id="813" w:author="Savelkoul, M.J. (Michael)" w:date="2021-01-12T10:55:00Z" w:name="move61341371"/>
      <w:moveFromRangeEnd w:id="806"/>
      <w:moveFrom w:id="814" w:author="Savelkoul, M.J. (Michael)" w:date="2021-01-12T10:55:00Z">
        <w:r w:rsidDel="00F527EC">
          <w:rPr>
            <w:rFonts w:ascii="Times New Roman" w:hAnsi="Times New Roman" w:cs="Times New Roman"/>
            <w:sz w:val="24"/>
            <w:szCs w:val="24"/>
            <w:lang w:val="en-US"/>
          </w:rPr>
          <w:t xml:space="preserve">PVV (2015). </w:t>
        </w:r>
        <w:r w:rsidDel="00F527EC">
          <w:rPr>
            <w:rFonts w:ascii="Times New Roman" w:hAnsi="Times New Roman" w:cs="Times New Roman"/>
            <w:i/>
            <w:sz w:val="24"/>
            <w:szCs w:val="24"/>
          </w:rPr>
          <w:t>PVV Opent Meldpunt Overlast Asielzoekers</w:t>
        </w:r>
        <w:r w:rsidDel="00F527EC">
          <w:rPr>
            <w:rFonts w:ascii="Times New Roman" w:hAnsi="Times New Roman" w:cs="Times New Roman"/>
            <w:sz w:val="24"/>
            <w:szCs w:val="24"/>
          </w:rPr>
          <w:t xml:space="preserve">, available at </w:t>
        </w:r>
        <w:r w:rsidDel="00F527EC">
          <w:rPr>
            <w:rStyle w:val="InternetLink"/>
            <w:rFonts w:ascii="Times New Roman" w:hAnsi="Times New Roman" w:cs="Times New Roman"/>
            <w:color w:val="auto"/>
            <w:sz w:val="24"/>
            <w:szCs w:val="24"/>
            <w:u w:val="none"/>
          </w:rPr>
          <w:t>https://www.pvv.nl/36-</w:t>
        </w:r>
      </w:moveFrom>
    </w:p>
    <w:p w14:paraId="479E2C61" w14:textId="5211DD67" w:rsidR="009653B4" w:rsidRPr="00893BA7" w:rsidDel="00F527EC" w:rsidRDefault="00E31588">
      <w:pPr>
        <w:spacing w:line="360" w:lineRule="auto"/>
        <w:ind w:left="708"/>
        <w:rPr>
          <w:moveFrom w:id="815" w:author="Savelkoul, M.J. (Michael)" w:date="2021-01-12T10:55:00Z"/>
          <w:rFonts w:ascii="Times New Roman" w:hAnsi="Times New Roman" w:cs="Times New Roman"/>
          <w:sz w:val="24"/>
          <w:szCs w:val="24"/>
          <w:rPrChange w:id="816" w:author="Jochem Tolsma" w:date="2021-01-12T15:03:00Z">
            <w:rPr>
              <w:moveFrom w:id="817" w:author="Savelkoul, M.J. (Michael)" w:date="2021-01-12T10:55:00Z"/>
              <w:rFonts w:ascii="Times New Roman" w:hAnsi="Times New Roman" w:cs="Times New Roman"/>
              <w:sz w:val="24"/>
              <w:szCs w:val="24"/>
              <w:lang w:val="nl-NL"/>
            </w:rPr>
          </w:rPrChange>
        </w:rPr>
      </w:pPr>
      <w:moveFrom w:id="818" w:author="Savelkoul, M.J. (Michael)" w:date="2021-01-12T10:55:00Z">
        <w:r w:rsidRPr="00893BA7" w:rsidDel="00F527EC">
          <w:rPr>
            <w:rFonts w:ascii="Times New Roman" w:hAnsi="Times New Roman" w:cs="Times New Roman"/>
            <w:sz w:val="24"/>
            <w:szCs w:val="24"/>
            <w:rPrChange w:id="819" w:author="Jochem Tolsma" w:date="2021-01-12T15:03:00Z">
              <w:rPr>
                <w:rFonts w:ascii="Times New Roman" w:hAnsi="Times New Roman" w:cs="Times New Roman"/>
                <w:sz w:val="24"/>
                <w:szCs w:val="24"/>
                <w:lang w:val="nl-NL"/>
              </w:rPr>
            </w:rPrChange>
          </w:rPr>
          <w:t>fj-related/geert-wilders/8716-pvv-opent-meldpunt-overlast-asielzoekers.html (accessed 12 December 2017).</w:t>
        </w:r>
      </w:moveFrom>
    </w:p>
    <w:p w14:paraId="1A1969F2" w14:textId="146FD8A3" w:rsidR="009653B4" w:rsidDel="009B128D" w:rsidRDefault="00E31588">
      <w:pPr>
        <w:spacing w:line="360" w:lineRule="auto"/>
        <w:rPr>
          <w:moveFrom w:id="820" w:author="Savelkoul, M.J. (Michael)" w:date="2021-01-12T12:43:00Z"/>
          <w:rFonts w:ascii="Times New Roman" w:hAnsi="Times New Roman" w:cs="Times New Roman"/>
          <w:sz w:val="24"/>
          <w:szCs w:val="24"/>
        </w:rPr>
      </w:pPr>
      <w:moveFromRangeStart w:id="821" w:author="Savelkoul, M.J. (Michael)" w:date="2021-01-12T12:43:00Z" w:name="move61347839"/>
      <w:moveFromRangeEnd w:id="813"/>
      <w:moveFrom w:id="822" w:author="Savelkoul, M.J. (Michael)" w:date="2021-01-12T12:43:00Z">
        <w:r w:rsidDel="009B128D">
          <w:rPr>
            <w:rFonts w:ascii="Times New Roman" w:hAnsi="Times New Roman" w:cs="Times New Roman"/>
            <w:sz w:val="24"/>
            <w:szCs w:val="24"/>
          </w:rPr>
          <w:t>Quillian</w:t>
        </w:r>
        <w:r w:rsidR="00EA4935" w:rsidDel="009B128D">
          <w:rPr>
            <w:rFonts w:ascii="Times New Roman" w:hAnsi="Times New Roman" w:cs="Times New Roman"/>
            <w:sz w:val="24"/>
            <w:szCs w:val="24"/>
          </w:rPr>
          <w:t xml:space="preserve"> L. </w:t>
        </w:r>
        <w:r w:rsidDel="009B128D">
          <w:rPr>
            <w:rFonts w:ascii="Times New Roman" w:hAnsi="Times New Roman" w:cs="Times New Roman"/>
            <w:sz w:val="24"/>
            <w:szCs w:val="24"/>
          </w:rPr>
          <w:t xml:space="preserve">(1995). Prejudice as a Response to Perceived Group Threat: Population </w:t>
        </w:r>
      </w:moveFrom>
    </w:p>
    <w:p w14:paraId="5C02212F" w14:textId="3F379B3A" w:rsidR="009653B4" w:rsidDel="009B128D" w:rsidRDefault="00E31588">
      <w:pPr>
        <w:pStyle w:val="NoSpacing"/>
        <w:spacing w:line="360" w:lineRule="auto"/>
        <w:ind w:left="720"/>
        <w:rPr>
          <w:moveFrom w:id="823" w:author="Savelkoul, M.J. (Michael)" w:date="2021-01-12T12:43:00Z"/>
          <w:rFonts w:ascii="Times New Roman" w:eastAsiaTheme="minorEastAsia" w:hAnsi="Times New Roman" w:cs="Times New Roman"/>
          <w:sz w:val="24"/>
          <w:szCs w:val="24"/>
          <w:lang w:val="en-GB" w:eastAsia="zh-CN"/>
        </w:rPr>
      </w:pPr>
      <w:moveFrom w:id="824" w:author="Savelkoul, M.J. (Michael)" w:date="2021-01-12T12:43:00Z">
        <w:r w:rsidDel="009B128D">
          <w:rPr>
            <w:rFonts w:ascii="Times New Roman" w:hAnsi="Times New Roman" w:cs="Times New Roman"/>
            <w:sz w:val="24"/>
            <w:szCs w:val="24"/>
            <w:lang w:val="en-US"/>
          </w:rPr>
          <w:t xml:space="preserve">Composition and Anti-Immigrant and Racial Prejudice in Europe, </w:t>
        </w:r>
        <w:r w:rsidDel="009B128D">
          <w:rPr>
            <w:rFonts w:ascii="Times New Roman" w:hAnsi="Times New Roman" w:cs="Times New Roman"/>
            <w:i/>
            <w:sz w:val="24"/>
            <w:szCs w:val="24"/>
            <w:lang w:val="en-GB"/>
          </w:rPr>
          <w:t>American Sociological Review</w:t>
        </w:r>
        <w:r w:rsidDel="009B128D">
          <w:rPr>
            <w:rFonts w:ascii="Times New Roman" w:hAnsi="Times New Roman" w:cs="Times New Roman"/>
            <w:sz w:val="24"/>
            <w:szCs w:val="24"/>
            <w:lang w:val="en-GB"/>
          </w:rPr>
          <w:t>, 60:4, 586</w:t>
        </w:r>
        <w:r w:rsidDel="009B128D">
          <w:rPr>
            <w:rFonts w:ascii="Times New Roman" w:hAnsi="Times New Roman"/>
            <w:sz w:val="24"/>
            <w:szCs w:val="24"/>
            <w:lang w:val="en-GB"/>
          </w:rPr>
          <w:t>–</w:t>
        </w:r>
        <w:r w:rsidDel="009B128D">
          <w:rPr>
            <w:rFonts w:ascii="Times New Roman" w:hAnsi="Times New Roman" w:cs="Times New Roman"/>
            <w:sz w:val="24"/>
            <w:szCs w:val="24"/>
            <w:lang w:val="en-GB"/>
          </w:rPr>
          <w:t>611.</w:t>
        </w:r>
      </w:moveFrom>
    </w:p>
    <w:p w14:paraId="58BFF1B9" w14:textId="28C44534" w:rsidR="009653B4" w:rsidDel="009B128D" w:rsidRDefault="00E31588">
      <w:pPr>
        <w:pStyle w:val="NoSpacing"/>
        <w:spacing w:line="360" w:lineRule="auto"/>
        <w:ind w:left="284" w:hanging="284"/>
        <w:rPr>
          <w:moveFrom w:id="825" w:author="Savelkoul, M.J. (Michael)" w:date="2021-01-12T12:44:00Z"/>
          <w:rFonts w:ascii="Times New Roman" w:hAnsi="Times New Roman" w:cs="Times New Roman"/>
          <w:sz w:val="24"/>
          <w:szCs w:val="24"/>
          <w:lang w:val="en-GB"/>
        </w:rPr>
      </w:pPr>
      <w:moveFromRangeStart w:id="826" w:author="Savelkoul, M.J. (Michael)" w:date="2021-01-12T12:44:00Z" w:name="move61347892"/>
      <w:moveFromRangeEnd w:id="821"/>
      <w:moveFrom w:id="827" w:author="Savelkoul, M.J. (Michael)" w:date="2021-01-12T12:44:00Z">
        <w:r w:rsidDel="009B128D">
          <w:rPr>
            <w:rFonts w:ascii="Times New Roman" w:hAnsi="Times New Roman" w:cs="Times New Roman"/>
            <w:sz w:val="24"/>
            <w:szCs w:val="24"/>
            <w:lang w:val="en-GB"/>
          </w:rPr>
          <w:t>Rydgren</w:t>
        </w:r>
        <w:r w:rsidR="00EA4935" w:rsidDel="009B128D">
          <w:rPr>
            <w:rFonts w:ascii="Times New Roman" w:hAnsi="Times New Roman" w:cs="Times New Roman"/>
            <w:sz w:val="24"/>
            <w:szCs w:val="24"/>
            <w:lang w:val="en-GB"/>
          </w:rPr>
          <w:t xml:space="preserve"> J. </w:t>
        </w:r>
        <w:r w:rsidDel="009B128D">
          <w:rPr>
            <w:rFonts w:ascii="Times New Roman" w:hAnsi="Times New Roman" w:cs="Times New Roman"/>
            <w:sz w:val="24"/>
            <w:szCs w:val="24"/>
            <w:lang w:val="en-GB"/>
          </w:rPr>
          <w:t xml:space="preserve">(2007). The Sociology of the Radical Right, </w:t>
        </w:r>
        <w:r w:rsidDel="009B128D">
          <w:rPr>
            <w:rFonts w:ascii="Times New Roman" w:hAnsi="Times New Roman" w:cs="Times New Roman"/>
            <w:i/>
            <w:sz w:val="24"/>
            <w:szCs w:val="24"/>
            <w:lang w:val="en-GB"/>
          </w:rPr>
          <w:t>Annual Review of Sociology</w:t>
        </w:r>
        <w:r w:rsidDel="009B128D">
          <w:rPr>
            <w:rFonts w:ascii="Times New Roman" w:hAnsi="Times New Roman" w:cs="Times New Roman"/>
            <w:sz w:val="24"/>
            <w:szCs w:val="24"/>
            <w:lang w:val="en-GB"/>
          </w:rPr>
          <w:t xml:space="preserve">, 33, </w:t>
        </w:r>
      </w:moveFrom>
    </w:p>
    <w:p w14:paraId="56A92464" w14:textId="031FD335" w:rsidR="009653B4" w:rsidDel="009B128D" w:rsidRDefault="00E31588">
      <w:pPr>
        <w:pStyle w:val="NoSpacing"/>
        <w:spacing w:line="360" w:lineRule="auto"/>
        <w:ind w:left="284" w:firstLine="436"/>
        <w:rPr>
          <w:moveFrom w:id="828" w:author="Savelkoul, M.J. (Michael)" w:date="2021-01-12T12:44:00Z"/>
          <w:rFonts w:ascii="Times New Roman" w:hAnsi="Times New Roman" w:cs="Times New Roman"/>
          <w:sz w:val="24"/>
          <w:szCs w:val="24"/>
          <w:lang w:val="en-GB"/>
        </w:rPr>
      </w:pPr>
      <w:moveFrom w:id="829" w:author="Savelkoul, M.J. (Michael)" w:date="2021-01-12T12:44:00Z">
        <w:r w:rsidDel="009B128D">
          <w:rPr>
            <w:rFonts w:ascii="Times New Roman" w:hAnsi="Times New Roman" w:cs="Times New Roman"/>
            <w:sz w:val="24"/>
            <w:szCs w:val="24"/>
            <w:lang w:val="en-GB"/>
          </w:rPr>
          <w:t>241</w:t>
        </w:r>
        <w:r w:rsidDel="009B128D">
          <w:rPr>
            <w:rFonts w:ascii="Times New Roman" w:hAnsi="Times New Roman"/>
            <w:sz w:val="24"/>
            <w:szCs w:val="24"/>
            <w:lang w:val="en-GB"/>
          </w:rPr>
          <w:t>–</w:t>
        </w:r>
        <w:r w:rsidDel="009B128D">
          <w:rPr>
            <w:rFonts w:ascii="Times New Roman" w:hAnsi="Times New Roman" w:cs="Times New Roman"/>
            <w:sz w:val="24"/>
            <w:szCs w:val="24"/>
            <w:lang w:val="en-GB"/>
          </w:rPr>
          <w:t xml:space="preserve">262. </w:t>
        </w:r>
      </w:moveFrom>
    </w:p>
    <w:p w14:paraId="31E5F688" w14:textId="2BB610A6" w:rsidR="009653B4" w:rsidDel="009B128D" w:rsidRDefault="00E31588">
      <w:pPr>
        <w:pStyle w:val="NoSpacing"/>
        <w:spacing w:line="360" w:lineRule="auto"/>
        <w:ind w:left="284" w:hanging="284"/>
        <w:rPr>
          <w:moveFrom w:id="830" w:author="Savelkoul, M.J. (Michael)" w:date="2021-01-12T12:46:00Z"/>
          <w:rFonts w:ascii="Times New Roman" w:hAnsi="Times New Roman" w:cs="Times New Roman"/>
          <w:sz w:val="24"/>
          <w:szCs w:val="24"/>
          <w:lang w:val="en-GB"/>
        </w:rPr>
      </w:pPr>
      <w:moveFromRangeStart w:id="831" w:author="Savelkoul, M.J. (Michael)" w:date="2021-01-12T12:46:00Z" w:name="move61347998"/>
      <w:moveFromRangeEnd w:id="826"/>
      <w:moveFrom w:id="832" w:author="Savelkoul, M.J. (Michael)" w:date="2021-01-12T12:46:00Z">
        <w:r w:rsidDel="009B128D">
          <w:rPr>
            <w:rFonts w:ascii="Times New Roman" w:hAnsi="Times New Roman" w:cs="Times New Roman"/>
            <w:sz w:val="24"/>
            <w:szCs w:val="24"/>
            <w:lang w:val="en-GB"/>
          </w:rPr>
          <w:t>Rydgren</w:t>
        </w:r>
        <w:r w:rsidR="00EA4935" w:rsidDel="009B128D">
          <w:rPr>
            <w:rFonts w:ascii="Times New Roman" w:hAnsi="Times New Roman" w:cs="Times New Roman"/>
            <w:sz w:val="24"/>
            <w:szCs w:val="24"/>
            <w:lang w:val="en-GB"/>
          </w:rPr>
          <w:t xml:space="preserve"> J. </w:t>
        </w:r>
        <w:r w:rsidDel="009B128D">
          <w:rPr>
            <w:rFonts w:ascii="Times New Roman" w:hAnsi="Times New Roman" w:cs="Times New Roman"/>
            <w:sz w:val="24"/>
            <w:szCs w:val="24"/>
            <w:lang w:val="en-GB"/>
          </w:rPr>
          <w:t>(2008). Immigration Sceptics, Xenophobes or Racists? Radical Right-Wing</w:t>
        </w:r>
      </w:moveFrom>
    </w:p>
    <w:p w14:paraId="5E2F8FF4" w14:textId="726FCDB9" w:rsidR="009653B4" w:rsidDel="009B128D" w:rsidRDefault="00E31588">
      <w:pPr>
        <w:pStyle w:val="NoSpacing"/>
        <w:spacing w:line="360" w:lineRule="auto"/>
        <w:ind w:left="708"/>
        <w:rPr>
          <w:moveFrom w:id="833" w:author="Savelkoul, M.J. (Michael)" w:date="2021-01-12T12:46:00Z"/>
          <w:rFonts w:ascii="Times New Roman" w:hAnsi="Times New Roman" w:cs="Times New Roman"/>
          <w:sz w:val="24"/>
          <w:szCs w:val="24"/>
          <w:lang w:val="en-GB"/>
        </w:rPr>
      </w:pPr>
      <w:moveFrom w:id="834" w:author="Savelkoul, M.J. (Michael)" w:date="2021-01-12T12:46:00Z">
        <w:r w:rsidDel="009B128D">
          <w:rPr>
            <w:rFonts w:ascii="Times New Roman" w:hAnsi="Times New Roman" w:cs="Times New Roman"/>
            <w:sz w:val="24"/>
            <w:szCs w:val="24"/>
            <w:lang w:val="en-GB"/>
          </w:rPr>
          <w:t xml:space="preserve">Voting in Six West European Countries, </w:t>
        </w:r>
        <w:r w:rsidDel="009B128D">
          <w:rPr>
            <w:rFonts w:ascii="Times New Roman" w:hAnsi="Times New Roman" w:cs="Times New Roman"/>
            <w:i/>
            <w:sz w:val="24"/>
            <w:szCs w:val="24"/>
            <w:lang w:val="en-GB"/>
          </w:rPr>
          <w:t xml:space="preserve">European Journal of Political Research, </w:t>
        </w:r>
        <w:r w:rsidDel="009B128D">
          <w:rPr>
            <w:rFonts w:ascii="Times New Roman" w:hAnsi="Times New Roman" w:cs="Times New Roman"/>
            <w:sz w:val="24"/>
            <w:szCs w:val="24"/>
            <w:lang w:val="en-GB"/>
          </w:rPr>
          <w:t>47:6, 737</w:t>
        </w:r>
        <w:r w:rsidDel="009B128D">
          <w:rPr>
            <w:rFonts w:ascii="Times New Roman" w:hAnsi="Times New Roman"/>
            <w:sz w:val="24"/>
            <w:szCs w:val="24"/>
            <w:lang w:val="en-GB"/>
          </w:rPr>
          <w:t>–</w:t>
        </w:r>
        <w:r w:rsidDel="009B128D">
          <w:rPr>
            <w:rFonts w:ascii="Times New Roman" w:hAnsi="Times New Roman" w:cs="Times New Roman"/>
            <w:sz w:val="24"/>
            <w:szCs w:val="24"/>
            <w:lang w:val="en-GB"/>
          </w:rPr>
          <w:t>765.</w:t>
        </w:r>
      </w:moveFrom>
    </w:p>
    <w:p w14:paraId="61B26798" w14:textId="2D44D901" w:rsidR="009653B4" w:rsidDel="00780CE1" w:rsidRDefault="00E31588">
      <w:pPr>
        <w:spacing w:line="360" w:lineRule="auto"/>
        <w:rPr>
          <w:moveFrom w:id="835" w:author="Savelkoul, M.J. (Michael)" w:date="2021-01-12T12:51:00Z"/>
          <w:rFonts w:ascii="Times New Roman" w:hAnsi="Times New Roman" w:cs="Times New Roman"/>
          <w:sz w:val="24"/>
          <w:szCs w:val="24"/>
        </w:rPr>
      </w:pPr>
      <w:moveFromRangeStart w:id="836" w:author="Savelkoul, M.J. (Michael)" w:date="2021-01-12T12:51:00Z" w:name="move61348313"/>
      <w:moveFromRangeEnd w:id="831"/>
      <w:moveFrom w:id="837" w:author="Savelkoul, M.J. (Michael)" w:date="2021-01-12T12:51:00Z">
        <w:r w:rsidDel="00780CE1">
          <w:rPr>
            <w:rFonts w:ascii="Times New Roman" w:hAnsi="Times New Roman" w:cs="Times New Roman"/>
            <w:sz w:val="24"/>
            <w:szCs w:val="24"/>
          </w:rPr>
          <w:t>Rydgren</w:t>
        </w:r>
        <w:r w:rsidR="00EA4935" w:rsidDel="00780CE1">
          <w:rPr>
            <w:rFonts w:ascii="Times New Roman" w:hAnsi="Times New Roman" w:cs="Times New Roman"/>
            <w:sz w:val="24"/>
            <w:szCs w:val="24"/>
          </w:rPr>
          <w:t xml:space="preserve"> J. &amp; </w:t>
        </w:r>
        <w:r w:rsidDel="00780CE1">
          <w:rPr>
            <w:rFonts w:ascii="Times New Roman" w:hAnsi="Times New Roman" w:cs="Times New Roman"/>
            <w:sz w:val="24"/>
            <w:szCs w:val="24"/>
          </w:rPr>
          <w:t xml:space="preserve">Ruth </w:t>
        </w:r>
        <w:r w:rsidR="00EA4935" w:rsidDel="00780CE1">
          <w:rPr>
            <w:rFonts w:ascii="Times New Roman" w:hAnsi="Times New Roman" w:cs="Times New Roman"/>
            <w:sz w:val="24"/>
            <w:szCs w:val="24"/>
          </w:rPr>
          <w:t xml:space="preserve">P. </w:t>
        </w:r>
        <w:r w:rsidDel="00780CE1">
          <w:rPr>
            <w:rFonts w:ascii="Times New Roman" w:hAnsi="Times New Roman" w:cs="Times New Roman"/>
            <w:sz w:val="24"/>
            <w:szCs w:val="24"/>
          </w:rPr>
          <w:t xml:space="preserve">(2013). Contextual Explanations of Radical Right-Wing </w:t>
        </w:r>
      </w:moveFrom>
    </w:p>
    <w:p w14:paraId="143D17E6" w14:textId="3ED28425" w:rsidR="009653B4" w:rsidRDefault="00E31588">
      <w:pPr>
        <w:spacing w:line="360" w:lineRule="auto"/>
        <w:ind w:left="720"/>
        <w:rPr>
          <w:rFonts w:ascii="Times New Roman" w:hAnsi="Times New Roman" w:cs="Times New Roman"/>
          <w:sz w:val="24"/>
          <w:szCs w:val="24"/>
        </w:rPr>
      </w:pPr>
      <w:moveFrom w:id="838" w:author="Savelkoul, M.J. (Michael)" w:date="2021-01-12T12:51:00Z">
        <w:r w:rsidDel="00780CE1">
          <w:rPr>
            <w:rFonts w:ascii="Times New Roman" w:hAnsi="Times New Roman" w:cs="Times New Roman"/>
            <w:sz w:val="24"/>
            <w:szCs w:val="24"/>
          </w:rPr>
          <w:t xml:space="preserve">Support in Sweden: Socioeconomic Marginalization, Group Threat, and the Halo Effect, </w:t>
        </w:r>
        <w:r w:rsidDel="00780CE1">
          <w:rPr>
            <w:rFonts w:ascii="Times New Roman" w:hAnsi="Times New Roman" w:cs="Times New Roman"/>
            <w:i/>
            <w:sz w:val="24"/>
            <w:szCs w:val="24"/>
          </w:rPr>
          <w:t>Ethnic and Racial Studies</w:t>
        </w:r>
        <w:r w:rsidDel="00780CE1">
          <w:rPr>
            <w:rFonts w:ascii="Times New Roman" w:hAnsi="Times New Roman" w:cs="Times New Roman"/>
            <w:sz w:val="24"/>
            <w:szCs w:val="24"/>
          </w:rPr>
          <w:t>, 36:4, 711–728.</w:t>
        </w:r>
      </w:moveFrom>
      <w:moveFromRangeEnd w:id="836"/>
      <w:r>
        <w:rPr>
          <w:rFonts w:ascii="Times New Roman" w:hAnsi="Times New Roman" w:cs="Times New Roman"/>
          <w:sz w:val="24"/>
          <w:szCs w:val="24"/>
        </w:rPr>
        <w:t xml:space="preserve"> </w:t>
      </w:r>
    </w:p>
    <w:p w14:paraId="3D23CD6E" w14:textId="5F88900E" w:rsidR="00EA4935" w:rsidDel="00F016F6" w:rsidRDefault="00E31588" w:rsidP="000C71F7">
      <w:pPr>
        <w:spacing w:line="360" w:lineRule="auto"/>
        <w:rPr>
          <w:moveFrom w:id="839" w:author="Savelkoul, M.J. (Michael)" w:date="2021-01-12T10:59:00Z"/>
          <w:rFonts w:ascii="Times New Roman" w:hAnsi="Times New Roman" w:cs="Times New Roman"/>
          <w:sz w:val="24"/>
          <w:szCs w:val="24"/>
        </w:rPr>
      </w:pPr>
      <w:moveFromRangeStart w:id="840" w:author="Savelkoul, M.J. (Michael)" w:date="2021-01-12T10:59:00Z" w:name="move61341596"/>
      <w:moveFrom w:id="841" w:author="Savelkoul, M.J. (Michael)" w:date="2021-01-12T10:59:00Z">
        <w:r w:rsidDel="00F016F6">
          <w:rPr>
            <w:rFonts w:ascii="Times New Roman" w:hAnsi="Times New Roman" w:cs="Times New Roman"/>
            <w:sz w:val="24"/>
            <w:szCs w:val="24"/>
          </w:rPr>
          <w:t>Savelkoul</w:t>
        </w:r>
        <w:r w:rsidR="00EA4935" w:rsidDel="00F016F6">
          <w:rPr>
            <w:rFonts w:ascii="Times New Roman" w:hAnsi="Times New Roman" w:cs="Times New Roman"/>
            <w:sz w:val="24"/>
            <w:szCs w:val="24"/>
          </w:rPr>
          <w:t xml:space="preserve"> M.</w:t>
        </w:r>
        <w:r w:rsidDel="00F016F6">
          <w:rPr>
            <w:rFonts w:ascii="Times New Roman" w:hAnsi="Times New Roman" w:cs="Times New Roman"/>
            <w:sz w:val="24"/>
            <w:szCs w:val="24"/>
          </w:rPr>
          <w:t>,</w:t>
        </w:r>
        <w:r w:rsidR="00EA4935" w:rsidDel="00F016F6">
          <w:rPr>
            <w:rFonts w:ascii="Times New Roman" w:hAnsi="Times New Roman" w:cs="Times New Roman"/>
            <w:sz w:val="24"/>
            <w:szCs w:val="24"/>
          </w:rPr>
          <w:t xml:space="preserve"> </w:t>
        </w:r>
        <w:r w:rsidDel="00F016F6">
          <w:rPr>
            <w:rFonts w:ascii="Times New Roman" w:hAnsi="Times New Roman" w:cs="Times New Roman"/>
            <w:sz w:val="24"/>
            <w:szCs w:val="24"/>
          </w:rPr>
          <w:t xml:space="preserve">Laméris, </w:t>
        </w:r>
        <w:r w:rsidR="00EA4935" w:rsidDel="00F016F6">
          <w:rPr>
            <w:rFonts w:ascii="Times New Roman" w:hAnsi="Times New Roman" w:cs="Times New Roman"/>
            <w:sz w:val="24"/>
            <w:szCs w:val="24"/>
          </w:rPr>
          <w:t xml:space="preserve">J. &amp; </w:t>
        </w:r>
        <w:r w:rsidDel="00F016F6">
          <w:rPr>
            <w:rFonts w:ascii="Times New Roman" w:hAnsi="Times New Roman" w:cs="Times New Roman"/>
            <w:sz w:val="24"/>
            <w:szCs w:val="24"/>
          </w:rPr>
          <w:t xml:space="preserve">Tolsma </w:t>
        </w:r>
        <w:r w:rsidR="00EA4935" w:rsidDel="00F016F6">
          <w:rPr>
            <w:rFonts w:ascii="Times New Roman" w:hAnsi="Times New Roman" w:cs="Times New Roman"/>
            <w:sz w:val="24"/>
            <w:szCs w:val="24"/>
          </w:rPr>
          <w:t xml:space="preserve">J. </w:t>
        </w:r>
        <w:r w:rsidDel="00F016F6">
          <w:rPr>
            <w:rFonts w:ascii="Times New Roman" w:hAnsi="Times New Roman" w:cs="Times New Roman"/>
            <w:sz w:val="24"/>
            <w:szCs w:val="24"/>
          </w:rPr>
          <w:t xml:space="preserve">(2017). Neighbourhood Ethnic Composition and </w:t>
        </w:r>
      </w:moveFrom>
    </w:p>
    <w:p w14:paraId="25507261" w14:textId="71E99256" w:rsidR="009653B4" w:rsidDel="00F016F6" w:rsidRDefault="00E31588" w:rsidP="000C71F7">
      <w:pPr>
        <w:spacing w:line="360" w:lineRule="auto"/>
        <w:ind w:left="708"/>
        <w:rPr>
          <w:moveFrom w:id="842" w:author="Savelkoul, M.J. (Michael)" w:date="2021-01-12T10:59:00Z"/>
          <w:rFonts w:ascii="Times New Roman" w:hAnsi="Times New Roman" w:cs="Times New Roman"/>
          <w:sz w:val="24"/>
          <w:szCs w:val="24"/>
        </w:rPr>
      </w:pPr>
      <w:moveFrom w:id="843" w:author="Savelkoul, M.J. (Michael)" w:date="2021-01-12T10:59:00Z">
        <w:r w:rsidDel="00F016F6">
          <w:rPr>
            <w:rFonts w:ascii="Times New Roman" w:hAnsi="Times New Roman" w:cs="Times New Roman"/>
            <w:sz w:val="24"/>
            <w:szCs w:val="24"/>
          </w:rPr>
          <w:t xml:space="preserve">Voting for the Radical Right in The Netherlands. The Role of Perceived Neighbourhood Threat and Interethnic Neighbourhood Contact, </w:t>
        </w:r>
        <w:r w:rsidDel="00F016F6">
          <w:rPr>
            <w:rFonts w:ascii="Times New Roman" w:hAnsi="Times New Roman" w:cs="Times New Roman"/>
            <w:i/>
            <w:sz w:val="24"/>
            <w:szCs w:val="24"/>
          </w:rPr>
          <w:t>European Sociological Review</w:t>
        </w:r>
        <w:r w:rsidDel="00F016F6">
          <w:rPr>
            <w:rFonts w:ascii="Times New Roman" w:hAnsi="Times New Roman" w:cs="Times New Roman"/>
            <w:sz w:val="24"/>
            <w:szCs w:val="24"/>
          </w:rPr>
          <w:t>, 33:2, 209</w:t>
        </w:r>
        <w:r w:rsidDel="00F016F6">
          <w:rPr>
            <w:rFonts w:ascii="Times New Roman" w:hAnsi="Times New Roman"/>
            <w:sz w:val="24"/>
            <w:szCs w:val="24"/>
          </w:rPr>
          <w:t>–</w:t>
        </w:r>
        <w:r w:rsidDel="00F016F6">
          <w:rPr>
            <w:rFonts w:ascii="Times New Roman" w:hAnsi="Times New Roman" w:cs="Times New Roman"/>
            <w:sz w:val="24"/>
            <w:szCs w:val="24"/>
          </w:rPr>
          <w:t>224.</w:t>
        </w:r>
      </w:moveFrom>
    </w:p>
    <w:p w14:paraId="29A6E45E" w14:textId="5A3238D5" w:rsidR="006D5ACA" w:rsidDel="00D21C4F" w:rsidRDefault="006D5ACA">
      <w:pPr>
        <w:spacing w:line="360" w:lineRule="auto"/>
        <w:rPr>
          <w:moveFrom w:id="844" w:author="Savelkoul, M.J. (Michael)" w:date="2021-01-12T13:00:00Z"/>
          <w:rFonts w:ascii="Times New Roman" w:hAnsi="Times New Roman" w:cs="Times New Roman"/>
          <w:sz w:val="24"/>
          <w:szCs w:val="24"/>
        </w:rPr>
      </w:pPr>
      <w:moveFromRangeStart w:id="845" w:author="Savelkoul, M.J. (Michael)" w:date="2021-01-12T13:00:00Z" w:name="move61348846"/>
      <w:moveFromRangeEnd w:id="840"/>
      <w:moveFrom w:id="846" w:author="Savelkoul, M.J. (Michael)" w:date="2021-01-12T13:00:00Z">
        <w:r w:rsidRPr="005502FA" w:rsidDel="00D21C4F">
          <w:rPr>
            <w:rFonts w:ascii="Times New Roman" w:hAnsi="Times New Roman" w:cs="Times New Roman"/>
            <w:sz w:val="24"/>
            <w:szCs w:val="24"/>
            <w:rPrChange w:id="847" w:author="Jochem Tolsma" w:date="2021-01-12T16:26:00Z">
              <w:rPr>
                <w:rFonts w:ascii="Times New Roman" w:hAnsi="Times New Roman" w:cs="Times New Roman"/>
                <w:sz w:val="24"/>
                <w:szCs w:val="24"/>
                <w:lang w:val="nl-NL"/>
              </w:rPr>
            </w:rPrChange>
          </w:rPr>
          <w:t xml:space="preserve">Scheepers P., Gijsberts M. &amp; Coenders M. (2002). </w:t>
        </w:r>
        <w:r w:rsidRPr="006D5ACA" w:rsidDel="00D21C4F">
          <w:rPr>
            <w:rFonts w:ascii="Times New Roman" w:hAnsi="Times New Roman" w:cs="Times New Roman"/>
            <w:sz w:val="24"/>
            <w:szCs w:val="24"/>
          </w:rPr>
          <w:t xml:space="preserve">Ethnic exclusionism in European </w:t>
        </w:r>
      </w:moveFrom>
    </w:p>
    <w:p w14:paraId="2ABB326F" w14:textId="19E468A4" w:rsidR="006D5ACA" w:rsidDel="00D21C4F" w:rsidRDefault="006D5ACA" w:rsidP="006D5ACA">
      <w:pPr>
        <w:spacing w:line="360" w:lineRule="auto"/>
        <w:ind w:left="708"/>
        <w:rPr>
          <w:moveFrom w:id="848" w:author="Savelkoul, M.J. (Michael)" w:date="2021-01-12T13:00:00Z"/>
          <w:rFonts w:ascii="Times New Roman" w:hAnsi="Times New Roman" w:cs="Times New Roman"/>
          <w:sz w:val="24"/>
          <w:szCs w:val="24"/>
        </w:rPr>
      </w:pPr>
      <w:moveFrom w:id="849" w:author="Savelkoul, M.J. (Michael)" w:date="2021-01-12T13:00:00Z">
        <w:r w:rsidRPr="006D5ACA" w:rsidDel="00D21C4F">
          <w:rPr>
            <w:rFonts w:ascii="Times New Roman" w:hAnsi="Times New Roman" w:cs="Times New Roman"/>
            <w:sz w:val="24"/>
            <w:szCs w:val="24"/>
          </w:rPr>
          <w:t xml:space="preserve">countries. Public opposition to civil rights for legal migrants as a response to perceived ethnic threat. </w:t>
        </w:r>
        <w:r w:rsidRPr="006D5ACA" w:rsidDel="00D21C4F">
          <w:rPr>
            <w:rFonts w:ascii="Times New Roman" w:hAnsi="Times New Roman" w:cs="Times New Roman"/>
            <w:i/>
            <w:sz w:val="24"/>
            <w:szCs w:val="24"/>
          </w:rPr>
          <w:t xml:space="preserve">European </w:t>
        </w:r>
        <w:r w:rsidR="00A14CA7" w:rsidDel="00D21C4F">
          <w:rPr>
            <w:rFonts w:ascii="Times New Roman" w:hAnsi="Times New Roman" w:cs="Times New Roman"/>
            <w:i/>
            <w:sz w:val="24"/>
            <w:szCs w:val="24"/>
          </w:rPr>
          <w:t>S</w:t>
        </w:r>
        <w:r w:rsidRPr="006D5ACA" w:rsidDel="00D21C4F">
          <w:rPr>
            <w:rFonts w:ascii="Times New Roman" w:hAnsi="Times New Roman" w:cs="Times New Roman"/>
            <w:i/>
            <w:sz w:val="24"/>
            <w:szCs w:val="24"/>
          </w:rPr>
          <w:t xml:space="preserve">ociological </w:t>
        </w:r>
        <w:r w:rsidR="00A14CA7" w:rsidDel="00D21C4F">
          <w:rPr>
            <w:rFonts w:ascii="Times New Roman" w:hAnsi="Times New Roman" w:cs="Times New Roman"/>
            <w:i/>
            <w:sz w:val="24"/>
            <w:szCs w:val="24"/>
          </w:rPr>
          <w:t>R</w:t>
        </w:r>
        <w:r w:rsidRPr="006D5ACA" w:rsidDel="00D21C4F">
          <w:rPr>
            <w:rFonts w:ascii="Times New Roman" w:hAnsi="Times New Roman" w:cs="Times New Roman"/>
            <w:i/>
            <w:sz w:val="24"/>
            <w:szCs w:val="24"/>
          </w:rPr>
          <w:t>eview</w:t>
        </w:r>
        <w:r w:rsidRPr="006D5ACA" w:rsidDel="00D21C4F">
          <w:rPr>
            <w:rFonts w:ascii="Times New Roman" w:hAnsi="Times New Roman" w:cs="Times New Roman"/>
            <w:sz w:val="24"/>
            <w:szCs w:val="24"/>
          </w:rPr>
          <w:t>, 18(1), 17-34.</w:t>
        </w:r>
      </w:moveFrom>
    </w:p>
    <w:p w14:paraId="1A40AFEF" w14:textId="6F3E3362" w:rsidR="009653B4" w:rsidDel="00780CE1" w:rsidRDefault="00E31588">
      <w:pPr>
        <w:spacing w:line="360" w:lineRule="auto"/>
        <w:rPr>
          <w:moveFrom w:id="850" w:author="Savelkoul, M.J. (Michael)" w:date="2021-01-12T12:54:00Z"/>
          <w:rFonts w:ascii="Times New Roman" w:hAnsi="Times New Roman" w:cs="Times New Roman"/>
          <w:sz w:val="24"/>
          <w:szCs w:val="24"/>
        </w:rPr>
      </w:pPr>
      <w:moveFromRangeStart w:id="851" w:author="Savelkoul, M.J. (Michael)" w:date="2021-01-12T12:54:00Z" w:name="move61348462"/>
      <w:moveFromRangeEnd w:id="845"/>
      <w:moveFrom w:id="852" w:author="Savelkoul, M.J. (Michael)" w:date="2021-01-12T12:54:00Z">
        <w:r w:rsidDel="00780CE1">
          <w:rPr>
            <w:rFonts w:ascii="Times New Roman" w:hAnsi="Times New Roman" w:cs="Times New Roman"/>
            <w:sz w:val="24"/>
            <w:szCs w:val="24"/>
          </w:rPr>
          <w:t>Schlueter</w:t>
        </w:r>
        <w:r w:rsidR="00EA4935" w:rsidDel="00780CE1">
          <w:rPr>
            <w:rFonts w:ascii="Times New Roman" w:hAnsi="Times New Roman" w:cs="Times New Roman"/>
            <w:sz w:val="24"/>
            <w:szCs w:val="24"/>
          </w:rPr>
          <w:t xml:space="preserve"> E. &amp; </w:t>
        </w:r>
        <w:r w:rsidDel="00780CE1">
          <w:rPr>
            <w:rFonts w:ascii="Times New Roman" w:hAnsi="Times New Roman" w:cs="Times New Roman"/>
            <w:sz w:val="24"/>
            <w:szCs w:val="24"/>
          </w:rPr>
          <w:t xml:space="preserve">Wagner </w:t>
        </w:r>
        <w:r w:rsidR="00EA4935" w:rsidDel="00780CE1">
          <w:rPr>
            <w:rFonts w:ascii="Times New Roman" w:hAnsi="Times New Roman" w:cs="Times New Roman"/>
            <w:sz w:val="24"/>
            <w:szCs w:val="24"/>
          </w:rPr>
          <w:t xml:space="preserve">U. </w:t>
        </w:r>
        <w:r w:rsidDel="00780CE1">
          <w:rPr>
            <w:rFonts w:ascii="Times New Roman" w:hAnsi="Times New Roman" w:cs="Times New Roman"/>
            <w:sz w:val="24"/>
            <w:szCs w:val="24"/>
          </w:rPr>
          <w:t xml:space="preserve">(2008). Regional Differences Matter: Examining the </w:t>
        </w:r>
      </w:moveFrom>
    </w:p>
    <w:p w14:paraId="3EAA1C3F" w14:textId="06FB3927" w:rsidR="009653B4" w:rsidDel="00780CE1" w:rsidRDefault="00E31588">
      <w:pPr>
        <w:spacing w:line="360" w:lineRule="auto"/>
        <w:ind w:left="709"/>
        <w:rPr>
          <w:moveFrom w:id="853" w:author="Savelkoul, M.J. (Michael)" w:date="2021-01-12T12:54:00Z"/>
          <w:rFonts w:ascii="Times New Roman" w:hAnsi="Times New Roman" w:cs="Times New Roman"/>
          <w:sz w:val="24"/>
          <w:szCs w:val="24"/>
        </w:rPr>
      </w:pPr>
      <w:moveFrom w:id="854" w:author="Savelkoul, M.J. (Michael)" w:date="2021-01-12T12:54:00Z">
        <w:r w:rsidDel="00780CE1">
          <w:rPr>
            <w:rFonts w:ascii="Times New Roman" w:hAnsi="Times New Roman" w:cs="Times New Roman"/>
            <w:sz w:val="24"/>
            <w:szCs w:val="24"/>
          </w:rPr>
          <w:t>Dual Influence of the Regional Size of the Immigrant Population on Derogation of Immigrants in Europe</w:t>
        </w:r>
        <w:r w:rsidR="00EA4935" w:rsidDel="00780CE1">
          <w:rPr>
            <w:rFonts w:ascii="Times New Roman" w:hAnsi="Times New Roman" w:cs="Times New Roman"/>
            <w:sz w:val="24"/>
            <w:szCs w:val="24"/>
          </w:rPr>
          <w:t>,</w:t>
        </w:r>
        <w:r w:rsidDel="00780CE1">
          <w:rPr>
            <w:rFonts w:ascii="Times New Roman" w:hAnsi="Times New Roman" w:cs="Times New Roman"/>
            <w:sz w:val="24"/>
            <w:szCs w:val="24"/>
          </w:rPr>
          <w:t xml:space="preserve"> </w:t>
        </w:r>
        <w:r w:rsidDel="00780CE1">
          <w:rPr>
            <w:rFonts w:ascii="Times New Roman" w:hAnsi="Times New Roman" w:cs="Times New Roman"/>
            <w:i/>
            <w:sz w:val="24"/>
            <w:szCs w:val="24"/>
          </w:rPr>
          <w:t>International Journal of Comparative Sociology</w:t>
        </w:r>
        <w:r w:rsidDel="00780CE1">
          <w:rPr>
            <w:rFonts w:ascii="Times New Roman" w:hAnsi="Times New Roman" w:cs="Times New Roman"/>
            <w:sz w:val="24"/>
            <w:szCs w:val="24"/>
          </w:rPr>
          <w:t>, 49:2-3, 153</w:t>
        </w:r>
        <w:r w:rsidDel="00780CE1">
          <w:rPr>
            <w:rFonts w:ascii="Times New Roman" w:hAnsi="Times New Roman"/>
            <w:sz w:val="24"/>
            <w:szCs w:val="24"/>
          </w:rPr>
          <w:t>–</w:t>
        </w:r>
        <w:r w:rsidDel="00780CE1">
          <w:rPr>
            <w:rFonts w:ascii="Times New Roman" w:hAnsi="Times New Roman" w:cs="Times New Roman"/>
            <w:sz w:val="24"/>
            <w:szCs w:val="24"/>
          </w:rPr>
          <w:t>173.</w:t>
        </w:r>
      </w:moveFrom>
    </w:p>
    <w:p w14:paraId="1F0A6E1C" w14:textId="4BAA5F8F" w:rsidR="009653B4" w:rsidDel="00F527EC" w:rsidRDefault="00E31588">
      <w:pPr>
        <w:spacing w:line="360" w:lineRule="auto"/>
        <w:rPr>
          <w:moveFrom w:id="855" w:author="Savelkoul, M.J. (Michael)" w:date="2021-01-12T10:56:00Z"/>
          <w:rFonts w:ascii="Times New Roman" w:hAnsi="Times New Roman" w:cs="Times New Roman"/>
          <w:sz w:val="24"/>
          <w:szCs w:val="24"/>
        </w:rPr>
      </w:pPr>
      <w:moveFromRangeStart w:id="856" w:author="Savelkoul, M.J. (Michael)" w:date="2021-01-12T10:56:00Z" w:name="move61341430"/>
      <w:moveFromRangeEnd w:id="851"/>
      <w:moveFrom w:id="857" w:author="Savelkoul, M.J. (Michael)" w:date="2021-01-12T10:56:00Z">
        <w:r w:rsidDel="00F527EC">
          <w:rPr>
            <w:rFonts w:ascii="Times New Roman" w:hAnsi="Times New Roman" w:cs="Times New Roman"/>
            <w:sz w:val="24"/>
            <w:szCs w:val="24"/>
          </w:rPr>
          <w:t>Sims</w:t>
        </w:r>
        <w:r w:rsidR="00EA4935" w:rsidDel="00F527EC">
          <w:rPr>
            <w:rFonts w:ascii="Times New Roman" w:hAnsi="Times New Roman" w:cs="Times New Roman"/>
            <w:sz w:val="24"/>
            <w:szCs w:val="24"/>
          </w:rPr>
          <w:t xml:space="preserve"> A. </w:t>
        </w:r>
        <w:r w:rsidDel="00F527EC">
          <w:rPr>
            <w:rFonts w:ascii="Times New Roman" w:hAnsi="Times New Roman" w:cs="Times New Roman"/>
            <w:sz w:val="24"/>
            <w:szCs w:val="24"/>
          </w:rPr>
          <w:t>(2016).</w:t>
        </w:r>
        <w:r w:rsidR="00EA4935" w:rsidDel="00F527EC">
          <w:rPr>
            <w:rFonts w:ascii="Times New Roman" w:hAnsi="Times New Roman" w:cs="Times New Roman"/>
            <w:sz w:val="24"/>
            <w:szCs w:val="24"/>
          </w:rPr>
          <w:t xml:space="preserve"> </w:t>
        </w:r>
        <w:r w:rsidDel="00F527EC">
          <w:rPr>
            <w:rFonts w:ascii="Times New Roman" w:hAnsi="Times New Roman" w:cs="Times New Roman"/>
            <w:sz w:val="24"/>
            <w:szCs w:val="24"/>
          </w:rPr>
          <w:t xml:space="preserve">Far-Right Dutch Politician, Geert Wilders, Says Male Refugees </w:t>
        </w:r>
      </w:moveFrom>
    </w:p>
    <w:p w14:paraId="6E2EFE1D" w14:textId="1941E70A" w:rsidR="009653B4" w:rsidDel="00F527EC" w:rsidRDefault="00E31588">
      <w:pPr>
        <w:spacing w:line="360" w:lineRule="auto"/>
        <w:ind w:left="708"/>
        <w:rPr>
          <w:moveFrom w:id="858" w:author="Savelkoul, M.J. (Michael)" w:date="2021-01-12T10:56:00Z"/>
          <w:rFonts w:ascii="Times New Roman" w:hAnsi="Times New Roman" w:cs="Times New Roman"/>
          <w:sz w:val="24"/>
          <w:szCs w:val="24"/>
        </w:rPr>
      </w:pPr>
      <w:moveFrom w:id="859" w:author="Savelkoul, M.J. (Michael)" w:date="2021-01-12T10:56:00Z">
        <w:r w:rsidDel="00F527EC">
          <w:rPr>
            <w:rFonts w:ascii="Times New Roman" w:hAnsi="Times New Roman" w:cs="Times New Roman"/>
            <w:sz w:val="24"/>
            <w:szCs w:val="24"/>
          </w:rPr>
          <w:t xml:space="preserve">Must be Kept in ‘Asylum Camps’ to Stop ‘Sexual Jihad’, </w:t>
        </w:r>
        <w:r w:rsidDel="00F527EC">
          <w:rPr>
            <w:rFonts w:ascii="Times New Roman" w:hAnsi="Times New Roman" w:cs="Times New Roman"/>
            <w:i/>
            <w:sz w:val="24"/>
            <w:szCs w:val="24"/>
          </w:rPr>
          <w:t>The Independent</w:t>
        </w:r>
        <w:r w:rsidDel="00F527EC">
          <w:rPr>
            <w:rFonts w:ascii="Times New Roman" w:hAnsi="Times New Roman" w:cs="Times New Roman"/>
            <w:sz w:val="24"/>
            <w:szCs w:val="24"/>
          </w:rPr>
          <w:t>, available at https://www.independent.co.uk/news/world/europe/far-right-dutch-politician-geert-wilders-says-male-refugees-must-be-kept-in-asylum-camps-to-stop-a6828891.html (accessed 19 January 2018).</w:t>
        </w:r>
      </w:moveFrom>
    </w:p>
    <w:moveFromRangeEnd w:id="856"/>
    <w:p w14:paraId="1BD7857D" w14:textId="083A636F" w:rsidR="009653B4" w:rsidDel="005502FA" w:rsidRDefault="00E31588">
      <w:pPr>
        <w:spacing w:line="360" w:lineRule="auto"/>
        <w:rPr>
          <w:del w:id="860" w:author="Jochem Tolsma" w:date="2021-01-12T16:22:00Z"/>
          <w:rFonts w:ascii="Times New Roman" w:hAnsi="Times New Roman" w:cs="Times New Roman"/>
          <w:i/>
          <w:sz w:val="24"/>
          <w:szCs w:val="24"/>
        </w:rPr>
      </w:pPr>
      <w:del w:id="861" w:author="Jochem Tolsma" w:date="2021-01-12T16:22:00Z">
        <w:r w:rsidDel="005502FA">
          <w:rPr>
            <w:rFonts w:ascii="Times New Roman" w:hAnsi="Times New Roman" w:cs="Times New Roman"/>
            <w:sz w:val="24"/>
            <w:szCs w:val="24"/>
          </w:rPr>
          <w:delText xml:space="preserve">Statistics Netherlands (2014). </w:delText>
        </w:r>
        <w:r w:rsidDel="005502FA">
          <w:rPr>
            <w:rFonts w:ascii="Times New Roman" w:hAnsi="Times New Roman" w:cs="Times New Roman"/>
            <w:i/>
            <w:sz w:val="24"/>
            <w:szCs w:val="24"/>
          </w:rPr>
          <w:delText xml:space="preserve">Map with Population Statistics per Square of 100 by 100 </w:delText>
        </w:r>
      </w:del>
    </w:p>
    <w:p w14:paraId="3628D611" w14:textId="3FF20BF7" w:rsidR="009653B4" w:rsidDel="005502FA" w:rsidRDefault="00E31588">
      <w:pPr>
        <w:spacing w:line="360" w:lineRule="auto"/>
        <w:ind w:firstLine="708"/>
        <w:rPr>
          <w:del w:id="862" w:author="Jochem Tolsma" w:date="2021-01-12T16:22:00Z"/>
          <w:rFonts w:ascii="Times New Roman" w:hAnsi="Times New Roman" w:cs="Times New Roman"/>
          <w:i/>
          <w:sz w:val="24"/>
          <w:szCs w:val="24"/>
        </w:rPr>
      </w:pPr>
      <w:del w:id="863" w:author="Jochem Tolsma" w:date="2021-01-12T16:22:00Z">
        <w:r w:rsidDel="005502FA">
          <w:rPr>
            <w:rFonts w:ascii="Times New Roman" w:hAnsi="Times New Roman" w:cs="Times New Roman"/>
            <w:i/>
            <w:sz w:val="24"/>
            <w:szCs w:val="24"/>
          </w:rPr>
          <w:delText xml:space="preserve">Meters </w:delText>
        </w:r>
        <w:r w:rsidDel="005502FA">
          <w:rPr>
            <w:rFonts w:ascii="Times New Roman" w:hAnsi="Times New Roman" w:cs="Times New Roman"/>
            <w:sz w:val="24"/>
            <w:szCs w:val="24"/>
          </w:rPr>
          <w:delText>[Data file]</w:delText>
        </w:r>
        <w:r w:rsidDel="005502FA">
          <w:rPr>
            <w:rFonts w:ascii="Times New Roman" w:hAnsi="Times New Roman" w:cs="Times New Roman"/>
            <w:i/>
            <w:sz w:val="24"/>
            <w:szCs w:val="24"/>
          </w:rPr>
          <w:delText>.</w:delText>
        </w:r>
        <w:r w:rsidDel="005502FA">
          <w:rPr>
            <w:rFonts w:ascii="Times New Roman" w:hAnsi="Times New Roman" w:cs="Times New Roman"/>
            <w:sz w:val="24"/>
            <w:szCs w:val="24"/>
          </w:rPr>
          <w:delText xml:space="preserve"> Retrieved from</w:delText>
        </w:r>
        <w:r w:rsidDel="005502FA">
          <w:rPr>
            <w:rFonts w:ascii="Times New Roman" w:hAnsi="Times New Roman" w:cs="Times New Roman"/>
            <w:i/>
            <w:sz w:val="24"/>
            <w:szCs w:val="24"/>
          </w:rPr>
          <w:delText xml:space="preserve"> </w:delText>
        </w:r>
      </w:del>
    </w:p>
    <w:p w14:paraId="57A912DB" w14:textId="118C4A20" w:rsidR="009653B4" w:rsidDel="005502FA" w:rsidRDefault="00E31588">
      <w:pPr>
        <w:spacing w:line="360" w:lineRule="auto"/>
        <w:ind w:left="708"/>
        <w:rPr>
          <w:del w:id="864" w:author="Jochem Tolsma" w:date="2021-01-12T16:22:00Z"/>
          <w:rFonts w:ascii="Times New Roman" w:hAnsi="Times New Roman" w:cs="Times New Roman"/>
          <w:sz w:val="24"/>
          <w:szCs w:val="24"/>
        </w:rPr>
      </w:pPr>
      <w:del w:id="865" w:author="Jochem Tolsma" w:date="2021-01-12T16:22:00Z">
        <w:r w:rsidDel="005502FA">
          <w:rPr>
            <w:rFonts w:ascii="Times New Roman" w:hAnsi="Times New Roman" w:cs="Times New Roman"/>
            <w:i/>
            <w:sz w:val="24"/>
            <w:szCs w:val="24"/>
          </w:rPr>
          <w:delText xml:space="preserve"> </w:delText>
        </w:r>
        <w:r w:rsidDel="005502FA">
          <w:rPr>
            <w:rFonts w:ascii="Times New Roman" w:hAnsi="Times New Roman" w:cs="Times New Roman"/>
            <w:sz w:val="24"/>
            <w:szCs w:val="24"/>
          </w:rPr>
          <w:delText>http://www.cbs.nl/nl-NL/menu/themas/dossiers/nederland-regionaal/publicaties/geografische-data/archief/2014/2013-kaart-vierkanten-art.htm.</w:delText>
        </w:r>
      </w:del>
    </w:p>
    <w:p w14:paraId="0C453CBE" w14:textId="63FAEE12" w:rsidR="009653B4" w:rsidDel="00F527EC" w:rsidRDefault="00E31588">
      <w:pPr>
        <w:spacing w:line="360" w:lineRule="auto"/>
        <w:rPr>
          <w:moveFrom w:id="866" w:author="Savelkoul, M.J. (Michael)" w:date="2021-01-12T10:52:00Z"/>
          <w:rFonts w:ascii="Times New Roman" w:hAnsi="Times New Roman" w:cs="Times New Roman"/>
          <w:sz w:val="24"/>
          <w:szCs w:val="24"/>
          <w:highlight w:val="white"/>
        </w:rPr>
      </w:pPr>
      <w:moveFromRangeStart w:id="867" w:author="Savelkoul, M.J. (Michael)" w:date="2021-01-12T10:52:00Z" w:name="move61341147"/>
      <w:moveFrom w:id="868" w:author="Savelkoul, M.J. (Michael)" w:date="2021-01-12T10:52:00Z">
        <w:r w:rsidDel="00F527EC">
          <w:rPr>
            <w:rFonts w:ascii="Times New Roman" w:hAnsi="Times New Roman" w:cs="Times New Roman"/>
            <w:sz w:val="24"/>
            <w:szCs w:val="24"/>
            <w:shd w:val="clear" w:color="auto" w:fill="FFFFFF"/>
          </w:rPr>
          <w:t xml:space="preserve">The Netherlands Red Cross (2015). </w:t>
        </w:r>
        <w:r w:rsidDel="00F527EC">
          <w:rPr>
            <w:rFonts w:ascii="Times New Roman" w:hAnsi="Times New Roman" w:cs="Times New Roman"/>
            <w:i/>
            <w:sz w:val="24"/>
            <w:szCs w:val="24"/>
            <w:shd w:val="clear" w:color="auto" w:fill="FFFFFF"/>
          </w:rPr>
          <w:t>Annual report 2015</w:t>
        </w:r>
        <w:r w:rsidDel="00F527EC">
          <w:rPr>
            <w:rFonts w:ascii="Times New Roman" w:hAnsi="Times New Roman" w:cs="Times New Roman"/>
            <w:sz w:val="24"/>
            <w:szCs w:val="24"/>
            <w:shd w:val="clear" w:color="auto" w:fill="FFFFFF"/>
          </w:rPr>
          <w:t xml:space="preserve">, available at </w:t>
        </w:r>
      </w:moveFrom>
    </w:p>
    <w:p w14:paraId="57380F0D" w14:textId="2E629870" w:rsidR="009653B4" w:rsidDel="00F527EC" w:rsidRDefault="00E31588">
      <w:pPr>
        <w:spacing w:line="360" w:lineRule="auto"/>
        <w:ind w:left="708"/>
        <w:rPr>
          <w:moveFrom w:id="869" w:author="Savelkoul, M.J. (Michael)" w:date="2021-01-12T10:52:00Z"/>
          <w:rFonts w:ascii="Times New Roman" w:hAnsi="Times New Roman" w:cs="Times New Roman"/>
          <w:sz w:val="24"/>
          <w:szCs w:val="24"/>
          <w:highlight w:val="white"/>
        </w:rPr>
      </w:pPr>
      <w:moveFrom w:id="870" w:author="Savelkoul, M.J. (Michael)" w:date="2021-01-12T10:52:00Z">
        <w:r w:rsidDel="00F527EC">
          <w:rPr>
            <w:rFonts w:ascii="Times New Roman" w:hAnsi="Times New Roman" w:cs="Times New Roman"/>
            <w:sz w:val="24"/>
            <w:szCs w:val="24"/>
            <w:shd w:val="clear" w:color="auto" w:fill="FFFFFF"/>
          </w:rPr>
          <w:t xml:space="preserve">https://www.rodekruis.nl/download/rode-kruis-jaarverslag-2015-vluchtelingen/ (accessed </w:t>
        </w:r>
        <w:r w:rsidDel="00F527EC">
          <w:rPr>
            <w:rFonts w:ascii="Times New Roman" w:hAnsi="Times New Roman" w:cs="Times New Roman"/>
            <w:sz w:val="24"/>
            <w:szCs w:val="24"/>
          </w:rPr>
          <w:t>17 January 2018)</w:t>
        </w:r>
        <w:r w:rsidDel="00F527EC">
          <w:rPr>
            <w:rFonts w:ascii="Times New Roman" w:hAnsi="Times New Roman" w:cs="Times New Roman"/>
            <w:sz w:val="24"/>
            <w:szCs w:val="24"/>
            <w:shd w:val="clear" w:color="auto" w:fill="FFFFFF"/>
          </w:rPr>
          <w:t>.</w:t>
        </w:r>
      </w:moveFrom>
    </w:p>
    <w:p w14:paraId="1CA6513F" w14:textId="1C4A7664" w:rsidR="009653B4" w:rsidDel="00780CE1" w:rsidRDefault="00E31588">
      <w:pPr>
        <w:spacing w:line="360" w:lineRule="auto"/>
        <w:rPr>
          <w:moveFrom w:id="871" w:author="Savelkoul, M.J. (Michael)" w:date="2021-01-12T12:50:00Z"/>
          <w:rFonts w:ascii="Times New Roman" w:hAnsi="Times New Roman" w:cs="Times New Roman"/>
          <w:sz w:val="24"/>
          <w:szCs w:val="24"/>
        </w:rPr>
      </w:pPr>
      <w:moveFromRangeStart w:id="872" w:author="Savelkoul, M.J. (Michael)" w:date="2021-01-12T12:50:00Z" w:name="move61348232"/>
      <w:moveFromRangeEnd w:id="867"/>
      <w:moveFrom w:id="873" w:author="Savelkoul, M.J. (Michael)" w:date="2021-01-12T12:50:00Z">
        <w:r w:rsidDel="00780CE1">
          <w:rPr>
            <w:rFonts w:ascii="Times New Roman" w:hAnsi="Times New Roman" w:cs="Times New Roman"/>
            <w:sz w:val="24"/>
            <w:szCs w:val="24"/>
          </w:rPr>
          <w:t>Valdez</w:t>
        </w:r>
        <w:r w:rsidR="00EA4935" w:rsidDel="00780CE1">
          <w:rPr>
            <w:rFonts w:ascii="Times New Roman" w:hAnsi="Times New Roman" w:cs="Times New Roman"/>
            <w:sz w:val="24"/>
            <w:szCs w:val="24"/>
          </w:rPr>
          <w:t xml:space="preserve"> S. </w:t>
        </w:r>
        <w:r w:rsidDel="00780CE1">
          <w:rPr>
            <w:rFonts w:ascii="Times New Roman" w:hAnsi="Times New Roman" w:cs="Times New Roman"/>
            <w:sz w:val="24"/>
            <w:szCs w:val="24"/>
          </w:rPr>
          <w:t xml:space="preserve">(2014). Visibility and Votes: A Spatial Analysis of Anti-immigrant Voting in </w:t>
        </w:r>
      </w:moveFrom>
    </w:p>
    <w:p w14:paraId="3387AA77" w14:textId="6BF4C890" w:rsidR="009653B4" w:rsidRPr="00893BA7" w:rsidDel="00780CE1" w:rsidRDefault="00E31588">
      <w:pPr>
        <w:spacing w:line="360" w:lineRule="auto"/>
        <w:ind w:firstLine="708"/>
        <w:rPr>
          <w:moveFrom w:id="874" w:author="Savelkoul, M.J. (Michael)" w:date="2021-01-12T12:50:00Z"/>
          <w:rFonts w:ascii="Times New Roman" w:hAnsi="Times New Roman" w:cs="Times New Roman"/>
          <w:sz w:val="24"/>
          <w:szCs w:val="24"/>
          <w:rPrChange w:id="875" w:author="Jochem Tolsma" w:date="2021-01-12T15:03:00Z">
            <w:rPr>
              <w:moveFrom w:id="876" w:author="Savelkoul, M.J. (Michael)" w:date="2021-01-12T12:50:00Z"/>
              <w:rFonts w:ascii="Times New Roman" w:hAnsi="Times New Roman" w:cs="Times New Roman"/>
              <w:sz w:val="24"/>
              <w:szCs w:val="24"/>
              <w:lang w:val="nl-NL"/>
            </w:rPr>
          </w:rPrChange>
        </w:rPr>
      </w:pPr>
      <w:moveFrom w:id="877" w:author="Savelkoul, M.J. (Michael)" w:date="2021-01-12T12:50:00Z">
        <w:r w:rsidRPr="00893BA7" w:rsidDel="00780CE1">
          <w:rPr>
            <w:rFonts w:ascii="Times New Roman" w:hAnsi="Times New Roman" w:cs="Times New Roman"/>
            <w:sz w:val="24"/>
            <w:szCs w:val="24"/>
            <w:rPrChange w:id="878" w:author="Jochem Tolsma" w:date="2021-01-12T15:03:00Z">
              <w:rPr>
                <w:rFonts w:ascii="Times New Roman" w:hAnsi="Times New Roman" w:cs="Times New Roman"/>
                <w:sz w:val="24"/>
                <w:szCs w:val="24"/>
                <w:lang w:val="nl-NL"/>
              </w:rPr>
            </w:rPrChange>
          </w:rPr>
          <w:t xml:space="preserve">Sweden, </w:t>
        </w:r>
        <w:r w:rsidRPr="00893BA7" w:rsidDel="00780CE1">
          <w:rPr>
            <w:rFonts w:ascii="Times New Roman" w:hAnsi="Times New Roman" w:cs="Times New Roman"/>
            <w:i/>
            <w:sz w:val="24"/>
            <w:szCs w:val="24"/>
            <w:rPrChange w:id="879" w:author="Jochem Tolsma" w:date="2021-01-12T15:03:00Z">
              <w:rPr>
                <w:rFonts w:ascii="Times New Roman" w:hAnsi="Times New Roman" w:cs="Times New Roman"/>
                <w:i/>
                <w:sz w:val="24"/>
                <w:szCs w:val="24"/>
                <w:lang w:val="nl-NL"/>
              </w:rPr>
            </w:rPrChange>
          </w:rPr>
          <w:t>Migration Studies</w:t>
        </w:r>
        <w:r w:rsidRPr="00893BA7" w:rsidDel="00780CE1">
          <w:rPr>
            <w:rFonts w:ascii="Times New Roman" w:hAnsi="Times New Roman" w:cs="Times New Roman"/>
            <w:sz w:val="24"/>
            <w:szCs w:val="24"/>
            <w:rPrChange w:id="880" w:author="Jochem Tolsma" w:date="2021-01-12T15:03:00Z">
              <w:rPr>
                <w:rFonts w:ascii="Times New Roman" w:hAnsi="Times New Roman" w:cs="Times New Roman"/>
                <w:sz w:val="24"/>
                <w:szCs w:val="24"/>
                <w:lang w:val="nl-NL"/>
              </w:rPr>
            </w:rPrChange>
          </w:rPr>
          <w:t>,</w:t>
        </w:r>
        <w:r w:rsidRPr="00893BA7" w:rsidDel="00780CE1">
          <w:rPr>
            <w:rFonts w:ascii="Times New Roman" w:hAnsi="Times New Roman" w:cs="Times New Roman"/>
            <w:i/>
            <w:sz w:val="24"/>
            <w:szCs w:val="24"/>
            <w:rPrChange w:id="881" w:author="Jochem Tolsma" w:date="2021-01-12T15:03:00Z">
              <w:rPr>
                <w:rFonts w:ascii="Times New Roman" w:hAnsi="Times New Roman" w:cs="Times New Roman"/>
                <w:i/>
                <w:sz w:val="24"/>
                <w:szCs w:val="24"/>
                <w:lang w:val="nl-NL"/>
              </w:rPr>
            </w:rPrChange>
          </w:rPr>
          <w:t xml:space="preserve"> </w:t>
        </w:r>
        <w:r w:rsidRPr="00893BA7" w:rsidDel="00780CE1">
          <w:rPr>
            <w:rFonts w:ascii="Times New Roman" w:hAnsi="Times New Roman" w:cs="Times New Roman"/>
            <w:sz w:val="24"/>
            <w:szCs w:val="24"/>
            <w:rPrChange w:id="882" w:author="Jochem Tolsma" w:date="2021-01-12T15:03:00Z">
              <w:rPr>
                <w:rFonts w:ascii="Times New Roman" w:hAnsi="Times New Roman" w:cs="Times New Roman"/>
                <w:sz w:val="24"/>
                <w:szCs w:val="24"/>
                <w:lang w:val="nl-NL"/>
              </w:rPr>
            </w:rPrChange>
          </w:rPr>
          <w:t>2:2, 162</w:t>
        </w:r>
        <w:r w:rsidRPr="00893BA7" w:rsidDel="00780CE1">
          <w:rPr>
            <w:rFonts w:ascii="Times New Roman" w:hAnsi="Times New Roman"/>
            <w:sz w:val="24"/>
            <w:szCs w:val="24"/>
            <w:rPrChange w:id="883" w:author="Jochem Tolsma" w:date="2021-01-12T15:03:00Z">
              <w:rPr>
                <w:rFonts w:ascii="Times New Roman" w:hAnsi="Times New Roman"/>
                <w:sz w:val="24"/>
                <w:szCs w:val="24"/>
                <w:lang w:val="nl-NL"/>
              </w:rPr>
            </w:rPrChange>
          </w:rPr>
          <w:t>–</w:t>
        </w:r>
        <w:r w:rsidRPr="00893BA7" w:rsidDel="00780CE1">
          <w:rPr>
            <w:rFonts w:ascii="Times New Roman" w:hAnsi="Times New Roman" w:cs="Times New Roman"/>
            <w:sz w:val="24"/>
            <w:szCs w:val="24"/>
            <w:rPrChange w:id="884" w:author="Jochem Tolsma" w:date="2021-01-12T15:03:00Z">
              <w:rPr>
                <w:rFonts w:ascii="Times New Roman" w:hAnsi="Times New Roman" w:cs="Times New Roman"/>
                <w:sz w:val="24"/>
                <w:szCs w:val="24"/>
                <w:lang w:val="nl-NL"/>
              </w:rPr>
            </w:rPrChange>
          </w:rPr>
          <w:t>188.</w:t>
        </w:r>
      </w:moveFrom>
    </w:p>
    <w:p w14:paraId="76A36321" w14:textId="60A23162" w:rsidR="009653B4" w:rsidDel="00F50DF4" w:rsidRDefault="00E31588">
      <w:pPr>
        <w:spacing w:line="360" w:lineRule="auto"/>
        <w:ind w:left="709" w:hanging="709"/>
        <w:rPr>
          <w:moveFrom w:id="885" w:author="Savelkoul, M.J. (Michael)" w:date="2021-01-12T13:14:00Z"/>
          <w:rFonts w:ascii="Times New Roman" w:hAnsi="Times New Roman" w:cs="Times New Roman"/>
          <w:sz w:val="24"/>
          <w:szCs w:val="24"/>
        </w:rPr>
      </w:pPr>
      <w:moveFromRangeStart w:id="886" w:author="Savelkoul, M.J. (Michael)" w:date="2021-01-12T13:14:00Z" w:name="move61349681"/>
      <w:moveFromRangeEnd w:id="872"/>
      <w:moveFrom w:id="887" w:author="Savelkoul, M.J. (Michael)" w:date="2021-01-12T13:14:00Z">
        <w:r w:rsidRPr="00893BA7" w:rsidDel="00F50DF4">
          <w:rPr>
            <w:rFonts w:ascii="Times New Roman" w:hAnsi="Times New Roman" w:cs="Times New Roman"/>
            <w:sz w:val="24"/>
            <w:szCs w:val="24"/>
            <w:rPrChange w:id="888" w:author="Jochem Tolsma" w:date="2021-01-12T15:03:00Z">
              <w:rPr>
                <w:rFonts w:ascii="Times New Roman" w:hAnsi="Times New Roman" w:cs="Times New Roman"/>
                <w:sz w:val="24"/>
                <w:szCs w:val="24"/>
                <w:lang w:val="nl-NL"/>
              </w:rPr>
            </w:rPrChange>
          </w:rPr>
          <w:t>Van der Meer</w:t>
        </w:r>
        <w:r w:rsidR="00EA4935" w:rsidRPr="00893BA7" w:rsidDel="00F50DF4">
          <w:rPr>
            <w:rFonts w:ascii="Times New Roman" w:hAnsi="Times New Roman" w:cs="Times New Roman"/>
            <w:sz w:val="24"/>
            <w:szCs w:val="24"/>
            <w:rPrChange w:id="889" w:author="Jochem Tolsma" w:date="2021-01-12T15:03:00Z">
              <w:rPr>
                <w:rFonts w:ascii="Times New Roman" w:hAnsi="Times New Roman" w:cs="Times New Roman"/>
                <w:sz w:val="24"/>
                <w:szCs w:val="24"/>
                <w:lang w:val="nl-NL"/>
              </w:rPr>
            </w:rPrChange>
          </w:rPr>
          <w:t xml:space="preserve"> T. </w:t>
        </w:r>
        <w:r w:rsidRPr="00893BA7" w:rsidDel="00F50DF4">
          <w:rPr>
            <w:rFonts w:ascii="Times New Roman" w:hAnsi="Times New Roman" w:cs="Times New Roman"/>
            <w:sz w:val="24"/>
            <w:szCs w:val="24"/>
            <w:rPrChange w:id="890" w:author="Jochem Tolsma" w:date="2021-01-12T15:03:00Z">
              <w:rPr>
                <w:rFonts w:ascii="Times New Roman" w:hAnsi="Times New Roman" w:cs="Times New Roman"/>
                <w:sz w:val="24"/>
                <w:szCs w:val="24"/>
                <w:lang w:val="nl-NL"/>
              </w:rPr>
            </w:rPrChange>
          </w:rPr>
          <w:t>W.</w:t>
        </w:r>
        <w:r w:rsidR="00EA4935" w:rsidRPr="00893BA7" w:rsidDel="00F50DF4">
          <w:rPr>
            <w:rFonts w:ascii="Times New Roman" w:hAnsi="Times New Roman" w:cs="Times New Roman"/>
            <w:sz w:val="24"/>
            <w:szCs w:val="24"/>
            <w:rPrChange w:id="891" w:author="Jochem Tolsma" w:date="2021-01-12T15:03:00Z">
              <w:rPr>
                <w:rFonts w:ascii="Times New Roman" w:hAnsi="Times New Roman" w:cs="Times New Roman"/>
                <w:sz w:val="24"/>
                <w:szCs w:val="24"/>
                <w:lang w:val="nl-NL"/>
              </w:rPr>
            </w:rPrChange>
          </w:rPr>
          <w:t xml:space="preserve"> </w:t>
        </w:r>
        <w:r w:rsidRPr="00893BA7" w:rsidDel="00F50DF4">
          <w:rPr>
            <w:rFonts w:ascii="Times New Roman" w:hAnsi="Times New Roman" w:cs="Times New Roman"/>
            <w:sz w:val="24"/>
            <w:szCs w:val="24"/>
            <w:rPrChange w:id="892" w:author="Jochem Tolsma" w:date="2021-01-12T15:03:00Z">
              <w:rPr>
                <w:rFonts w:ascii="Times New Roman" w:hAnsi="Times New Roman" w:cs="Times New Roman"/>
                <w:sz w:val="24"/>
                <w:szCs w:val="24"/>
                <w:lang w:val="nl-NL"/>
              </w:rPr>
            </w:rPrChange>
          </w:rPr>
          <w:t xml:space="preserve">G, van Elsas, </w:t>
        </w:r>
        <w:r w:rsidR="00EA4935" w:rsidRPr="00893BA7" w:rsidDel="00F50DF4">
          <w:rPr>
            <w:rFonts w:ascii="Times New Roman" w:hAnsi="Times New Roman" w:cs="Times New Roman"/>
            <w:sz w:val="24"/>
            <w:szCs w:val="24"/>
            <w:rPrChange w:id="893" w:author="Jochem Tolsma" w:date="2021-01-12T15:03:00Z">
              <w:rPr>
                <w:rFonts w:ascii="Times New Roman" w:hAnsi="Times New Roman" w:cs="Times New Roman"/>
                <w:sz w:val="24"/>
                <w:szCs w:val="24"/>
                <w:lang w:val="nl-NL"/>
              </w:rPr>
            </w:rPrChange>
          </w:rPr>
          <w:t xml:space="preserve">E., </w:t>
        </w:r>
        <w:r w:rsidRPr="00893BA7" w:rsidDel="00F50DF4">
          <w:rPr>
            <w:rFonts w:ascii="Times New Roman" w:hAnsi="Times New Roman" w:cs="Times New Roman"/>
            <w:sz w:val="24"/>
            <w:szCs w:val="24"/>
            <w:rPrChange w:id="894" w:author="Jochem Tolsma" w:date="2021-01-12T15:03:00Z">
              <w:rPr>
                <w:rFonts w:ascii="Times New Roman" w:hAnsi="Times New Roman" w:cs="Times New Roman"/>
                <w:sz w:val="24"/>
                <w:szCs w:val="24"/>
                <w:lang w:val="nl-NL"/>
              </w:rPr>
            </w:rPrChange>
          </w:rPr>
          <w:t xml:space="preserve">Lubbe, </w:t>
        </w:r>
        <w:r w:rsidR="00EA4935" w:rsidRPr="00893BA7" w:rsidDel="00F50DF4">
          <w:rPr>
            <w:rFonts w:ascii="Times New Roman" w:hAnsi="Times New Roman" w:cs="Times New Roman"/>
            <w:sz w:val="24"/>
            <w:szCs w:val="24"/>
            <w:rPrChange w:id="895" w:author="Jochem Tolsma" w:date="2021-01-12T15:03:00Z">
              <w:rPr>
                <w:rFonts w:ascii="Times New Roman" w:hAnsi="Times New Roman" w:cs="Times New Roman"/>
                <w:sz w:val="24"/>
                <w:szCs w:val="24"/>
                <w:lang w:val="nl-NL"/>
              </w:rPr>
            </w:rPrChange>
          </w:rPr>
          <w:t xml:space="preserve">R. &amp; </w:t>
        </w:r>
        <w:r w:rsidRPr="00893BA7" w:rsidDel="00F50DF4">
          <w:rPr>
            <w:rFonts w:ascii="Times New Roman" w:hAnsi="Times New Roman" w:cs="Times New Roman"/>
            <w:sz w:val="24"/>
            <w:szCs w:val="24"/>
            <w:rPrChange w:id="896" w:author="Jochem Tolsma" w:date="2021-01-12T15:03:00Z">
              <w:rPr>
                <w:rFonts w:ascii="Times New Roman" w:hAnsi="Times New Roman" w:cs="Times New Roman"/>
                <w:sz w:val="24"/>
                <w:szCs w:val="24"/>
                <w:lang w:val="nl-NL"/>
              </w:rPr>
            </w:rPrChange>
          </w:rPr>
          <w:t>van der Brug</w:t>
        </w:r>
        <w:r w:rsidR="00EA4935" w:rsidRPr="00893BA7" w:rsidDel="00F50DF4">
          <w:rPr>
            <w:rFonts w:ascii="Times New Roman" w:hAnsi="Times New Roman" w:cs="Times New Roman"/>
            <w:sz w:val="24"/>
            <w:szCs w:val="24"/>
            <w:rPrChange w:id="897" w:author="Jochem Tolsma" w:date="2021-01-12T15:03:00Z">
              <w:rPr>
                <w:rFonts w:ascii="Times New Roman" w:hAnsi="Times New Roman" w:cs="Times New Roman"/>
                <w:sz w:val="24"/>
                <w:szCs w:val="24"/>
                <w:lang w:val="nl-NL"/>
              </w:rPr>
            </w:rPrChange>
          </w:rPr>
          <w:t xml:space="preserve"> W.</w:t>
        </w:r>
        <w:r w:rsidRPr="00893BA7" w:rsidDel="00F50DF4">
          <w:rPr>
            <w:rFonts w:ascii="Times New Roman" w:hAnsi="Times New Roman" w:cs="Times New Roman"/>
            <w:sz w:val="24"/>
            <w:szCs w:val="24"/>
            <w:rPrChange w:id="898" w:author="Jochem Tolsma" w:date="2021-01-12T15:03:00Z">
              <w:rPr>
                <w:rFonts w:ascii="Times New Roman" w:hAnsi="Times New Roman" w:cs="Times New Roman"/>
                <w:sz w:val="24"/>
                <w:szCs w:val="24"/>
                <w:lang w:val="nl-NL"/>
              </w:rPr>
            </w:rPrChange>
          </w:rPr>
          <w:t xml:space="preserve"> (2015). </w:t>
        </w:r>
        <w:r w:rsidDel="00F50DF4">
          <w:rPr>
            <w:rFonts w:ascii="Times New Roman" w:hAnsi="Times New Roman" w:cs="Times New Roman"/>
            <w:sz w:val="24"/>
            <w:szCs w:val="24"/>
          </w:rPr>
          <w:t xml:space="preserve">Are Volatile Voters Erratic, Whimsical or Seriously Picky? A Panel Study of 58 Waves into the Nature of Electoral Volatility (The Netherlands 2006–2010), </w:t>
        </w:r>
        <w:r w:rsidDel="00F50DF4">
          <w:rPr>
            <w:rFonts w:ascii="Times New Roman" w:hAnsi="Times New Roman" w:cs="Times New Roman"/>
            <w:i/>
            <w:sz w:val="24"/>
            <w:szCs w:val="24"/>
          </w:rPr>
          <w:t>Party politics</w:t>
        </w:r>
        <w:r w:rsidDel="00F50DF4">
          <w:rPr>
            <w:rFonts w:ascii="Times New Roman" w:hAnsi="Times New Roman" w:cs="Times New Roman"/>
            <w:sz w:val="24"/>
            <w:szCs w:val="24"/>
          </w:rPr>
          <w:t>, 21:1, 100</w:t>
        </w:r>
        <w:r w:rsidDel="00F50DF4">
          <w:rPr>
            <w:rFonts w:ascii="Times New Roman" w:hAnsi="Times New Roman"/>
            <w:sz w:val="24"/>
            <w:szCs w:val="24"/>
          </w:rPr>
          <w:t>–</w:t>
        </w:r>
        <w:r w:rsidDel="00F50DF4">
          <w:rPr>
            <w:rFonts w:ascii="Times New Roman" w:hAnsi="Times New Roman" w:cs="Times New Roman"/>
            <w:sz w:val="24"/>
            <w:szCs w:val="24"/>
          </w:rPr>
          <w:t>114.</w:t>
        </w:r>
      </w:moveFrom>
    </w:p>
    <w:p w14:paraId="162C1900" w14:textId="78A6BB3F" w:rsidR="006D5ACA" w:rsidDel="00780CE1" w:rsidRDefault="006D5ACA">
      <w:pPr>
        <w:spacing w:line="360" w:lineRule="auto"/>
        <w:ind w:left="709" w:hanging="709"/>
        <w:rPr>
          <w:moveFrom w:id="899" w:author="Savelkoul, M.J. (Michael)" w:date="2021-01-12T12:53:00Z"/>
          <w:rFonts w:ascii="Times New Roman" w:hAnsi="Times New Roman" w:cs="Times New Roman"/>
          <w:sz w:val="24"/>
          <w:szCs w:val="24"/>
        </w:rPr>
      </w:pPr>
      <w:moveFromRangeStart w:id="900" w:author="Savelkoul, M.J. (Michael)" w:date="2021-01-12T12:53:00Z" w:name="move61348401"/>
      <w:moveFromRangeEnd w:id="886"/>
      <w:moveFrom w:id="901" w:author="Savelkoul, M.J. (Michael)" w:date="2021-01-12T12:53:00Z">
        <w:r w:rsidRPr="00893BA7" w:rsidDel="00780CE1">
          <w:rPr>
            <w:rFonts w:ascii="Times New Roman" w:hAnsi="Times New Roman" w:cs="Times New Roman"/>
            <w:sz w:val="24"/>
            <w:szCs w:val="24"/>
            <w:rPrChange w:id="902" w:author="Jochem Tolsma" w:date="2021-01-12T15:03:00Z">
              <w:rPr>
                <w:rFonts w:ascii="Times New Roman" w:hAnsi="Times New Roman" w:cs="Times New Roman"/>
                <w:sz w:val="24"/>
                <w:szCs w:val="24"/>
                <w:lang w:val="nl-NL"/>
              </w:rPr>
            </w:rPrChange>
          </w:rPr>
          <w:t xml:space="preserve">van Wijk D., Bolt G. &amp; Tolsma J. (2020). </w:t>
        </w:r>
        <w:r w:rsidRPr="006D5ACA" w:rsidDel="00780CE1">
          <w:rPr>
            <w:rFonts w:ascii="Times New Roman" w:hAnsi="Times New Roman" w:cs="Times New Roman"/>
            <w:sz w:val="24"/>
            <w:szCs w:val="24"/>
          </w:rPr>
          <w:t xml:space="preserve">Where does ethnic concentration matter for populist radical right support? An analysis of geographical scale and the halo effect. </w:t>
        </w:r>
        <w:r w:rsidRPr="006D5ACA" w:rsidDel="00780CE1">
          <w:rPr>
            <w:rFonts w:ascii="Times New Roman" w:hAnsi="Times New Roman" w:cs="Times New Roman"/>
            <w:i/>
            <w:sz w:val="24"/>
            <w:szCs w:val="24"/>
          </w:rPr>
          <w:t>Political Geography</w:t>
        </w:r>
        <w:r w:rsidRPr="006D5ACA" w:rsidDel="00780CE1">
          <w:rPr>
            <w:rFonts w:ascii="Times New Roman" w:hAnsi="Times New Roman" w:cs="Times New Roman"/>
            <w:sz w:val="24"/>
            <w:szCs w:val="24"/>
          </w:rPr>
          <w:t>, 77, 102097.</w:t>
        </w:r>
      </w:moveFrom>
    </w:p>
    <w:p w14:paraId="751EE943" w14:textId="1ABC2DFF" w:rsidR="009653B4" w:rsidDel="00F50DF4" w:rsidRDefault="00E31588">
      <w:pPr>
        <w:spacing w:line="360" w:lineRule="auto"/>
        <w:ind w:left="709" w:hanging="709"/>
        <w:rPr>
          <w:moveFrom w:id="903" w:author="Savelkoul, M.J. (Michael)" w:date="2021-01-12T13:16:00Z"/>
          <w:rFonts w:ascii="Times New Roman" w:hAnsi="Times New Roman" w:cs="Times New Roman"/>
          <w:sz w:val="24"/>
          <w:szCs w:val="24"/>
        </w:rPr>
      </w:pPr>
      <w:moveFromRangeStart w:id="904" w:author="Savelkoul, M.J. (Michael)" w:date="2021-01-12T13:16:00Z" w:name="move61349800"/>
      <w:moveFromRangeEnd w:id="900"/>
      <w:moveFrom w:id="905" w:author="Savelkoul, M.J. (Michael)" w:date="2021-01-12T13:16:00Z">
        <w:r w:rsidRPr="00893BA7" w:rsidDel="00F50DF4">
          <w:rPr>
            <w:rFonts w:ascii="Times New Roman" w:hAnsi="Times New Roman" w:cs="Times New Roman"/>
            <w:sz w:val="24"/>
            <w:szCs w:val="24"/>
            <w:rPrChange w:id="906" w:author="Jochem Tolsma" w:date="2021-01-12T15:03:00Z">
              <w:rPr>
                <w:rFonts w:ascii="Times New Roman" w:hAnsi="Times New Roman" w:cs="Times New Roman"/>
                <w:sz w:val="24"/>
                <w:szCs w:val="24"/>
                <w:lang w:val="nl-NL"/>
              </w:rPr>
            </w:rPrChange>
          </w:rPr>
          <w:t xml:space="preserve">Velez </w:t>
        </w:r>
        <w:r w:rsidR="00EA4935" w:rsidRPr="00893BA7" w:rsidDel="00F50DF4">
          <w:rPr>
            <w:rFonts w:ascii="Times New Roman" w:hAnsi="Times New Roman" w:cs="Times New Roman"/>
            <w:sz w:val="24"/>
            <w:szCs w:val="24"/>
            <w:rPrChange w:id="907" w:author="Jochem Tolsma" w:date="2021-01-12T15:03:00Z">
              <w:rPr>
                <w:rFonts w:ascii="Times New Roman" w:hAnsi="Times New Roman" w:cs="Times New Roman"/>
                <w:sz w:val="24"/>
                <w:szCs w:val="24"/>
                <w:lang w:val="nl-NL"/>
              </w:rPr>
            </w:rPrChange>
          </w:rPr>
          <w:t xml:space="preserve">Y. R. &amp; </w:t>
        </w:r>
        <w:r w:rsidRPr="00893BA7" w:rsidDel="00F50DF4">
          <w:rPr>
            <w:rFonts w:ascii="Times New Roman" w:hAnsi="Times New Roman" w:cs="Times New Roman"/>
            <w:sz w:val="24"/>
            <w:szCs w:val="24"/>
            <w:rPrChange w:id="908" w:author="Jochem Tolsma" w:date="2021-01-12T15:03:00Z">
              <w:rPr>
                <w:rFonts w:ascii="Times New Roman" w:hAnsi="Times New Roman" w:cs="Times New Roman"/>
                <w:sz w:val="24"/>
                <w:szCs w:val="24"/>
                <w:lang w:val="nl-NL"/>
              </w:rPr>
            </w:rPrChange>
          </w:rPr>
          <w:t xml:space="preserve">Lavine </w:t>
        </w:r>
        <w:r w:rsidR="00EA4935" w:rsidRPr="00893BA7" w:rsidDel="00F50DF4">
          <w:rPr>
            <w:rFonts w:ascii="Times New Roman" w:hAnsi="Times New Roman" w:cs="Times New Roman"/>
            <w:sz w:val="24"/>
            <w:szCs w:val="24"/>
            <w:rPrChange w:id="909" w:author="Jochem Tolsma" w:date="2021-01-12T15:03:00Z">
              <w:rPr>
                <w:rFonts w:ascii="Times New Roman" w:hAnsi="Times New Roman" w:cs="Times New Roman"/>
                <w:sz w:val="24"/>
                <w:szCs w:val="24"/>
                <w:lang w:val="nl-NL"/>
              </w:rPr>
            </w:rPrChange>
          </w:rPr>
          <w:t xml:space="preserve">H. </w:t>
        </w:r>
        <w:r w:rsidRPr="00893BA7" w:rsidDel="00F50DF4">
          <w:rPr>
            <w:rFonts w:ascii="Times New Roman" w:hAnsi="Times New Roman" w:cs="Times New Roman"/>
            <w:sz w:val="24"/>
            <w:szCs w:val="24"/>
            <w:rPrChange w:id="910" w:author="Jochem Tolsma" w:date="2021-01-12T15:03:00Z">
              <w:rPr>
                <w:rFonts w:ascii="Times New Roman" w:hAnsi="Times New Roman" w:cs="Times New Roman"/>
                <w:sz w:val="24"/>
                <w:szCs w:val="24"/>
                <w:lang w:val="nl-NL"/>
              </w:rPr>
            </w:rPrChange>
          </w:rPr>
          <w:t xml:space="preserve">(2017). </w:t>
        </w:r>
        <w:r w:rsidDel="00F50DF4">
          <w:rPr>
            <w:rFonts w:ascii="Times New Roman" w:hAnsi="Times New Roman" w:cs="Times New Roman"/>
            <w:sz w:val="24"/>
            <w:szCs w:val="24"/>
          </w:rPr>
          <w:t xml:space="preserve">Racial Diversity and the Dynamics of Authoritarianism, </w:t>
        </w:r>
        <w:r w:rsidDel="00F50DF4">
          <w:rPr>
            <w:rFonts w:ascii="Times New Roman" w:hAnsi="Times New Roman" w:cs="Times New Roman"/>
            <w:i/>
            <w:sz w:val="24"/>
            <w:szCs w:val="24"/>
          </w:rPr>
          <w:t>The Journal of Politics</w:t>
        </w:r>
        <w:r w:rsidDel="00F50DF4">
          <w:rPr>
            <w:rFonts w:ascii="Times New Roman" w:hAnsi="Times New Roman" w:cs="Times New Roman"/>
            <w:sz w:val="24"/>
            <w:szCs w:val="24"/>
          </w:rPr>
          <w:t>, 79:2, 519–533.</w:t>
        </w:r>
      </w:moveFrom>
    </w:p>
    <w:moveFromRangeEnd w:id="904"/>
    <w:p w14:paraId="0FAD00FA" w14:textId="5321B884" w:rsidR="00EA4935" w:rsidDel="00780CE1" w:rsidRDefault="00E31588" w:rsidP="000C71F7">
      <w:pPr>
        <w:spacing w:line="360" w:lineRule="auto"/>
        <w:rPr>
          <w:del w:id="911" w:author="Savelkoul, M.J. (Michael)" w:date="2021-01-12T12:48:00Z"/>
          <w:rStyle w:val="articletitle"/>
          <w:rFonts w:ascii="Times New Roman" w:hAnsi="Times New Roman" w:cs="Times New Roman"/>
          <w:sz w:val="24"/>
          <w:szCs w:val="24"/>
          <w:shd w:val="clear" w:color="auto" w:fill="FFFFFF"/>
        </w:rPr>
      </w:pPr>
      <w:del w:id="912" w:author="Savelkoul, M.J. (Michael)" w:date="2021-01-12T12:48:00Z">
        <w:r w:rsidDel="00780CE1">
          <w:rPr>
            <w:rStyle w:val="author"/>
            <w:rFonts w:ascii="Times New Roman" w:hAnsi="Times New Roman" w:cs="Times New Roman"/>
            <w:sz w:val="24"/>
            <w:szCs w:val="24"/>
            <w:shd w:val="clear" w:color="auto" w:fill="FFFFFF"/>
          </w:rPr>
          <w:delText>Werts</w:delText>
        </w:r>
        <w:r w:rsidR="00EA4935" w:rsidDel="00780CE1">
          <w:rPr>
            <w:rStyle w:val="author"/>
            <w:rFonts w:ascii="Times New Roman" w:hAnsi="Times New Roman" w:cs="Times New Roman"/>
            <w:sz w:val="24"/>
            <w:szCs w:val="24"/>
            <w:shd w:val="clear" w:color="auto" w:fill="FFFFFF"/>
          </w:rPr>
          <w:delText xml:space="preserve"> H.</w:delText>
        </w:r>
        <w:r w:rsidDel="00780CE1">
          <w:rPr>
            <w:rFonts w:ascii="Times New Roman" w:hAnsi="Times New Roman" w:cs="Times New Roman"/>
            <w:sz w:val="24"/>
            <w:szCs w:val="24"/>
            <w:shd w:val="clear" w:color="auto" w:fill="FFFFFF"/>
          </w:rPr>
          <w:delText xml:space="preserve">, </w:delText>
        </w:r>
        <w:r w:rsidDel="00780CE1">
          <w:rPr>
            <w:rStyle w:val="author"/>
            <w:rFonts w:ascii="Times New Roman" w:hAnsi="Times New Roman" w:cs="Times New Roman"/>
            <w:sz w:val="24"/>
            <w:szCs w:val="24"/>
            <w:shd w:val="clear" w:color="auto" w:fill="FFFFFF"/>
          </w:rPr>
          <w:delText>Scheepers</w:delText>
        </w:r>
        <w:r w:rsidR="00EA4935" w:rsidDel="00780CE1">
          <w:rPr>
            <w:rStyle w:val="author"/>
            <w:rFonts w:ascii="Times New Roman" w:hAnsi="Times New Roman" w:cs="Times New Roman"/>
            <w:sz w:val="24"/>
            <w:szCs w:val="24"/>
            <w:shd w:val="clear" w:color="auto" w:fill="FFFFFF"/>
          </w:rPr>
          <w:delText xml:space="preserve"> P. &amp; </w:delText>
        </w:r>
        <w:r w:rsidDel="00780CE1">
          <w:rPr>
            <w:rStyle w:val="author"/>
            <w:rFonts w:ascii="Times New Roman" w:hAnsi="Times New Roman" w:cs="Times New Roman"/>
            <w:sz w:val="24"/>
            <w:szCs w:val="24"/>
            <w:shd w:val="clear" w:color="auto" w:fill="FFFFFF"/>
          </w:rPr>
          <w:delText xml:space="preserve">Lubbers </w:delText>
        </w:r>
        <w:r w:rsidR="00EA4935" w:rsidDel="00780CE1">
          <w:rPr>
            <w:rStyle w:val="author"/>
            <w:rFonts w:ascii="Times New Roman" w:hAnsi="Times New Roman" w:cs="Times New Roman"/>
            <w:sz w:val="24"/>
            <w:szCs w:val="24"/>
            <w:shd w:val="clear" w:color="auto" w:fill="FFFFFF"/>
          </w:rPr>
          <w:delText xml:space="preserve">M. </w:delText>
        </w:r>
        <w:r w:rsidDel="00780CE1">
          <w:rPr>
            <w:rStyle w:val="author"/>
            <w:rFonts w:ascii="Times New Roman" w:hAnsi="Times New Roman" w:cs="Times New Roman"/>
            <w:sz w:val="24"/>
            <w:szCs w:val="24"/>
            <w:shd w:val="clear" w:color="auto" w:fill="FFFFFF"/>
          </w:rPr>
          <w:delText>(</w:delText>
        </w:r>
        <w:r w:rsidDel="00780CE1">
          <w:rPr>
            <w:rStyle w:val="pubyear"/>
            <w:rFonts w:ascii="Times New Roman" w:hAnsi="Times New Roman" w:cs="Times New Roman"/>
            <w:sz w:val="24"/>
            <w:szCs w:val="24"/>
            <w:shd w:val="clear" w:color="auto" w:fill="FFFFFF"/>
          </w:rPr>
          <w:delText>2013)</w:delText>
        </w:r>
        <w:r w:rsidDel="00780CE1">
          <w:rPr>
            <w:rFonts w:ascii="Times New Roman" w:hAnsi="Times New Roman" w:cs="Times New Roman"/>
            <w:sz w:val="24"/>
            <w:szCs w:val="24"/>
            <w:shd w:val="clear" w:color="auto" w:fill="FFFFFF"/>
          </w:rPr>
          <w:delText>.</w:delText>
        </w:r>
        <w:r w:rsidDel="00780CE1">
          <w:rPr>
            <w:rStyle w:val="apple-converted-space"/>
            <w:rFonts w:ascii="Times New Roman" w:hAnsi="Times New Roman" w:cs="Times New Roman"/>
            <w:sz w:val="24"/>
            <w:szCs w:val="24"/>
            <w:shd w:val="clear" w:color="auto" w:fill="FFFFFF"/>
          </w:rPr>
          <w:delText> </w:delText>
        </w:r>
        <w:r w:rsidDel="00780CE1">
          <w:rPr>
            <w:rStyle w:val="articletitle"/>
            <w:rFonts w:ascii="Times New Roman" w:hAnsi="Times New Roman" w:cs="Times New Roman"/>
            <w:sz w:val="24"/>
            <w:szCs w:val="24"/>
            <w:shd w:val="clear" w:color="auto" w:fill="FFFFFF"/>
          </w:rPr>
          <w:delText xml:space="preserve">Euro-Scepticism and Radical Right-wing </w:delText>
        </w:r>
      </w:del>
    </w:p>
    <w:p w14:paraId="7CBDE0C8" w14:textId="6175BC60" w:rsidR="009653B4" w:rsidRPr="00EC58CB" w:rsidRDefault="00E31588" w:rsidP="000C71F7">
      <w:pPr>
        <w:spacing w:line="360" w:lineRule="auto"/>
        <w:ind w:left="708"/>
        <w:rPr>
          <w:rFonts w:ascii="Times New Roman" w:hAnsi="Times New Roman" w:cs="Times New Roman"/>
          <w:sz w:val="24"/>
          <w:szCs w:val="24"/>
          <w:highlight w:val="white"/>
        </w:rPr>
      </w:pPr>
      <w:del w:id="913" w:author="Savelkoul, M.J. (Michael)" w:date="2021-01-12T12:48:00Z">
        <w:r w:rsidDel="00780CE1">
          <w:rPr>
            <w:rStyle w:val="articletitle"/>
            <w:rFonts w:ascii="Times New Roman" w:hAnsi="Times New Roman" w:cs="Times New Roman"/>
            <w:sz w:val="24"/>
            <w:szCs w:val="24"/>
            <w:shd w:val="clear" w:color="auto" w:fill="FFFFFF"/>
          </w:rPr>
          <w:delText xml:space="preserve">Voting in Europe, 2002-2008: Social Cleavages, Socio-political Attitudes and Contextual Characteristics Determining Voting for the Radical Right, </w:delText>
        </w:r>
        <w:r w:rsidDel="00780CE1">
          <w:rPr>
            <w:rStyle w:val="journaltitle"/>
            <w:rFonts w:ascii="Times New Roman" w:hAnsi="Times New Roman" w:cs="Times New Roman"/>
            <w:i/>
            <w:iCs/>
            <w:sz w:val="24"/>
            <w:szCs w:val="24"/>
            <w:shd w:val="clear" w:color="auto" w:fill="FFFFFF"/>
          </w:rPr>
          <w:delText>European Union Politics</w:delText>
        </w:r>
        <w:r w:rsidDel="00780CE1">
          <w:rPr>
            <w:rFonts w:ascii="Times New Roman" w:hAnsi="Times New Roman" w:cs="Times New Roman"/>
            <w:sz w:val="24"/>
            <w:szCs w:val="24"/>
            <w:shd w:val="clear" w:color="auto" w:fill="FFFFFF"/>
          </w:rPr>
          <w:delText xml:space="preserve">, </w:delText>
        </w:r>
        <w:r w:rsidDel="00780CE1">
          <w:rPr>
            <w:rStyle w:val="vol"/>
            <w:rFonts w:ascii="Times New Roman" w:hAnsi="Times New Roman" w:cs="Times New Roman"/>
            <w:bCs/>
            <w:sz w:val="24"/>
            <w:szCs w:val="24"/>
            <w:shd w:val="clear" w:color="auto" w:fill="FFFFFF"/>
          </w:rPr>
          <w:delText>14</w:delText>
        </w:r>
        <w:r w:rsidDel="00780CE1">
          <w:rPr>
            <w:rFonts w:ascii="Times New Roman" w:hAnsi="Times New Roman" w:cs="Times New Roman"/>
            <w:sz w:val="24"/>
            <w:szCs w:val="24"/>
            <w:shd w:val="clear" w:color="auto" w:fill="FFFFFF"/>
          </w:rPr>
          <w:delText>:</w:delText>
        </w:r>
        <w:r w:rsidDel="00780CE1">
          <w:rPr>
            <w:rStyle w:val="citedissue"/>
            <w:rFonts w:ascii="Times New Roman" w:hAnsi="Times New Roman" w:cs="Times New Roman"/>
            <w:sz w:val="24"/>
            <w:szCs w:val="24"/>
            <w:shd w:val="clear" w:color="auto" w:fill="FFFFFF"/>
          </w:rPr>
          <w:delText>2</w:delText>
        </w:r>
        <w:r w:rsidDel="00780CE1">
          <w:rPr>
            <w:rFonts w:ascii="Times New Roman" w:hAnsi="Times New Roman" w:cs="Times New Roman"/>
            <w:sz w:val="24"/>
            <w:szCs w:val="24"/>
            <w:shd w:val="clear" w:color="auto" w:fill="FFFFFF"/>
          </w:rPr>
          <w:delText>,</w:delText>
        </w:r>
        <w:r w:rsidDel="00780CE1">
          <w:rPr>
            <w:rStyle w:val="apple-converted-space"/>
            <w:rFonts w:ascii="Times New Roman" w:hAnsi="Times New Roman" w:cs="Times New Roman"/>
            <w:sz w:val="24"/>
            <w:szCs w:val="24"/>
            <w:shd w:val="clear" w:color="auto" w:fill="FFFFFF"/>
          </w:rPr>
          <w:delText> </w:delText>
        </w:r>
        <w:r w:rsidDel="00780CE1">
          <w:rPr>
            <w:rStyle w:val="pagefirst"/>
            <w:rFonts w:ascii="Times New Roman" w:hAnsi="Times New Roman" w:cs="Times New Roman"/>
            <w:sz w:val="24"/>
            <w:szCs w:val="24"/>
            <w:shd w:val="clear" w:color="auto" w:fill="FFFFFF"/>
          </w:rPr>
          <w:delText>183</w:delText>
        </w:r>
        <w:r w:rsidDel="00780CE1">
          <w:rPr>
            <w:rFonts w:ascii="Times New Roman" w:hAnsi="Times New Roman"/>
            <w:sz w:val="24"/>
            <w:szCs w:val="24"/>
          </w:rPr>
          <w:delText>–</w:delText>
        </w:r>
        <w:r w:rsidDel="00780CE1">
          <w:rPr>
            <w:rStyle w:val="pagelast"/>
            <w:rFonts w:ascii="Times New Roman" w:hAnsi="Times New Roman" w:cs="Times New Roman"/>
            <w:sz w:val="24"/>
            <w:szCs w:val="24"/>
            <w:shd w:val="clear" w:color="auto" w:fill="FFFFFF"/>
          </w:rPr>
          <w:delText>205</w:delText>
        </w:r>
        <w:r w:rsidDel="00780CE1">
          <w:rPr>
            <w:rFonts w:ascii="Times New Roman" w:hAnsi="Times New Roman" w:cs="Times New Roman"/>
            <w:sz w:val="24"/>
            <w:szCs w:val="24"/>
            <w:shd w:val="clear" w:color="auto" w:fill="FFFFFF"/>
          </w:rPr>
          <w:delText>.</w:delText>
        </w:r>
      </w:del>
      <w:r>
        <w:br w:type="page"/>
      </w:r>
    </w:p>
    <w:p w14:paraId="29981CC6" w14:textId="77777777" w:rsidR="009653B4" w:rsidRDefault="009653B4">
      <w:pPr>
        <w:rPr>
          <w:rFonts w:ascii="Times New Roman" w:hAnsi="Times New Roman" w:cs="Times New Roman"/>
          <w:b/>
        </w:rPr>
      </w:pPr>
    </w:p>
    <w:p w14:paraId="4B94990B" w14:textId="77777777" w:rsidR="009653B4" w:rsidRDefault="00E31588">
      <w:pPr>
        <w:spacing w:line="240" w:lineRule="auto"/>
        <w:jc w:val="both"/>
        <w:rPr>
          <w:rFonts w:ascii="Times New Roman" w:hAnsi="Times New Roman" w:cs="Times New Roman"/>
        </w:rPr>
      </w:pPr>
      <w:r>
        <w:rPr>
          <w:noProof/>
          <w:lang w:eastAsia="en-GB"/>
        </w:rPr>
        <w:drawing>
          <wp:inline distT="0" distB="0" distL="0" distR="0" wp14:anchorId="4D7AFDE0" wp14:editId="668403FB">
            <wp:extent cx="5760720" cy="3348990"/>
            <wp:effectExtent l="0" t="0" r="1143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C00EEB" w14:textId="29FD8AAA" w:rsidR="009653B4" w:rsidRDefault="00E31588">
      <w:pPr>
        <w:spacing w:line="240" w:lineRule="auto"/>
        <w:rPr>
          <w:rFonts w:ascii="Times New Roman" w:hAnsi="Times New Roman" w:cs="Times New Roman"/>
          <w:i/>
          <w:sz w:val="20"/>
        </w:rPr>
      </w:pPr>
      <w:r>
        <w:rPr>
          <w:rFonts w:ascii="Times New Roman" w:hAnsi="Times New Roman" w:cs="Times New Roman"/>
          <w:i/>
          <w:sz w:val="20"/>
        </w:rPr>
        <w:t>Source: Statistics Netherlands</w:t>
      </w:r>
      <w:del w:id="914" w:author="Jochem Tolsma" w:date="2021-01-12T16:23:00Z">
        <w:r w:rsidDel="005502FA">
          <w:rPr>
            <w:rFonts w:ascii="Times New Roman" w:hAnsi="Times New Roman" w:cs="Times New Roman"/>
            <w:i/>
            <w:sz w:val="20"/>
          </w:rPr>
          <w:delText xml:space="preserve"> (2016)</w:delText>
        </w:r>
      </w:del>
    </w:p>
    <w:p w14:paraId="490911A1" w14:textId="77777777" w:rsidR="009653B4" w:rsidRDefault="009653B4">
      <w:pPr>
        <w:rPr>
          <w:rFonts w:ascii="Times New Roman" w:hAnsi="Times New Roman" w:cs="Times New Roman"/>
          <w:b/>
        </w:rPr>
      </w:pPr>
    </w:p>
    <w:p w14:paraId="7BF63988" w14:textId="77777777" w:rsidR="009653B4" w:rsidRDefault="00E31588">
      <w:pPr>
        <w:spacing w:line="240" w:lineRule="auto"/>
        <w:rPr>
          <w:rFonts w:ascii="Times New Roman" w:hAnsi="Times New Roman" w:cs="Times New Roman"/>
        </w:rPr>
      </w:pPr>
      <w:r>
        <w:rPr>
          <w:rFonts w:ascii="Times New Roman" w:hAnsi="Times New Roman" w:cs="Times New Roman"/>
          <w:b/>
        </w:rPr>
        <w:t>Figure 1.</w:t>
      </w:r>
      <w:r>
        <w:rPr>
          <w:rFonts w:ascii="Times New Roman" w:hAnsi="Times New Roman" w:cs="Times New Roman"/>
        </w:rPr>
        <w:t xml:space="preserve"> Number of Asylum Requests per month in 2015 in the Netherlands</w:t>
      </w:r>
    </w:p>
    <w:p w14:paraId="300A13C3" w14:textId="77777777" w:rsidR="009653B4" w:rsidRDefault="009653B4">
      <w:pPr>
        <w:spacing w:line="240" w:lineRule="auto"/>
        <w:rPr>
          <w:rFonts w:ascii="Times New Roman" w:hAnsi="Times New Roman" w:cs="Times New Roman"/>
        </w:rPr>
        <w:sectPr w:rsidR="009653B4" w:rsidSect="00293299">
          <w:footerReference w:type="default" r:id="rId10"/>
          <w:pgSz w:w="11906" w:h="16838"/>
          <w:pgMar w:top="1418" w:right="1418" w:bottom="1418" w:left="1418" w:header="0" w:footer="709" w:gutter="0"/>
          <w:lnNumType w:countBy="1" w:restart="continuous"/>
          <w:cols w:space="720"/>
          <w:formProt w:val="0"/>
          <w:docGrid w:linePitch="360" w:charSpace="4096"/>
        </w:sectPr>
      </w:pPr>
    </w:p>
    <w:tbl>
      <w:tblPr>
        <w:tblW w:w="12818" w:type="dxa"/>
        <w:tblBorders>
          <w:bottom w:val="single" w:sz="4" w:space="0" w:color="000000"/>
          <w:insideH w:val="single" w:sz="4" w:space="0" w:color="000000"/>
        </w:tblBorders>
        <w:tblLook w:val="04A0" w:firstRow="1" w:lastRow="0" w:firstColumn="1" w:lastColumn="0" w:noHBand="0" w:noVBand="1"/>
      </w:tblPr>
      <w:tblGrid>
        <w:gridCol w:w="4392"/>
        <w:gridCol w:w="718"/>
        <w:gridCol w:w="666"/>
        <w:gridCol w:w="601"/>
        <w:gridCol w:w="767"/>
        <w:gridCol w:w="718"/>
        <w:gridCol w:w="666"/>
        <w:gridCol w:w="566"/>
        <w:gridCol w:w="767"/>
        <w:gridCol w:w="672"/>
        <w:gridCol w:w="668"/>
        <w:gridCol w:w="850"/>
        <w:gridCol w:w="767"/>
      </w:tblGrid>
      <w:tr w:rsidR="009653B4" w14:paraId="0C64A163" w14:textId="77777777">
        <w:trPr>
          <w:trHeight w:val="300"/>
        </w:trPr>
        <w:tc>
          <w:tcPr>
            <w:tcW w:w="12817" w:type="dxa"/>
            <w:gridSpan w:val="13"/>
            <w:tcBorders>
              <w:bottom w:val="single" w:sz="4" w:space="0" w:color="000000"/>
            </w:tcBorders>
            <w:shd w:val="clear" w:color="auto" w:fill="auto"/>
            <w:vAlign w:val="center"/>
          </w:tcPr>
          <w:p w14:paraId="0DA4F556"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b/>
                <w:color w:val="000000"/>
                <w:sz w:val="20"/>
                <w:szCs w:val="20"/>
                <w:lang w:val="en-US" w:eastAsia="en-US"/>
              </w:rPr>
              <w:lastRenderedPageBreak/>
              <w:t>Table 1.</w:t>
            </w:r>
            <w:r>
              <w:rPr>
                <w:rFonts w:ascii="Times New Roman" w:eastAsia="Times New Roman" w:hAnsi="Times New Roman" w:cs="Times New Roman"/>
                <w:color w:val="000000"/>
                <w:sz w:val="20"/>
                <w:szCs w:val="20"/>
                <w:lang w:val="en-US" w:eastAsia="en-US"/>
              </w:rPr>
              <w:t xml:space="preserve"> Descriptive statistics </w:t>
            </w:r>
          </w:p>
        </w:tc>
      </w:tr>
      <w:tr w:rsidR="009653B4" w14:paraId="087F4149" w14:textId="77777777">
        <w:trPr>
          <w:trHeight w:val="300"/>
        </w:trPr>
        <w:tc>
          <w:tcPr>
            <w:tcW w:w="4395" w:type="dxa"/>
            <w:shd w:val="clear" w:color="auto" w:fill="auto"/>
            <w:vAlign w:val="bottom"/>
          </w:tcPr>
          <w:p w14:paraId="0B900ED6"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2751" w:type="dxa"/>
            <w:gridSpan w:val="4"/>
            <w:shd w:val="clear" w:color="auto" w:fill="auto"/>
            <w:vAlign w:val="center"/>
          </w:tcPr>
          <w:p w14:paraId="3095E03D"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Wave 1</w:t>
            </w:r>
          </w:p>
        </w:tc>
        <w:tc>
          <w:tcPr>
            <w:tcW w:w="2714" w:type="dxa"/>
            <w:gridSpan w:val="4"/>
            <w:shd w:val="clear" w:color="auto" w:fill="auto"/>
            <w:vAlign w:val="center"/>
          </w:tcPr>
          <w:p w14:paraId="00C85C5B"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Wave 2</w:t>
            </w:r>
          </w:p>
        </w:tc>
        <w:tc>
          <w:tcPr>
            <w:tcW w:w="2957" w:type="dxa"/>
            <w:gridSpan w:val="4"/>
            <w:shd w:val="clear" w:color="auto" w:fill="auto"/>
            <w:vAlign w:val="center"/>
          </w:tcPr>
          <w:p w14:paraId="218BBA85"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Wave 2 – Wave 1</w:t>
            </w:r>
          </w:p>
        </w:tc>
      </w:tr>
      <w:tr w:rsidR="009653B4" w14:paraId="3B605956" w14:textId="77777777">
        <w:trPr>
          <w:trHeight w:val="600"/>
        </w:trPr>
        <w:tc>
          <w:tcPr>
            <w:tcW w:w="4395" w:type="dxa"/>
            <w:tcBorders>
              <w:bottom w:val="single" w:sz="4" w:space="0" w:color="000000"/>
            </w:tcBorders>
            <w:shd w:val="clear" w:color="auto" w:fill="auto"/>
            <w:vAlign w:val="bottom"/>
          </w:tcPr>
          <w:p w14:paraId="14F838A5"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w:t>
            </w:r>
          </w:p>
        </w:tc>
        <w:tc>
          <w:tcPr>
            <w:tcW w:w="718" w:type="dxa"/>
            <w:tcBorders>
              <w:bottom w:val="single" w:sz="4" w:space="0" w:color="000000"/>
            </w:tcBorders>
            <w:shd w:val="clear" w:color="auto" w:fill="auto"/>
            <w:vAlign w:val="center"/>
          </w:tcPr>
          <w:p w14:paraId="11A1C6BB"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Mean</w:t>
            </w:r>
            <w:r>
              <w:rPr>
                <w:rFonts w:ascii="Times New Roman" w:eastAsia="Times New Roman" w:hAnsi="Times New Roman" w:cs="Times New Roman"/>
                <w:color w:val="000000"/>
                <w:sz w:val="20"/>
                <w:szCs w:val="20"/>
                <w:lang w:val="en-US" w:eastAsia="en-US"/>
              </w:rPr>
              <w:br/>
              <w:t xml:space="preserve"> / %</w:t>
            </w:r>
          </w:p>
        </w:tc>
        <w:tc>
          <w:tcPr>
            <w:tcW w:w="666" w:type="dxa"/>
            <w:tcBorders>
              <w:bottom w:val="single" w:sz="4" w:space="0" w:color="000000"/>
            </w:tcBorders>
            <w:shd w:val="clear" w:color="auto" w:fill="auto"/>
            <w:vAlign w:val="center"/>
          </w:tcPr>
          <w:p w14:paraId="0651B949"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SD</w:t>
            </w:r>
          </w:p>
        </w:tc>
        <w:tc>
          <w:tcPr>
            <w:tcW w:w="601" w:type="dxa"/>
            <w:tcBorders>
              <w:bottom w:val="single" w:sz="4" w:space="0" w:color="000000"/>
            </w:tcBorders>
            <w:shd w:val="clear" w:color="auto" w:fill="auto"/>
            <w:vAlign w:val="center"/>
          </w:tcPr>
          <w:p w14:paraId="083DC9FA"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Min</w:t>
            </w:r>
          </w:p>
        </w:tc>
        <w:tc>
          <w:tcPr>
            <w:tcW w:w="767" w:type="dxa"/>
            <w:tcBorders>
              <w:bottom w:val="single" w:sz="4" w:space="0" w:color="000000"/>
            </w:tcBorders>
            <w:shd w:val="clear" w:color="auto" w:fill="auto"/>
            <w:vAlign w:val="center"/>
          </w:tcPr>
          <w:p w14:paraId="457A2A3D"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Max</w:t>
            </w:r>
          </w:p>
        </w:tc>
        <w:tc>
          <w:tcPr>
            <w:tcW w:w="718" w:type="dxa"/>
            <w:tcBorders>
              <w:bottom w:val="single" w:sz="4" w:space="0" w:color="000000"/>
            </w:tcBorders>
            <w:shd w:val="clear" w:color="auto" w:fill="auto"/>
            <w:vAlign w:val="center"/>
          </w:tcPr>
          <w:p w14:paraId="7AB34102"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Mean </w:t>
            </w:r>
            <w:r>
              <w:rPr>
                <w:rFonts w:ascii="Times New Roman" w:eastAsia="Times New Roman" w:hAnsi="Times New Roman" w:cs="Times New Roman"/>
                <w:color w:val="000000"/>
                <w:sz w:val="20"/>
                <w:szCs w:val="20"/>
                <w:lang w:val="en-US" w:eastAsia="en-US"/>
              </w:rPr>
              <w:br/>
              <w:t>/ %</w:t>
            </w:r>
          </w:p>
        </w:tc>
        <w:tc>
          <w:tcPr>
            <w:tcW w:w="666" w:type="dxa"/>
            <w:tcBorders>
              <w:bottom w:val="single" w:sz="4" w:space="0" w:color="000000"/>
            </w:tcBorders>
            <w:shd w:val="clear" w:color="auto" w:fill="auto"/>
            <w:vAlign w:val="center"/>
          </w:tcPr>
          <w:p w14:paraId="49D1DFF7"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SD</w:t>
            </w:r>
          </w:p>
        </w:tc>
        <w:tc>
          <w:tcPr>
            <w:tcW w:w="565" w:type="dxa"/>
            <w:tcBorders>
              <w:bottom w:val="single" w:sz="4" w:space="0" w:color="000000"/>
            </w:tcBorders>
            <w:shd w:val="clear" w:color="auto" w:fill="auto"/>
            <w:vAlign w:val="center"/>
          </w:tcPr>
          <w:p w14:paraId="1389D27C"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Min</w:t>
            </w:r>
          </w:p>
        </w:tc>
        <w:tc>
          <w:tcPr>
            <w:tcW w:w="767" w:type="dxa"/>
            <w:tcBorders>
              <w:bottom w:val="single" w:sz="4" w:space="0" w:color="000000"/>
            </w:tcBorders>
            <w:shd w:val="clear" w:color="auto" w:fill="auto"/>
            <w:vAlign w:val="center"/>
          </w:tcPr>
          <w:p w14:paraId="295CAB07"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Max</w:t>
            </w:r>
          </w:p>
        </w:tc>
        <w:tc>
          <w:tcPr>
            <w:tcW w:w="672" w:type="dxa"/>
            <w:tcBorders>
              <w:bottom w:val="single" w:sz="4" w:space="0" w:color="000000"/>
            </w:tcBorders>
            <w:shd w:val="clear" w:color="auto" w:fill="auto"/>
            <w:vAlign w:val="center"/>
          </w:tcPr>
          <w:p w14:paraId="6319E60F"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Mean</w:t>
            </w:r>
          </w:p>
        </w:tc>
        <w:tc>
          <w:tcPr>
            <w:tcW w:w="667" w:type="dxa"/>
            <w:tcBorders>
              <w:bottom w:val="single" w:sz="4" w:space="0" w:color="000000"/>
            </w:tcBorders>
            <w:shd w:val="clear" w:color="auto" w:fill="auto"/>
            <w:vAlign w:val="center"/>
          </w:tcPr>
          <w:p w14:paraId="739BC854"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SD</w:t>
            </w:r>
          </w:p>
        </w:tc>
        <w:tc>
          <w:tcPr>
            <w:tcW w:w="850" w:type="dxa"/>
            <w:tcBorders>
              <w:bottom w:val="single" w:sz="4" w:space="0" w:color="000000"/>
            </w:tcBorders>
            <w:shd w:val="clear" w:color="auto" w:fill="auto"/>
            <w:vAlign w:val="center"/>
          </w:tcPr>
          <w:p w14:paraId="3A613A86"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Min </w:t>
            </w:r>
          </w:p>
        </w:tc>
        <w:tc>
          <w:tcPr>
            <w:tcW w:w="765" w:type="dxa"/>
            <w:tcBorders>
              <w:bottom w:val="single" w:sz="4" w:space="0" w:color="000000"/>
            </w:tcBorders>
            <w:shd w:val="clear" w:color="auto" w:fill="auto"/>
            <w:vAlign w:val="center"/>
          </w:tcPr>
          <w:p w14:paraId="3F0EF1D5"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Max</w:t>
            </w:r>
          </w:p>
        </w:tc>
      </w:tr>
      <w:tr w:rsidR="009653B4" w14:paraId="07F60414" w14:textId="77777777">
        <w:trPr>
          <w:trHeight w:val="300"/>
        </w:trPr>
        <w:tc>
          <w:tcPr>
            <w:tcW w:w="5113" w:type="dxa"/>
            <w:gridSpan w:val="2"/>
            <w:shd w:val="clear" w:color="auto" w:fill="auto"/>
            <w:vAlign w:val="bottom"/>
          </w:tcPr>
          <w:p w14:paraId="7A5013BA" w14:textId="77777777" w:rsidR="009653B4" w:rsidRDefault="00E31588">
            <w:pPr>
              <w:spacing w:line="240" w:lineRule="auto"/>
              <w:rPr>
                <w:rFonts w:ascii="Times New Roman" w:eastAsia="Times New Roman" w:hAnsi="Times New Roman" w:cs="Times New Roman"/>
                <w:b/>
                <w:bCs/>
                <w:i/>
                <w:iCs/>
                <w:color w:val="000000"/>
                <w:sz w:val="20"/>
                <w:szCs w:val="20"/>
                <w:vertAlign w:val="superscript"/>
                <w:lang w:val="en-US" w:eastAsia="en-US"/>
              </w:rPr>
            </w:pPr>
            <w:r>
              <w:rPr>
                <w:rFonts w:ascii="Times New Roman" w:eastAsia="Times New Roman" w:hAnsi="Times New Roman" w:cs="Times New Roman"/>
                <w:b/>
                <w:bCs/>
                <w:i/>
                <w:iCs/>
                <w:color w:val="000000"/>
                <w:sz w:val="20"/>
                <w:szCs w:val="20"/>
                <w:lang w:val="en-US" w:eastAsia="en-US"/>
              </w:rPr>
              <w:t>Fixed-effects model sample (N</w:t>
            </w:r>
            <w:r>
              <w:rPr>
                <w:rFonts w:ascii="Times New Roman" w:eastAsia="Times New Roman" w:hAnsi="Times New Roman" w:cs="Times New Roman"/>
                <w:b/>
                <w:bCs/>
                <w:i/>
                <w:iCs/>
                <w:color w:val="000000"/>
                <w:sz w:val="20"/>
                <w:szCs w:val="20"/>
                <w:vertAlign w:val="subscript"/>
                <w:lang w:val="en-US" w:eastAsia="en-US"/>
              </w:rPr>
              <w:t>i</w:t>
            </w:r>
            <w:r>
              <w:rPr>
                <w:rFonts w:ascii="Times New Roman" w:eastAsia="Times New Roman" w:hAnsi="Times New Roman" w:cs="Times New Roman"/>
                <w:b/>
                <w:bCs/>
                <w:i/>
                <w:iCs/>
                <w:color w:val="000000"/>
                <w:sz w:val="20"/>
                <w:szCs w:val="20"/>
                <w:lang w:val="en-US" w:eastAsia="en-US"/>
              </w:rPr>
              <w:t>=1,389; N</w:t>
            </w:r>
            <w:r>
              <w:rPr>
                <w:rFonts w:ascii="Times New Roman" w:eastAsia="Times New Roman" w:hAnsi="Times New Roman" w:cs="Times New Roman"/>
                <w:b/>
                <w:bCs/>
                <w:i/>
                <w:iCs/>
                <w:color w:val="000000"/>
                <w:sz w:val="20"/>
                <w:szCs w:val="20"/>
                <w:vertAlign w:val="subscript"/>
                <w:lang w:val="en-US" w:eastAsia="en-US"/>
              </w:rPr>
              <w:t>nb</w:t>
            </w:r>
            <w:r>
              <w:rPr>
                <w:rFonts w:ascii="Times New Roman" w:eastAsia="Times New Roman" w:hAnsi="Times New Roman" w:cs="Times New Roman"/>
                <w:b/>
                <w:bCs/>
                <w:i/>
                <w:iCs/>
                <w:color w:val="000000"/>
                <w:sz w:val="20"/>
                <w:szCs w:val="20"/>
                <w:lang w:val="en-US" w:eastAsia="en-US"/>
              </w:rPr>
              <w:t>=1,002)</w:t>
            </w:r>
            <w:r>
              <w:rPr>
                <w:rFonts w:ascii="Times New Roman" w:eastAsia="Times New Roman" w:hAnsi="Times New Roman" w:cs="Times New Roman"/>
                <w:b/>
                <w:bCs/>
                <w:i/>
                <w:iCs/>
                <w:color w:val="000000"/>
                <w:sz w:val="20"/>
                <w:szCs w:val="20"/>
                <w:vertAlign w:val="superscript"/>
                <w:lang w:val="en-US" w:eastAsia="en-US"/>
              </w:rPr>
              <w:t>a</w:t>
            </w:r>
          </w:p>
        </w:tc>
        <w:tc>
          <w:tcPr>
            <w:tcW w:w="666" w:type="dxa"/>
            <w:shd w:val="clear" w:color="auto" w:fill="auto"/>
            <w:vAlign w:val="center"/>
          </w:tcPr>
          <w:p w14:paraId="6D11BE74" w14:textId="77777777" w:rsidR="009653B4" w:rsidRDefault="009653B4">
            <w:pPr>
              <w:spacing w:line="240" w:lineRule="auto"/>
              <w:rPr>
                <w:rFonts w:ascii="Times New Roman" w:eastAsia="Times New Roman" w:hAnsi="Times New Roman" w:cs="Times New Roman"/>
                <w:b/>
                <w:bCs/>
                <w:i/>
                <w:iCs/>
                <w:color w:val="000000"/>
                <w:sz w:val="20"/>
                <w:szCs w:val="20"/>
                <w:lang w:val="en-US" w:eastAsia="en-US"/>
              </w:rPr>
            </w:pPr>
          </w:p>
        </w:tc>
        <w:tc>
          <w:tcPr>
            <w:tcW w:w="601" w:type="dxa"/>
            <w:shd w:val="clear" w:color="auto" w:fill="auto"/>
            <w:vAlign w:val="center"/>
          </w:tcPr>
          <w:p w14:paraId="5CC459F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73BBE28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09EEE6D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6" w:type="dxa"/>
            <w:shd w:val="clear" w:color="auto" w:fill="auto"/>
            <w:vAlign w:val="center"/>
          </w:tcPr>
          <w:p w14:paraId="2D1A486E"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565" w:type="dxa"/>
            <w:shd w:val="clear" w:color="auto" w:fill="auto"/>
            <w:vAlign w:val="center"/>
          </w:tcPr>
          <w:p w14:paraId="64596FA3"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561CAB9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24EF7E7F"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7" w:type="dxa"/>
            <w:shd w:val="clear" w:color="auto" w:fill="auto"/>
            <w:vAlign w:val="center"/>
          </w:tcPr>
          <w:p w14:paraId="12D4A249"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center"/>
          </w:tcPr>
          <w:p w14:paraId="02627D53"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5" w:type="dxa"/>
            <w:shd w:val="clear" w:color="auto" w:fill="auto"/>
            <w:vAlign w:val="center"/>
          </w:tcPr>
          <w:p w14:paraId="176E927A"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493F3ED6" w14:textId="77777777">
        <w:trPr>
          <w:trHeight w:val="300"/>
        </w:trPr>
        <w:tc>
          <w:tcPr>
            <w:tcW w:w="4395" w:type="dxa"/>
            <w:shd w:val="clear" w:color="auto" w:fill="auto"/>
            <w:vAlign w:val="center"/>
          </w:tcPr>
          <w:p w14:paraId="04072EC3"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PVV</w:t>
            </w:r>
          </w:p>
        </w:tc>
        <w:tc>
          <w:tcPr>
            <w:tcW w:w="718" w:type="dxa"/>
            <w:shd w:val="clear" w:color="auto" w:fill="auto"/>
            <w:vAlign w:val="bottom"/>
          </w:tcPr>
          <w:p w14:paraId="2299AAD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24.12</w:t>
            </w:r>
          </w:p>
        </w:tc>
        <w:tc>
          <w:tcPr>
            <w:tcW w:w="666" w:type="dxa"/>
            <w:shd w:val="clear" w:color="auto" w:fill="auto"/>
            <w:vAlign w:val="center"/>
          </w:tcPr>
          <w:p w14:paraId="7C3C805A"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601" w:type="dxa"/>
            <w:shd w:val="clear" w:color="auto" w:fill="auto"/>
            <w:vAlign w:val="center"/>
          </w:tcPr>
          <w:p w14:paraId="3814F30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16BB6660"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2E5331C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75.88</w:t>
            </w:r>
          </w:p>
        </w:tc>
        <w:tc>
          <w:tcPr>
            <w:tcW w:w="666" w:type="dxa"/>
            <w:shd w:val="clear" w:color="auto" w:fill="auto"/>
            <w:vAlign w:val="center"/>
          </w:tcPr>
          <w:p w14:paraId="48A8EB38"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565" w:type="dxa"/>
            <w:shd w:val="clear" w:color="auto" w:fill="auto"/>
            <w:vAlign w:val="center"/>
          </w:tcPr>
          <w:p w14:paraId="135493F8"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2EBD55A8"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308BC93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51.76</w:t>
            </w:r>
          </w:p>
        </w:tc>
        <w:tc>
          <w:tcPr>
            <w:tcW w:w="667" w:type="dxa"/>
            <w:shd w:val="clear" w:color="auto" w:fill="auto"/>
            <w:vAlign w:val="center"/>
          </w:tcPr>
          <w:p w14:paraId="7DB37C93" w14:textId="77777777" w:rsidR="009653B4" w:rsidRDefault="009653B4">
            <w:pPr>
              <w:spacing w:line="240" w:lineRule="auto"/>
              <w:jc w:val="center"/>
              <w:rPr>
                <w:rFonts w:ascii="Times New Roman" w:eastAsia="Times New Roman" w:hAnsi="Times New Roman" w:cs="Times New Roman"/>
                <w:color w:val="000000"/>
                <w:sz w:val="20"/>
                <w:szCs w:val="20"/>
                <w:lang w:val="en-US" w:eastAsia="en-US"/>
              </w:rPr>
            </w:pPr>
          </w:p>
        </w:tc>
        <w:tc>
          <w:tcPr>
            <w:tcW w:w="850" w:type="dxa"/>
            <w:shd w:val="clear" w:color="auto" w:fill="auto"/>
            <w:vAlign w:val="center"/>
          </w:tcPr>
          <w:p w14:paraId="69BF10AE"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c>
          <w:tcPr>
            <w:tcW w:w="765" w:type="dxa"/>
            <w:shd w:val="clear" w:color="auto" w:fill="auto"/>
            <w:vAlign w:val="center"/>
          </w:tcPr>
          <w:p w14:paraId="61EFD806"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r>
      <w:tr w:rsidR="009653B4" w14:paraId="72645E76" w14:textId="77777777">
        <w:trPr>
          <w:trHeight w:val="300"/>
        </w:trPr>
        <w:tc>
          <w:tcPr>
            <w:tcW w:w="4395" w:type="dxa"/>
            <w:shd w:val="clear" w:color="auto" w:fill="auto"/>
            <w:vAlign w:val="center"/>
          </w:tcPr>
          <w:p w14:paraId="1A5A7DB9"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Ethnic threat</w:t>
            </w:r>
          </w:p>
        </w:tc>
        <w:tc>
          <w:tcPr>
            <w:tcW w:w="718" w:type="dxa"/>
            <w:shd w:val="clear" w:color="auto" w:fill="auto"/>
            <w:vAlign w:val="bottom"/>
          </w:tcPr>
          <w:p w14:paraId="1C95DDD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2.92</w:t>
            </w:r>
          </w:p>
        </w:tc>
        <w:tc>
          <w:tcPr>
            <w:tcW w:w="666" w:type="dxa"/>
            <w:shd w:val="clear" w:color="auto" w:fill="auto"/>
            <w:vAlign w:val="bottom"/>
          </w:tcPr>
          <w:p w14:paraId="3C6CBE2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1.14</w:t>
            </w:r>
          </w:p>
        </w:tc>
        <w:tc>
          <w:tcPr>
            <w:tcW w:w="601" w:type="dxa"/>
            <w:shd w:val="clear" w:color="auto" w:fill="auto"/>
            <w:vAlign w:val="center"/>
          </w:tcPr>
          <w:p w14:paraId="32C79C5C"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center"/>
          </w:tcPr>
          <w:p w14:paraId="2EC6461F"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18" w:type="dxa"/>
            <w:shd w:val="clear" w:color="auto" w:fill="auto"/>
            <w:vAlign w:val="bottom"/>
          </w:tcPr>
          <w:p w14:paraId="077CDEC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3.08</w:t>
            </w:r>
          </w:p>
        </w:tc>
        <w:tc>
          <w:tcPr>
            <w:tcW w:w="666" w:type="dxa"/>
            <w:shd w:val="clear" w:color="auto" w:fill="auto"/>
            <w:vAlign w:val="bottom"/>
          </w:tcPr>
          <w:p w14:paraId="5C7BC8D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1.00</w:t>
            </w:r>
          </w:p>
        </w:tc>
        <w:tc>
          <w:tcPr>
            <w:tcW w:w="565" w:type="dxa"/>
            <w:shd w:val="clear" w:color="auto" w:fill="auto"/>
            <w:vAlign w:val="bottom"/>
          </w:tcPr>
          <w:p w14:paraId="13D3E72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4358566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672" w:type="dxa"/>
            <w:shd w:val="clear" w:color="auto" w:fill="auto"/>
            <w:vAlign w:val="bottom"/>
          </w:tcPr>
          <w:p w14:paraId="2EF6A77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0.16</w:t>
            </w:r>
          </w:p>
        </w:tc>
        <w:tc>
          <w:tcPr>
            <w:tcW w:w="667" w:type="dxa"/>
            <w:shd w:val="clear" w:color="auto" w:fill="auto"/>
            <w:vAlign w:val="bottom"/>
          </w:tcPr>
          <w:p w14:paraId="4782A2F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1.12</w:t>
            </w:r>
          </w:p>
        </w:tc>
        <w:tc>
          <w:tcPr>
            <w:tcW w:w="850" w:type="dxa"/>
            <w:shd w:val="clear" w:color="auto" w:fill="auto"/>
            <w:vAlign w:val="bottom"/>
          </w:tcPr>
          <w:p w14:paraId="79B1F24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65" w:type="dxa"/>
            <w:shd w:val="clear" w:color="auto" w:fill="auto"/>
            <w:vAlign w:val="bottom"/>
          </w:tcPr>
          <w:p w14:paraId="3AA8A23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r>
      <w:tr w:rsidR="009653B4" w14:paraId="65DD1333" w14:textId="77777777">
        <w:trPr>
          <w:trHeight w:val="300"/>
        </w:trPr>
        <w:tc>
          <w:tcPr>
            <w:tcW w:w="4395" w:type="dxa"/>
            <w:shd w:val="clear" w:color="auto" w:fill="auto"/>
            <w:vAlign w:val="center"/>
          </w:tcPr>
          <w:p w14:paraId="0F88DB71"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Interethnic contact</w:t>
            </w:r>
          </w:p>
        </w:tc>
        <w:tc>
          <w:tcPr>
            <w:tcW w:w="718" w:type="dxa"/>
            <w:shd w:val="clear" w:color="auto" w:fill="auto"/>
            <w:vAlign w:val="bottom"/>
          </w:tcPr>
          <w:p w14:paraId="10573A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2.34</w:t>
            </w:r>
          </w:p>
        </w:tc>
        <w:tc>
          <w:tcPr>
            <w:tcW w:w="666" w:type="dxa"/>
            <w:shd w:val="clear" w:color="auto" w:fill="auto"/>
            <w:vAlign w:val="bottom"/>
          </w:tcPr>
          <w:p w14:paraId="7D614AB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2.15</w:t>
            </w:r>
          </w:p>
        </w:tc>
        <w:tc>
          <w:tcPr>
            <w:tcW w:w="601" w:type="dxa"/>
            <w:shd w:val="clear" w:color="auto" w:fill="auto"/>
            <w:vAlign w:val="center"/>
          </w:tcPr>
          <w:p w14:paraId="187C1631"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center"/>
          </w:tcPr>
          <w:p w14:paraId="6B6C02D5"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18" w:type="dxa"/>
            <w:shd w:val="clear" w:color="auto" w:fill="auto"/>
            <w:vAlign w:val="bottom"/>
          </w:tcPr>
          <w:p w14:paraId="29B5859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2.59</w:t>
            </w:r>
          </w:p>
        </w:tc>
        <w:tc>
          <w:tcPr>
            <w:tcW w:w="666" w:type="dxa"/>
            <w:shd w:val="clear" w:color="auto" w:fill="auto"/>
            <w:vAlign w:val="bottom"/>
          </w:tcPr>
          <w:p w14:paraId="33D2AE0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2.24</w:t>
            </w:r>
          </w:p>
        </w:tc>
        <w:tc>
          <w:tcPr>
            <w:tcW w:w="565" w:type="dxa"/>
            <w:shd w:val="clear" w:color="auto" w:fill="auto"/>
            <w:vAlign w:val="bottom"/>
          </w:tcPr>
          <w:p w14:paraId="346AF08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059B18E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672" w:type="dxa"/>
            <w:shd w:val="clear" w:color="auto" w:fill="auto"/>
            <w:vAlign w:val="bottom"/>
          </w:tcPr>
          <w:p w14:paraId="2A1835C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0.26</w:t>
            </w:r>
          </w:p>
        </w:tc>
        <w:tc>
          <w:tcPr>
            <w:tcW w:w="667" w:type="dxa"/>
            <w:shd w:val="clear" w:color="auto" w:fill="auto"/>
            <w:vAlign w:val="bottom"/>
          </w:tcPr>
          <w:p w14:paraId="7DD412E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2.17</w:t>
            </w:r>
          </w:p>
        </w:tc>
        <w:tc>
          <w:tcPr>
            <w:tcW w:w="850" w:type="dxa"/>
            <w:shd w:val="clear" w:color="auto" w:fill="auto"/>
            <w:vAlign w:val="bottom"/>
          </w:tcPr>
          <w:p w14:paraId="4BE5C1D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65" w:type="dxa"/>
            <w:shd w:val="clear" w:color="auto" w:fill="auto"/>
            <w:vAlign w:val="bottom"/>
          </w:tcPr>
          <w:p w14:paraId="484A4F9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r>
      <w:tr w:rsidR="009653B4" w14:paraId="5B566BC1" w14:textId="77777777">
        <w:trPr>
          <w:trHeight w:val="300"/>
        </w:trPr>
        <w:tc>
          <w:tcPr>
            <w:tcW w:w="4395" w:type="dxa"/>
            <w:shd w:val="clear" w:color="auto" w:fill="auto"/>
            <w:vAlign w:val="center"/>
          </w:tcPr>
          <w:p w14:paraId="6D366B35"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Total exposure to asylum seekers</w:t>
            </w:r>
          </w:p>
        </w:tc>
        <w:tc>
          <w:tcPr>
            <w:tcW w:w="718" w:type="dxa"/>
            <w:shd w:val="clear" w:color="auto" w:fill="auto"/>
            <w:vAlign w:val="bottom"/>
          </w:tcPr>
          <w:p w14:paraId="5BBBCEB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1.50</w:t>
            </w:r>
          </w:p>
        </w:tc>
        <w:tc>
          <w:tcPr>
            <w:tcW w:w="666" w:type="dxa"/>
            <w:shd w:val="clear" w:color="auto" w:fill="auto"/>
            <w:vAlign w:val="bottom"/>
          </w:tcPr>
          <w:p w14:paraId="4EF6CD2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13.67</w:t>
            </w:r>
          </w:p>
        </w:tc>
        <w:tc>
          <w:tcPr>
            <w:tcW w:w="601" w:type="dxa"/>
            <w:shd w:val="clear" w:color="auto" w:fill="auto"/>
            <w:vAlign w:val="bottom"/>
          </w:tcPr>
          <w:p w14:paraId="6D29164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5C47813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292.61</w:t>
            </w:r>
          </w:p>
        </w:tc>
        <w:tc>
          <w:tcPr>
            <w:tcW w:w="718" w:type="dxa"/>
            <w:shd w:val="clear" w:color="auto" w:fill="auto"/>
            <w:vAlign w:val="bottom"/>
          </w:tcPr>
          <w:p w14:paraId="3E3537C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3.67</w:t>
            </w:r>
          </w:p>
        </w:tc>
        <w:tc>
          <w:tcPr>
            <w:tcW w:w="666" w:type="dxa"/>
            <w:shd w:val="clear" w:color="auto" w:fill="auto"/>
            <w:vAlign w:val="bottom"/>
          </w:tcPr>
          <w:p w14:paraId="1AAABA5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23.21</w:t>
            </w:r>
          </w:p>
        </w:tc>
        <w:tc>
          <w:tcPr>
            <w:tcW w:w="565" w:type="dxa"/>
            <w:shd w:val="clear" w:color="auto" w:fill="auto"/>
            <w:vAlign w:val="bottom"/>
          </w:tcPr>
          <w:p w14:paraId="22BB9A0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121028F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c>
          <w:tcPr>
            <w:tcW w:w="672" w:type="dxa"/>
            <w:shd w:val="clear" w:color="auto" w:fill="auto"/>
            <w:vAlign w:val="bottom"/>
          </w:tcPr>
          <w:p w14:paraId="1100C80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2.17</w:t>
            </w:r>
          </w:p>
        </w:tc>
        <w:tc>
          <w:tcPr>
            <w:tcW w:w="667" w:type="dxa"/>
            <w:shd w:val="clear" w:color="auto" w:fill="auto"/>
            <w:vAlign w:val="bottom"/>
          </w:tcPr>
          <w:p w14:paraId="660679C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17.87</w:t>
            </w:r>
          </w:p>
        </w:tc>
        <w:tc>
          <w:tcPr>
            <w:tcW w:w="850" w:type="dxa"/>
            <w:shd w:val="clear" w:color="auto" w:fill="auto"/>
            <w:vAlign w:val="bottom"/>
          </w:tcPr>
          <w:p w14:paraId="217A9AD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-27.62</w:t>
            </w:r>
          </w:p>
        </w:tc>
        <w:tc>
          <w:tcPr>
            <w:tcW w:w="765" w:type="dxa"/>
            <w:shd w:val="clear" w:color="auto" w:fill="auto"/>
            <w:vAlign w:val="bottom"/>
          </w:tcPr>
          <w:p w14:paraId="7792F1E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1D15D43B" w14:textId="77777777">
        <w:trPr>
          <w:trHeight w:val="300"/>
        </w:trPr>
        <w:tc>
          <w:tcPr>
            <w:tcW w:w="4395" w:type="dxa"/>
            <w:shd w:val="clear" w:color="auto" w:fill="auto"/>
            <w:vAlign w:val="center"/>
          </w:tcPr>
          <w:p w14:paraId="1D70A04F"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regular ASC</w:t>
            </w:r>
          </w:p>
        </w:tc>
        <w:tc>
          <w:tcPr>
            <w:tcW w:w="718" w:type="dxa"/>
            <w:shd w:val="clear" w:color="auto" w:fill="auto"/>
            <w:vAlign w:val="bottom"/>
          </w:tcPr>
          <w:p w14:paraId="04C2BE5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1.40</w:t>
            </w:r>
          </w:p>
        </w:tc>
        <w:tc>
          <w:tcPr>
            <w:tcW w:w="666" w:type="dxa"/>
            <w:shd w:val="clear" w:color="auto" w:fill="auto"/>
            <w:vAlign w:val="bottom"/>
          </w:tcPr>
          <w:p w14:paraId="3E0C8F3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13.42</w:t>
            </w:r>
          </w:p>
        </w:tc>
        <w:tc>
          <w:tcPr>
            <w:tcW w:w="601" w:type="dxa"/>
            <w:shd w:val="clear" w:color="auto" w:fill="auto"/>
            <w:vAlign w:val="bottom"/>
          </w:tcPr>
          <w:p w14:paraId="02DFA7C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5934FD0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292.61</w:t>
            </w:r>
          </w:p>
        </w:tc>
        <w:tc>
          <w:tcPr>
            <w:tcW w:w="718" w:type="dxa"/>
            <w:shd w:val="clear" w:color="auto" w:fill="auto"/>
            <w:vAlign w:val="bottom"/>
          </w:tcPr>
          <w:p w14:paraId="60DBA6B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2.01</w:t>
            </w:r>
          </w:p>
        </w:tc>
        <w:tc>
          <w:tcPr>
            <w:tcW w:w="666" w:type="dxa"/>
            <w:shd w:val="clear" w:color="auto" w:fill="auto"/>
            <w:vAlign w:val="bottom"/>
          </w:tcPr>
          <w:p w14:paraId="6596F18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20.36</w:t>
            </w:r>
          </w:p>
        </w:tc>
        <w:tc>
          <w:tcPr>
            <w:tcW w:w="565" w:type="dxa"/>
            <w:shd w:val="clear" w:color="auto" w:fill="auto"/>
            <w:vAlign w:val="bottom"/>
          </w:tcPr>
          <w:p w14:paraId="6ABB987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9D5B6D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c>
          <w:tcPr>
            <w:tcW w:w="672" w:type="dxa"/>
            <w:shd w:val="clear" w:color="auto" w:fill="auto"/>
            <w:vAlign w:val="bottom"/>
          </w:tcPr>
          <w:p w14:paraId="56D4689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0.61</w:t>
            </w:r>
          </w:p>
        </w:tc>
        <w:tc>
          <w:tcPr>
            <w:tcW w:w="667" w:type="dxa"/>
            <w:shd w:val="clear" w:color="auto" w:fill="auto"/>
            <w:vAlign w:val="bottom"/>
          </w:tcPr>
          <w:p w14:paraId="2DBD46D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14.12</w:t>
            </w:r>
          </w:p>
        </w:tc>
        <w:tc>
          <w:tcPr>
            <w:tcW w:w="850" w:type="dxa"/>
            <w:shd w:val="clear" w:color="auto" w:fill="auto"/>
            <w:vAlign w:val="bottom"/>
          </w:tcPr>
          <w:p w14:paraId="515291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-27.62</w:t>
            </w:r>
          </w:p>
        </w:tc>
        <w:tc>
          <w:tcPr>
            <w:tcW w:w="765" w:type="dxa"/>
            <w:shd w:val="clear" w:color="auto" w:fill="auto"/>
            <w:vAlign w:val="bottom"/>
          </w:tcPr>
          <w:p w14:paraId="679A149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1454880A" w14:textId="77777777">
        <w:trPr>
          <w:trHeight w:val="300"/>
        </w:trPr>
        <w:tc>
          <w:tcPr>
            <w:tcW w:w="4395" w:type="dxa"/>
            <w:shd w:val="clear" w:color="auto" w:fill="auto"/>
            <w:vAlign w:val="center"/>
          </w:tcPr>
          <w:p w14:paraId="697BA550"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temporary ASC</w:t>
            </w:r>
          </w:p>
        </w:tc>
        <w:tc>
          <w:tcPr>
            <w:tcW w:w="718" w:type="dxa"/>
            <w:shd w:val="clear" w:color="auto" w:fill="auto"/>
            <w:vAlign w:val="bottom"/>
          </w:tcPr>
          <w:p w14:paraId="4781CBA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0.10</w:t>
            </w:r>
          </w:p>
        </w:tc>
        <w:tc>
          <w:tcPr>
            <w:tcW w:w="666" w:type="dxa"/>
            <w:shd w:val="clear" w:color="auto" w:fill="auto"/>
            <w:vAlign w:val="bottom"/>
          </w:tcPr>
          <w:p w14:paraId="596E741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2.64</w:t>
            </w:r>
          </w:p>
        </w:tc>
        <w:tc>
          <w:tcPr>
            <w:tcW w:w="601" w:type="dxa"/>
            <w:shd w:val="clear" w:color="auto" w:fill="auto"/>
            <w:vAlign w:val="bottom"/>
          </w:tcPr>
          <w:p w14:paraId="7D69BAC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5C2F454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71.38</w:t>
            </w:r>
          </w:p>
        </w:tc>
        <w:tc>
          <w:tcPr>
            <w:tcW w:w="718" w:type="dxa"/>
            <w:shd w:val="clear" w:color="auto" w:fill="auto"/>
            <w:vAlign w:val="bottom"/>
          </w:tcPr>
          <w:p w14:paraId="1C8083E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0.66</w:t>
            </w:r>
          </w:p>
        </w:tc>
        <w:tc>
          <w:tcPr>
            <w:tcW w:w="666" w:type="dxa"/>
            <w:shd w:val="clear" w:color="auto" w:fill="auto"/>
            <w:vAlign w:val="bottom"/>
          </w:tcPr>
          <w:p w14:paraId="09507AE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10.26</w:t>
            </w:r>
          </w:p>
        </w:tc>
        <w:tc>
          <w:tcPr>
            <w:tcW w:w="565" w:type="dxa"/>
            <w:shd w:val="clear" w:color="auto" w:fill="auto"/>
            <w:vAlign w:val="bottom"/>
          </w:tcPr>
          <w:p w14:paraId="6F88994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666E42E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c>
          <w:tcPr>
            <w:tcW w:w="672" w:type="dxa"/>
            <w:shd w:val="clear" w:color="auto" w:fill="auto"/>
            <w:vAlign w:val="bottom"/>
          </w:tcPr>
          <w:p w14:paraId="2F09F55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0.56</w:t>
            </w:r>
          </w:p>
        </w:tc>
        <w:tc>
          <w:tcPr>
            <w:tcW w:w="667" w:type="dxa"/>
            <w:shd w:val="clear" w:color="auto" w:fill="auto"/>
            <w:vAlign w:val="bottom"/>
          </w:tcPr>
          <w:p w14:paraId="2C158E0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9.81</w:t>
            </w:r>
          </w:p>
        </w:tc>
        <w:tc>
          <w:tcPr>
            <w:tcW w:w="850" w:type="dxa"/>
            <w:shd w:val="clear" w:color="auto" w:fill="auto"/>
            <w:vAlign w:val="bottom"/>
          </w:tcPr>
          <w:p w14:paraId="51F7703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shd w:val="clear" w:color="auto" w:fill="auto"/>
            <w:vAlign w:val="bottom"/>
          </w:tcPr>
          <w:p w14:paraId="1C98287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r>
      <w:tr w:rsidR="009653B4" w14:paraId="0E162B6A" w14:textId="77777777">
        <w:trPr>
          <w:trHeight w:val="300"/>
        </w:trPr>
        <w:tc>
          <w:tcPr>
            <w:tcW w:w="4395" w:type="dxa"/>
            <w:shd w:val="clear" w:color="auto" w:fill="auto"/>
            <w:vAlign w:val="center"/>
          </w:tcPr>
          <w:p w14:paraId="09F3AD52"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crisis ASC</w:t>
            </w:r>
          </w:p>
        </w:tc>
        <w:tc>
          <w:tcPr>
            <w:tcW w:w="718" w:type="dxa"/>
            <w:shd w:val="clear" w:color="auto" w:fill="auto"/>
            <w:vAlign w:val="bottom"/>
          </w:tcPr>
          <w:p w14:paraId="644CD36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66" w:type="dxa"/>
            <w:shd w:val="clear" w:color="auto" w:fill="auto"/>
            <w:vAlign w:val="bottom"/>
          </w:tcPr>
          <w:p w14:paraId="7257854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01" w:type="dxa"/>
            <w:shd w:val="clear" w:color="auto" w:fill="auto"/>
            <w:vAlign w:val="bottom"/>
          </w:tcPr>
          <w:p w14:paraId="22A1446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1FCAA34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18" w:type="dxa"/>
            <w:shd w:val="clear" w:color="auto" w:fill="auto"/>
            <w:vAlign w:val="bottom"/>
          </w:tcPr>
          <w:p w14:paraId="3BE7801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1.00</w:t>
            </w:r>
          </w:p>
        </w:tc>
        <w:tc>
          <w:tcPr>
            <w:tcW w:w="666" w:type="dxa"/>
            <w:shd w:val="clear" w:color="auto" w:fill="auto"/>
            <w:vAlign w:val="bottom"/>
          </w:tcPr>
          <w:p w14:paraId="3B28BD6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5.19</w:t>
            </w:r>
          </w:p>
        </w:tc>
        <w:tc>
          <w:tcPr>
            <w:tcW w:w="565" w:type="dxa"/>
            <w:shd w:val="clear" w:color="auto" w:fill="auto"/>
            <w:vAlign w:val="bottom"/>
          </w:tcPr>
          <w:p w14:paraId="24F6FF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2A9E94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94.06</w:t>
            </w:r>
          </w:p>
        </w:tc>
        <w:tc>
          <w:tcPr>
            <w:tcW w:w="672" w:type="dxa"/>
            <w:shd w:val="clear" w:color="auto" w:fill="auto"/>
            <w:vAlign w:val="bottom"/>
          </w:tcPr>
          <w:p w14:paraId="3B670BC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1.00</w:t>
            </w:r>
          </w:p>
        </w:tc>
        <w:tc>
          <w:tcPr>
            <w:tcW w:w="667" w:type="dxa"/>
            <w:shd w:val="clear" w:color="auto" w:fill="auto"/>
            <w:vAlign w:val="bottom"/>
          </w:tcPr>
          <w:p w14:paraId="7B3BB9F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5.19</w:t>
            </w:r>
          </w:p>
        </w:tc>
        <w:tc>
          <w:tcPr>
            <w:tcW w:w="850" w:type="dxa"/>
            <w:shd w:val="clear" w:color="auto" w:fill="auto"/>
            <w:vAlign w:val="bottom"/>
          </w:tcPr>
          <w:p w14:paraId="3D5A2F6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shd w:val="clear" w:color="auto" w:fill="auto"/>
            <w:vAlign w:val="bottom"/>
          </w:tcPr>
          <w:p w14:paraId="47D9EAE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94.06</w:t>
            </w:r>
          </w:p>
        </w:tc>
      </w:tr>
      <w:tr w:rsidR="009653B4" w14:paraId="04768642" w14:textId="77777777">
        <w:trPr>
          <w:trHeight w:val="300"/>
        </w:trPr>
        <w:tc>
          <w:tcPr>
            <w:tcW w:w="4395" w:type="dxa"/>
            <w:shd w:val="clear" w:color="auto" w:fill="auto"/>
            <w:vAlign w:val="bottom"/>
          </w:tcPr>
          <w:p w14:paraId="038C4685" w14:textId="77777777" w:rsidR="009653B4" w:rsidRDefault="00E31588">
            <w:pPr>
              <w:spacing w:line="240" w:lineRule="auto"/>
              <w:rPr>
                <w:rFonts w:ascii="Times New Roman" w:eastAsia="Times New Roman" w:hAnsi="Times New Roman" w:cs="Times New Roman"/>
                <w:b/>
                <w:bCs/>
                <w:i/>
                <w:iCs/>
                <w:color w:val="000000"/>
                <w:sz w:val="20"/>
                <w:szCs w:val="20"/>
                <w:vertAlign w:val="superscript"/>
                <w:lang w:val="en-US" w:eastAsia="en-US"/>
              </w:rPr>
            </w:pPr>
            <w:r>
              <w:rPr>
                <w:rFonts w:ascii="Times New Roman" w:eastAsia="Times New Roman" w:hAnsi="Times New Roman" w:cs="Times New Roman"/>
                <w:b/>
                <w:bCs/>
                <w:i/>
                <w:iCs/>
                <w:color w:val="000000"/>
                <w:sz w:val="20"/>
                <w:szCs w:val="20"/>
                <w:lang w:val="en-US" w:eastAsia="en-US"/>
              </w:rPr>
              <w:t>Hybrid model sample (Ni=19,091; Nnb=2,997)</w:t>
            </w:r>
            <w:r>
              <w:rPr>
                <w:rFonts w:ascii="Times New Roman" w:eastAsia="Times New Roman" w:hAnsi="Times New Roman" w:cs="Times New Roman"/>
                <w:b/>
                <w:bCs/>
                <w:i/>
                <w:iCs/>
                <w:color w:val="000000"/>
                <w:sz w:val="20"/>
                <w:szCs w:val="20"/>
                <w:vertAlign w:val="superscript"/>
                <w:lang w:val="en-US" w:eastAsia="en-US"/>
              </w:rPr>
              <w:t>b</w:t>
            </w:r>
          </w:p>
        </w:tc>
        <w:tc>
          <w:tcPr>
            <w:tcW w:w="718" w:type="dxa"/>
            <w:shd w:val="clear" w:color="auto" w:fill="auto"/>
            <w:vAlign w:val="center"/>
          </w:tcPr>
          <w:p w14:paraId="377A1AF5" w14:textId="77777777" w:rsidR="009653B4" w:rsidRDefault="009653B4">
            <w:pPr>
              <w:spacing w:line="240" w:lineRule="auto"/>
              <w:rPr>
                <w:rFonts w:ascii="Times New Roman" w:eastAsia="Times New Roman" w:hAnsi="Times New Roman" w:cs="Times New Roman"/>
                <w:b/>
                <w:bCs/>
                <w:i/>
                <w:iCs/>
                <w:color w:val="000000"/>
                <w:sz w:val="20"/>
                <w:szCs w:val="20"/>
                <w:lang w:val="en-US" w:eastAsia="en-US"/>
              </w:rPr>
            </w:pPr>
          </w:p>
        </w:tc>
        <w:tc>
          <w:tcPr>
            <w:tcW w:w="666" w:type="dxa"/>
            <w:shd w:val="clear" w:color="auto" w:fill="auto"/>
            <w:vAlign w:val="center"/>
          </w:tcPr>
          <w:p w14:paraId="6268FD2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01" w:type="dxa"/>
            <w:shd w:val="clear" w:color="auto" w:fill="auto"/>
            <w:vAlign w:val="center"/>
          </w:tcPr>
          <w:p w14:paraId="70C473F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3BA1D0C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49D33A7C"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6" w:type="dxa"/>
            <w:shd w:val="clear" w:color="auto" w:fill="auto"/>
            <w:vAlign w:val="center"/>
          </w:tcPr>
          <w:p w14:paraId="477778DE"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565" w:type="dxa"/>
            <w:shd w:val="clear" w:color="auto" w:fill="auto"/>
            <w:vAlign w:val="center"/>
          </w:tcPr>
          <w:p w14:paraId="4D64C3F9"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2DBF13CE"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1667925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7" w:type="dxa"/>
            <w:shd w:val="clear" w:color="auto" w:fill="auto"/>
            <w:vAlign w:val="center"/>
          </w:tcPr>
          <w:p w14:paraId="1E65D88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center"/>
          </w:tcPr>
          <w:p w14:paraId="4431042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5" w:type="dxa"/>
            <w:shd w:val="clear" w:color="auto" w:fill="auto"/>
            <w:vAlign w:val="center"/>
          </w:tcPr>
          <w:p w14:paraId="2779BDE3"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0DE11585" w14:textId="77777777">
        <w:trPr>
          <w:trHeight w:val="300"/>
        </w:trPr>
        <w:tc>
          <w:tcPr>
            <w:tcW w:w="4395" w:type="dxa"/>
            <w:shd w:val="clear" w:color="auto" w:fill="auto"/>
            <w:vAlign w:val="center"/>
          </w:tcPr>
          <w:p w14:paraId="52094ED1"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PVV</w:t>
            </w:r>
            <w:r>
              <w:rPr>
                <w:rFonts w:ascii="Times New Roman" w:eastAsia="Times New Roman" w:hAnsi="Times New Roman" w:cs="Times New Roman"/>
                <w:color w:val="000000"/>
                <w:sz w:val="20"/>
                <w:szCs w:val="20"/>
                <w:vertAlign w:val="superscript"/>
                <w:lang w:val="en-US" w:eastAsia="en-US"/>
              </w:rPr>
              <w:t>c</w:t>
            </w:r>
            <w:r>
              <w:rPr>
                <w:rFonts w:ascii="Times New Roman" w:eastAsia="Times New Roman" w:hAnsi="Times New Roman" w:cs="Times New Roman"/>
                <w:color w:val="000000"/>
                <w:sz w:val="20"/>
                <w:szCs w:val="20"/>
                <w:lang w:val="en-US" w:eastAsia="en-US"/>
              </w:rPr>
              <w:t xml:space="preserve"> </w:t>
            </w:r>
          </w:p>
        </w:tc>
        <w:tc>
          <w:tcPr>
            <w:tcW w:w="718" w:type="dxa"/>
            <w:shd w:val="clear" w:color="auto" w:fill="auto"/>
            <w:vAlign w:val="center"/>
          </w:tcPr>
          <w:p w14:paraId="4A2194A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16.72</w:t>
            </w:r>
          </w:p>
        </w:tc>
        <w:tc>
          <w:tcPr>
            <w:tcW w:w="666" w:type="dxa"/>
            <w:shd w:val="clear" w:color="auto" w:fill="auto"/>
            <w:vAlign w:val="center"/>
          </w:tcPr>
          <w:p w14:paraId="05506D4A"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601" w:type="dxa"/>
            <w:shd w:val="clear" w:color="auto" w:fill="auto"/>
            <w:vAlign w:val="center"/>
          </w:tcPr>
          <w:p w14:paraId="797D603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59E0D78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21B91CB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20.48</w:t>
            </w:r>
          </w:p>
        </w:tc>
        <w:tc>
          <w:tcPr>
            <w:tcW w:w="666" w:type="dxa"/>
            <w:shd w:val="clear" w:color="auto" w:fill="auto"/>
            <w:vAlign w:val="center"/>
          </w:tcPr>
          <w:p w14:paraId="558EE3E1"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565" w:type="dxa"/>
            <w:shd w:val="clear" w:color="auto" w:fill="auto"/>
            <w:vAlign w:val="center"/>
          </w:tcPr>
          <w:p w14:paraId="65C91B4F"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6F29871A"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2730F5B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3.76</w:t>
            </w:r>
          </w:p>
        </w:tc>
        <w:tc>
          <w:tcPr>
            <w:tcW w:w="667" w:type="dxa"/>
            <w:shd w:val="clear" w:color="auto" w:fill="auto"/>
            <w:vAlign w:val="center"/>
          </w:tcPr>
          <w:p w14:paraId="1C505943" w14:textId="77777777" w:rsidR="009653B4" w:rsidRDefault="009653B4">
            <w:pPr>
              <w:spacing w:line="240" w:lineRule="auto"/>
              <w:jc w:val="center"/>
              <w:rPr>
                <w:rFonts w:ascii="Times New Roman" w:eastAsia="Times New Roman" w:hAnsi="Times New Roman" w:cs="Times New Roman"/>
                <w:color w:val="000000"/>
                <w:sz w:val="20"/>
                <w:szCs w:val="20"/>
                <w:lang w:val="en-US" w:eastAsia="en-US"/>
              </w:rPr>
            </w:pPr>
          </w:p>
        </w:tc>
        <w:tc>
          <w:tcPr>
            <w:tcW w:w="850" w:type="dxa"/>
            <w:shd w:val="clear" w:color="auto" w:fill="auto"/>
            <w:vAlign w:val="center"/>
          </w:tcPr>
          <w:p w14:paraId="517D0DA5"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c>
          <w:tcPr>
            <w:tcW w:w="765" w:type="dxa"/>
            <w:shd w:val="clear" w:color="auto" w:fill="auto"/>
            <w:vAlign w:val="center"/>
          </w:tcPr>
          <w:p w14:paraId="45815685"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r>
      <w:tr w:rsidR="009653B4" w14:paraId="1DD7ECB7" w14:textId="77777777">
        <w:trPr>
          <w:trHeight w:val="300"/>
        </w:trPr>
        <w:tc>
          <w:tcPr>
            <w:tcW w:w="4395" w:type="dxa"/>
            <w:shd w:val="clear" w:color="auto" w:fill="auto"/>
            <w:vAlign w:val="center"/>
          </w:tcPr>
          <w:p w14:paraId="0F0343B2"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Ethnic threat</w:t>
            </w:r>
          </w:p>
        </w:tc>
        <w:tc>
          <w:tcPr>
            <w:tcW w:w="718" w:type="dxa"/>
            <w:shd w:val="clear" w:color="auto" w:fill="auto"/>
            <w:vAlign w:val="bottom"/>
          </w:tcPr>
          <w:p w14:paraId="0B48B5D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1.89</w:t>
            </w:r>
          </w:p>
        </w:tc>
        <w:tc>
          <w:tcPr>
            <w:tcW w:w="666" w:type="dxa"/>
            <w:shd w:val="clear" w:color="auto" w:fill="auto"/>
            <w:vAlign w:val="bottom"/>
          </w:tcPr>
          <w:p w14:paraId="7F75D3F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1.36</w:t>
            </w:r>
          </w:p>
        </w:tc>
        <w:tc>
          <w:tcPr>
            <w:tcW w:w="601" w:type="dxa"/>
            <w:shd w:val="clear" w:color="auto" w:fill="auto"/>
            <w:vAlign w:val="bottom"/>
          </w:tcPr>
          <w:p w14:paraId="6650E3F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48479BD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18" w:type="dxa"/>
            <w:shd w:val="clear" w:color="auto" w:fill="auto"/>
            <w:vAlign w:val="bottom"/>
          </w:tcPr>
          <w:p w14:paraId="7E3301D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1.98</w:t>
            </w:r>
          </w:p>
        </w:tc>
        <w:tc>
          <w:tcPr>
            <w:tcW w:w="666" w:type="dxa"/>
            <w:shd w:val="clear" w:color="auto" w:fill="auto"/>
            <w:vAlign w:val="bottom"/>
          </w:tcPr>
          <w:p w14:paraId="05D97FE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1.33</w:t>
            </w:r>
          </w:p>
        </w:tc>
        <w:tc>
          <w:tcPr>
            <w:tcW w:w="565" w:type="dxa"/>
            <w:shd w:val="clear" w:color="auto" w:fill="auto"/>
            <w:vAlign w:val="bottom"/>
          </w:tcPr>
          <w:p w14:paraId="040D683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1163B38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672" w:type="dxa"/>
            <w:shd w:val="clear" w:color="auto" w:fill="auto"/>
            <w:vAlign w:val="bottom"/>
          </w:tcPr>
          <w:p w14:paraId="38EB796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0.09</w:t>
            </w:r>
          </w:p>
        </w:tc>
        <w:tc>
          <w:tcPr>
            <w:tcW w:w="667" w:type="dxa"/>
            <w:shd w:val="clear" w:color="auto" w:fill="auto"/>
            <w:vAlign w:val="bottom"/>
          </w:tcPr>
          <w:p w14:paraId="3C9CDD6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1.03</w:t>
            </w:r>
          </w:p>
        </w:tc>
        <w:tc>
          <w:tcPr>
            <w:tcW w:w="850" w:type="dxa"/>
            <w:shd w:val="clear" w:color="auto" w:fill="auto"/>
            <w:vAlign w:val="bottom"/>
          </w:tcPr>
          <w:p w14:paraId="68E582D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65" w:type="dxa"/>
            <w:shd w:val="clear" w:color="auto" w:fill="auto"/>
            <w:vAlign w:val="bottom"/>
          </w:tcPr>
          <w:p w14:paraId="47DA541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r>
      <w:tr w:rsidR="009653B4" w14:paraId="05267F82" w14:textId="77777777">
        <w:trPr>
          <w:trHeight w:val="300"/>
        </w:trPr>
        <w:tc>
          <w:tcPr>
            <w:tcW w:w="4395" w:type="dxa"/>
            <w:shd w:val="clear" w:color="auto" w:fill="auto"/>
            <w:vAlign w:val="center"/>
          </w:tcPr>
          <w:p w14:paraId="7FA0E877"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Interethnic contact</w:t>
            </w:r>
          </w:p>
        </w:tc>
        <w:tc>
          <w:tcPr>
            <w:tcW w:w="718" w:type="dxa"/>
            <w:shd w:val="clear" w:color="auto" w:fill="auto"/>
            <w:vAlign w:val="bottom"/>
          </w:tcPr>
          <w:p w14:paraId="5B03221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2.48</w:t>
            </w:r>
          </w:p>
        </w:tc>
        <w:tc>
          <w:tcPr>
            <w:tcW w:w="666" w:type="dxa"/>
            <w:shd w:val="clear" w:color="auto" w:fill="auto"/>
            <w:vAlign w:val="bottom"/>
          </w:tcPr>
          <w:p w14:paraId="223F350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2.11</w:t>
            </w:r>
          </w:p>
        </w:tc>
        <w:tc>
          <w:tcPr>
            <w:tcW w:w="601" w:type="dxa"/>
            <w:shd w:val="clear" w:color="auto" w:fill="auto"/>
            <w:vAlign w:val="bottom"/>
          </w:tcPr>
          <w:p w14:paraId="6DE3211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D7A5D3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18" w:type="dxa"/>
            <w:shd w:val="clear" w:color="auto" w:fill="auto"/>
            <w:vAlign w:val="bottom"/>
          </w:tcPr>
          <w:p w14:paraId="1A57787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2.58</w:t>
            </w:r>
          </w:p>
        </w:tc>
        <w:tc>
          <w:tcPr>
            <w:tcW w:w="666" w:type="dxa"/>
            <w:shd w:val="clear" w:color="auto" w:fill="auto"/>
            <w:vAlign w:val="bottom"/>
          </w:tcPr>
          <w:p w14:paraId="28B5A43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2.15</w:t>
            </w:r>
          </w:p>
        </w:tc>
        <w:tc>
          <w:tcPr>
            <w:tcW w:w="565" w:type="dxa"/>
            <w:shd w:val="clear" w:color="auto" w:fill="auto"/>
            <w:vAlign w:val="bottom"/>
          </w:tcPr>
          <w:p w14:paraId="5B694E7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71F3CA1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672" w:type="dxa"/>
            <w:shd w:val="clear" w:color="auto" w:fill="auto"/>
            <w:vAlign w:val="bottom"/>
          </w:tcPr>
          <w:p w14:paraId="309D1AF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0.10</w:t>
            </w:r>
          </w:p>
        </w:tc>
        <w:tc>
          <w:tcPr>
            <w:tcW w:w="667" w:type="dxa"/>
            <w:shd w:val="clear" w:color="auto" w:fill="auto"/>
            <w:vAlign w:val="bottom"/>
          </w:tcPr>
          <w:p w14:paraId="16214A2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1.99</w:t>
            </w:r>
          </w:p>
        </w:tc>
        <w:tc>
          <w:tcPr>
            <w:tcW w:w="850" w:type="dxa"/>
            <w:shd w:val="clear" w:color="auto" w:fill="auto"/>
            <w:vAlign w:val="bottom"/>
          </w:tcPr>
          <w:p w14:paraId="1625B54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65" w:type="dxa"/>
            <w:shd w:val="clear" w:color="auto" w:fill="auto"/>
            <w:vAlign w:val="bottom"/>
          </w:tcPr>
          <w:p w14:paraId="3FA702E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r>
      <w:tr w:rsidR="009653B4" w14:paraId="68F0B35E" w14:textId="77777777">
        <w:trPr>
          <w:trHeight w:val="300"/>
        </w:trPr>
        <w:tc>
          <w:tcPr>
            <w:tcW w:w="4395" w:type="dxa"/>
            <w:shd w:val="clear" w:color="auto" w:fill="auto"/>
            <w:vAlign w:val="center"/>
          </w:tcPr>
          <w:p w14:paraId="30F644D1"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Total exposure to asylum seekers</w:t>
            </w:r>
          </w:p>
        </w:tc>
        <w:tc>
          <w:tcPr>
            <w:tcW w:w="718" w:type="dxa"/>
            <w:shd w:val="clear" w:color="auto" w:fill="auto"/>
            <w:vAlign w:val="bottom"/>
          </w:tcPr>
          <w:p w14:paraId="72BACE4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1.74</w:t>
            </w:r>
          </w:p>
        </w:tc>
        <w:tc>
          <w:tcPr>
            <w:tcW w:w="666" w:type="dxa"/>
            <w:shd w:val="clear" w:color="auto" w:fill="auto"/>
            <w:vAlign w:val="bottom"/>
          </w:tcPr>
          <w:p w14:paraId="0389720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15.65</w:t>
            </w:r>
          </w:p>
        </w:tc>
        <w:tc>
          <w:tcPr>
            <w:tcW w:w="601" w:type="dxa"/>
            <w:shd w:val="clear" w:color="auto" w:fill="auto"/>
            <w:vAlign w:val="bottom"/>
          </w:tcPr>
          <w:p w14:paraId="4AE7915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0BE9B0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690.65</w:t>
            </w:r>
          </w:p>
        </w:tc>
        <w:tc>
          <w:tcPr>
            <w:tcW w:w="718" w:type="dxa"/>
            <w:shd w:val="clear" w:color="auto" w:fill="auto"/>
            <w:vAlign w:val="bottom"/>
          </w:tcPr>
          <w:p w14:paraId="1B4F3EA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3.83</w:t>
            </w:r>
          </w:p>
        </w:tc>
        <w:tc>
          <w:tcPr>
            <w:tcW w:w="666" w:type="dxa"/>
            <w:shd w:val="clear" w:color="auto" w:fill="auto"/>
            <w:vAlign w:val="bottom"/>
          </w:tcPr>
          <w:p w14:paraId="4A22787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23.19</w:t>
            </w:r>
          </w:p>
        </w:tc>
        <w:tc>
          <w:tcPr>
            <w:tcW w:w="565" w:type="dxa"/>
            <w:shd w:val="clear" w:color="auto" w:fill="auto"/>
            <w:vAlign w:val="bottom"/>
          </w:tcPr>
          <w:p w14:paraId="277415C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2B73E44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689.21</w:t>
            </w:r>
          </w:p>
        </w:tc>
        <w:tc>
          <w:tcPr>
            <w:tcW w:w="672" w:type="dxa"/>
            <w:shd w:val="clear" w:color="auto" w:fill="auto"/>
            <w:vAlign w:val="bottom"/>
          </w:tcPr>
          <w:p w14:paraId="180A77F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2.08</w:t>
            </w:r>
          </w:p>
        </w:tc>
        <w:tc>
          <w:tcPr>
            <w:tcW w:w="667" w:type="dxa"/>
            <w:shd w:val="clear" w:color="auto" w:fill="auto"/>
            <w:vAlign w:val="bottom"/>
          </w:tcPr>
          <w:p w14:paraId="64A8898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16.49</w:t>
            </w:r>
          </w:p>
        </w:tc>
        <w:tc>
          <w:tcPr>
            <w:tcW w:w="850" w:type="dxa"/>
            <w:shd w:val="clear" w:color="auto" w:fill="auto"/>
            <w:vAlign w:val="bottom"/>
          </w:tcPr>
          <w:p w14:paraId="30B1019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-31.28</w:t>
            </w:r>
          </w:p>
        </w:tc>
        <w:tc>
          <w:tcPr>
            <w:tcW w:w="765" w:type="dxa"/>
            <w:shd w:val="clear" w:color="auto" w:fill="auto"/>
            <w:vAlign w:val="bottom"/>
          </w:tcPr>
          <w:p w14:paraId="1197003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36291462" w14:textId="77777777">
        <w:trPr>
          <w:trHeight w:val="300"/>
        </w:trPr>
        <w:tc>
          <w:tcPr>
            <w:tcW w:w="4395" w:type="dxa"/>
            <w:shd w:val="clear" w:color="auto" w:fill="auto"/>
            <w:vAlign w:val="center"/>
          </w:tcPr>
          <w:p w14:paraId="751E187A"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regular ASC</w:t>
            </w:r>
          </w:p>
        </w:tc>
        <w:tc>
          <w:tcPr>
            <w:tcW w:w="718" w:type="dxa"/>
            <w:shd w:val="clear" w:color="auto" w:fill="auto"/>
            <w:vAlign w:val="bottom"/>
          </w:tcPr>
          <w:p w14:paraId="1E9DFFC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1.65</w:t>
            </w:r>
          </w:p>
        </w:tc>
        <w:tc>
          <w:tcPr>
            <w:tcW w:w="666" w:type="dxa"/>
            <w:shd w:val="clear" w:color="auto" w:fill="auto"/>
            <w:vAlign w:val="bottom"/>
          </w:tcPr>
          <w:p w14:paraId="2E6A27B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15.46</w:t>
            </w:r>
          </w:p>
        </w:tc>
        <w:tc>
          <w:tcPr>
            <w:tcW w:w="601" w:type="dxa"/>
            <w:shd w:val="clear" w:color="auto" w:fill="auto"/>
            <w:vAlign w:val="bottom"/>
          </w:tcPr>
          <w:p w14:paraId="3982A10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6369361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690.65</w:t>
            </w:r>
          </w:p>
        </w:tc>
        <w:tc>
          <w:tcPr>
            <w:tcW w:w="718" w:type="dxa"/>
            <w:shd w:val="clear" w:color="auto" w:fill="auto"/>
            <w:vAlign w:val="bottom"/>
          </w:tcPr>
          <w:p w14:paraId="564C8C9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2.04</w:t>
            </w:r>
          </w:p>
        </w:tc>
        <w:tc>
          <w:tcPr>
            <w:tcW w:w="666" w:type="dxa"/>
            <w:shd w:val="clear" w:color="auto" w:fill="auto"/>
            <w:vAlign w:val="bottom"/>
          </w:tcPr>
          <w:p w14:paraId="51BB135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19.34</w:t>
            </w:r>
          </w:p>
        </w:tc>
        <w:tc>
          <w:tcPr>
            <w:tcW w:w="565" w:type="dxa"/>
            <w:shd w:val="clear" w:color="auto" w:fill="auto"/>
            <w:vAlign w:val="bottom"/>
          </w:tcPr>
          <w:p w14:paraId="10E2B6B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6487915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689.21</w:t>
            </w:r>
          </w:p>
        </w:tc>
        <w:tc>
          <w:tcPr>
            <w:tcW w:w="672" w:type="dxa"/>
            <w:shd w:val="clear" w:color="auto" w:fill="auto"/>
            <w:vAlign w:val="bottom"/>
          </w:tcPr>
          <w:p w14:paraId="3FDEDBA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0.39</w:t>
            </w:r>
          </w:p>
        </w:tc>
        <w:tc>
          <w:tcPr>
            <w:tcW w:w="667" w:type="dxa"/>
            <w:shd w:val="clear" w:color="auto" w:fill="auto"/>
            <w:vAlign w:val="bottom"/>
          </w:tcPr>
          <w:p w14:paraId="639D0F2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10.53</w:t>
            </w:r>
          </w:p>
        </w:tc>
        <w:tc>
          <w:tcPr>
            <w:tcW w:w="850" w:type="dxa"/>
            <w:shd w:val="clear" w:color="auto" w:fill="auto"/>
            <w:vAlign w:val="bottom"/>
          </w:tcPr>
          <w:p w14:paraId="1B5B063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-31.28</w:t>
            </w:r>
          </w:p>
        </w:tc>
        <w:tc>
          <w:tcPr>
            <w:tcW w:w="765" w:type="dxa"/>
            <w:shd w:val="clear" w:color="auto" w:fill="auto"/>
            <w:vAlign w:val="bottom"/>
          </w:tcPr>
          <w:p w14:paraId="0E0A248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14922DCE" w14:textId="77777777">
        <w:trPr>
          <w:trHeight w:val="300"/>
        </w:trPr>
        <w:tc>
          <w:tcPr>
            <w:tcW w:w="4395" w:type="dxa"/>
            <w:shd w:val="clear" w:color="auto" w:fill="auto"/>
            <w:vAlign w:val="center"/>
          </w:tcPr>
          <w:p w14:paraId="60FFC14D"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temporary ASC</w:t>
            </w:r>
          </w:p>
        </w:tc>
        <w:tc>
          <w:tcPr>
            <w:tcW w:w="718" w:type="dxa"/>
            <w:shd w:val="clear" w:color="auto" w:fill="auto"/>
            <w:vAlign w:val="bottom"/>
          </w:tcPr>
          <w:p w14:paraId="4EA78EA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0.09</w:t>
            </w:r>
          </w:p>
        </w:tc>
        <w:tc>
          <w:tcPr>
            <w:tcW w:w="666" w:type="dxa"/>
            <w:shd w:val="clear" w:color="auto" w:fill="auto"/>
            <w:vAlign w:val="bottom"/>
          </w:tcPr>
          <w:p w14:paraId="0D19455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2.49</w:t>
            </w:r>
          </w:p>
        </w:tc>
        <w:tc>
          <w:tcPr>
            <w:tcW w:w="601" w:type="dxa"/>
            <w:shd w:val="clear" w:color="auto" w:fill="auto"/>
            <w:vAlign w:val="bottom"/>
          </w:tcPr>
          <w:p w14:paraId="1D84C5F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09AB352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71.38</w:t>
            </w:r>
          </w:p>
        </w:tc>
        <w:tc>
          <w:tcPr>
            <w:tcW w:w="718" w:type="dxa"/>
            <w:shd w:val="clear" w:color="auto" w:fill="auto"/>
            <w:vAlign w:val="bottom"/>
          </w:tcPr>
          <w:p w14:paraId="0823CBC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0.86</w:t>
            </w:r>
          </w:p>
        </w:tc>
        <w:tc>
          <w:tcPr>
            <w:tcW w:w="666" w:type="dxa"/>
            <w:shd w:val="clear" w:color="auto" w:fill="auto"/>
            <w:vAlign w:val="bottom"/>
          </w:tcPr>
          <w:p w14:paraId="604D4F4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11.73</w:t>
            </w:r>
          </w:p>
        </w:tc>
        <w:tc>
          <w:tcPr>
            <w:tcW w:w="565" w:type="dxa"/>
            <w:shd w:val="clear" w:color="auto" w:fill="auto"/>
            <w:vAlign w:val="bottom"/>
          </w:tcPr>
          <w:p w14:paraId="10E6792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74C1E53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c>
          <w:tcPr>
            <w:tcW w:w="672" w:type="dxa"/>
            <w:shd w:val="clear" w:color="auto" w:fill="auto"/>
            <w:vAlign w:val="bottom"/>
          </w:tcPr>
          <w:p w14:paraId="4D8457D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0.77</w:t>
            </w:r>
          </w:p>
        </w:tc>
        <w:tc>
          <w:tcPr>
            <w:tcW w:w="667" w:type="dxa"/>
            <w:shd w:val="clear" w:color="auto" w:fill="auto"/>
            <w:vAlign w:val="bottom"/>
          </w:tcPr>
          <w:p w14:paraId="692A7E3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11.41</w:t>
            </w:r>
          </w:p>
        </w:tc>
        <w:tc>
          <w:tcPr>
            <w:tcW w:w="850" w:type="dxa"/>
            <w:shd w:val="clear" w:color="auto" w:fill="auto"/>
            <w:vAlign w:val="bottom"/>
          </w:tcPr>
          <w:p w14:paraId="1E37E24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shd w:val="clear" w:color="auto" w:fill="auto"/>
            <w:vAlign w:val="bottom"/>
          </w:tcPr>
          <w:p w14:paraId="60F0E51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r>
      <w:tr w:rsidR="009653B4" w14:paraId="7F8A0F9E" w14:textId="77777777">
        <w:trPr>
          <w:trHeight w:val="300"/>
        </w:trPr>
        <w:tc>
          <w:tcPr>
            <w:tcW w:w="4395" w:type="dxa"/>
            <w:tcBorders>
              <w:bottom w:val="single" w:sz="4" w:space="0" w:color="000000"/>
            </w:tcBorders>
            <w:shd w:val="clear" w:color="auto" w:fill="auto"/>
            <w:vAlign w:val="center"/>
          </w:tcPr>
          <w:p w14:paraId="46F3E804"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crisis ASC</w:t>
            </w:r>
          </w:p>
        </w:tc>
        <w:tc>
          <w:tcPr>
            <w:tcW w:w="718" w:type="dxa"/>
            <w:tcBorders>
              <w:bottom w:val="single" w:sz="4" w:space="0" w:color="000000"/>
            </w:tcBorders>
            <w:shd w:val="clear" w:color="auto" w:fill="auto"/>
            <w:vAlign w:val="bottom"/>
          </w:tcPr>
          <w:p w14:paraId="1618B36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66" w:type="dxa"/>
            <w:tcBorders>
              <w:bottom w:val="single" w:sz="4" w:space="0" w:color="000000"/>
            </w:tcBorders>
            <w:shd w:val="clear" w:color="auto" w:fill="auto"/>
            <w:vAlign w:val="bottom"/>
          </w:tcPr>
          <w:p w14:paraId="4CA82B7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01" w:type="dxa"/>
            <w:tcBorders>
              <w:bottom w:val="single" w:sz="4" w:space="0" w:color="000000"/>
            </w:tcBorders>
            <w:shd w:val="clear" w:color="auto" w:fill="auto"/>
            <w:vAlign w:val="bottom"/>
          </w:tcPr>
          <w:p w14:paraId="6A998B3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tcBorders>
              <w:bottom w:val="single" w:sz="4" w:space="0" w:color="000000"/>
            </w:tcBorders>
            <w:shd w:val="clear" w:color="auto" w:fill="auto"/>
            <w:vAlign w:val="bottom"/>
          </w:tcPr>
          <w:p w14:paraId="1F7F96C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18" w:type="dxa"/>
            <w:tcBorders>
              <w:bottom w:val="single" w:sz="4" w:space="0" w:color="000000"/>
            </w:tcBorders>
            <w:shd w:val="clear" w:color="auto" w:fill="auto"/>
            <w:vAlign w:val="bottom"/>
          </w:tcPr>
          <w:p w14:paraId="7CC80E2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0.92</w:t>
            </w:r>
          </w:p>
        </w:tc>
        <w:tc>
          <w:tcPr>
            <w:tcW w:w="666" w:type="dxa"/>
            <w:tcBorders>
              <w:bottom w:val="single" w:sz="4" w:space="0" w:color="000000"/>
            </w:tcBorders>
            <w:shd w:val="clear" w:color="auto" w:fill="auto"/>
            <w:vAlign w:val="bottom"/>
          </w:tcPr>
          <w:p w14:paraId="21D4FC4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5.81</w:t>
            </w:r>
          </w:p>
        </w:tc>
        <w:tc>
          <w:tcPr>
            <w:tcW w:w="565" w:type="dxa"/>
            <w:tcBorders>
              <w:bottom w:val="single" w:sz="4" w:space="0" w:color="000000"/>
            </w:tcBorders>
            <w:shd w:val="clear" w:color="auto" w:fill="auto"/>
            <w:vAlign w:val="bottom"/>
          </w:tcPr>
          <w:p w14:paraId="02DE726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tcBorders>
              <w:bottom w:val="single" w:sz="4" w:space="0" w:color="000000"/>
            </w:tcBorders>
            <w:shd w:val="clear" w:color="auto" w:fill="auto"/>
            <w:vAlign w:val="bottom"/>
          </w:tcPr>
          <w:p w14:paraId="2AD8A28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283.02</w:t>
            </w:r>
          </w:p>
        </w:tc>
        <w:tc>
          <w:tcPr>
            <w:tcW w:w="672" w:type="dxa"/>
            <w:tcBorders>
              <w:bottom w:val="single" w:sz="4" w:space="0" w:color="000000"/>
            </w:tcBorders>
            <w:shd w:val="clear" w:color="auto" w:fill="auto"/>
            <w:vAlign w:val="bottom"/>
          </w:tcPr>
          <w:p w14:paraId="53DEFFB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0.92</w:t>
            </w:r>
          </w:p>
        </w:tc>
        <w:tc>
          <w:tcPr>
            <w:tcW w:w="667" w:type="dxa"/>
            <w:tcBorders>
              <w:bottom w:val="single" w:sz="4" w:space="0" w:color="000000"/>
            </w:tcBorders>
            <w:shd w:val="clear" w:color="auto" w:fill="auto"/>
            <w:vAlign w:val="bottom"/>
          </w:tcPr>
          <w:p w14:paraId="2D04D99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5.81</w:t>
            </w:r>
          </w:p>
        </w:tc>
        <w:tc>
          <w:tcPr>
            <w:tcW w:w="850" w:type="dxa"/>
            <w:tcBorders>
              <w:bottom w:val="single" w:sz="4" w:space="0" w:color="000000"/>
            </w:tcBorders>
            <w:shd w:val="clear" w:color="auto" w:fill="auto"/>
            <w:vAlign w:val="bottom"/>
          </w:tcPr>
          <w:p w14:paraId="2E1C1B9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tcBorders>
              <w:bottom w:val="single" w:sz="4" w:space="0" w:color="000000"/>
            </w:tcBorders>
            <w:shd w:val="clear" w:color="auto" w:fill="auto"/>
            <w:vAlign w:val="bottom"/>
          </w:tcPr>
          <w:p w14:paraId="075C6B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283.02</w:t>
            </w:r>
          </w:p>
        </w:tc>
      </w:tr>
      <w:tr w:rsidR="009653B4" w14:paraId="2A194BA5" w14:textId="77777777">
        <w:trPr>
          <w:trHeight w:val="300"/>
        </w:trPr>
        <w:tc>
          <w:tcPr>
            <w:tcW w:w="12817" w:type="dxa"/>
            <w:gridSpan w:val="13"/>
            <w:shd w:val="clear" w:color="auto" w:fill="auto"/>
            <w:vAlign w:val="center"/>
          </w:tcPr>
          <w:p w14:paraId="6E861D27" w14:textId="1A642F72" w:rsidR="009653B4" w:rsidRDefault="00E31588" w:rsidP="005502FA">
            <w:pPr>
              <w:spacing w:line="240" w:lineRule="auto"/>
              <w:rPr>
                <w:rFonts w:ascii="Times New Roman" w:eastAsia="Times New Roman" w:hAnsi="Times New Roman" w:cs="Times New Roman"/>
                <w:i/>
                <w:iCs/>
                <w:color w:val="000000"/>
                <w:sz w:val="20"/>
                <w:szCs w:val="20"/>
                <w:lang w:val="en-US" w:eastAsia="en-US"/>
              </w:rPr>
              <w:pPrChange w:id="915" w:author="Jochem Tolsma" w:date="2021-01-12T16:23:00Z">
                <w:pPr>
                  <w:spacing w:line="240" w:lineRule="auto"/>
                </w:pPr>
              </w:pPrChange>
            </w:pPr>
            <w:r>
              <w:rPr>
                <w:rFonts w:ascii="Times New Roman" w:eastAsia="Times New Roman" w:hAnsi="Times New Roman" w:cs="Times New Roman"/>
                <w:i/>
                <w:iCs/>
                <w:color w:val="000000"/>
                <w:sz w:val="20"/>
                <w:szCs w:val="20"/>
                <w:lang w:val="en-US" w:eastAsia="en-US"/>
              </w:rPr>
              <w:t>Sources: 1VOP</w:t>
            </w:r>
            <w:del w:id="916" w:author="Jochem Tolsma" w:date="2021-01-12T16:23:00Z">
              <w:r w:rsidDel="005502FA">
                <w:rPr>
                  <w:rFonts w:ascii="Times New Roman" w:eastAsia="Times New Roman" w:hAnsi="Times New Roman" w:cs="Times New Roman"/>
                  <w:i/>
                  <w:iCs/>
                  <w:color w:val="000000"/>
                  <w:sz w:val="20"/>
                  <w:szCs w:val="20"/>
                  <w:lang w:val="en-US" w:eastAsia="en-US"/>
                </w:rPr>
                <w:delText xml:space="preserve"> (2015)</w:delText>
              </w:r>
            </w:del>
            <w:r>
              <w:rPr>
                <w:rFonts w:ascii="Times New Roman" w:eastAsia="Times New Roman" w:hAnsi="Times New Roman" w:cs="Times New Roman"/>
                <w:i/>
                <w:iCs/>
                <w:color w:val="000000"/>
                <w:sz w:val="20"/>
                <w:szCs w:val="20"/>
                <w:lang w:val="en-US" w:eastAsia="en-US"/>
              </w:rPr>
              <w:t>, COA</w:t>
            </w:r>
            <w:del w:id="917" w:author="Jochem Tolsma" w:date="2021-01-12T16:23:00Z">
              <w:r w:rsidDel="005502FA">
                <w:rPr>
                  <w:rFonts w:ascii="Times New Roman" w:eastAsia="Times New Roman" w:hAnsi="Times New Roman" w:cs="Times New Roman"/>
                  <w:i/>
                  <w:iCs/>
                  <w:color w:val="000000"/>
                  <w:sz w:val="20"/>
                  <w:szCs w:val="20"/>
                  <w:lang w:val="en-US" w:eastAsia="en-US"/>
                </w:rPr>
                <w:delText xml:space="preserve"> (2015),</w:delText>
              </w:r>
            </w:del>
            <w:ins w:id="918" w:author="Jochem Tolsma" w:date="2021-01-12T16:23:00Z">
              <w:r w:rsidR="005502FA">
                <w:rPr>
                  <w:rFonts w:ascii="Times New Roman" w:eastAsia="Times New Roman" w:hAnsi="Times New Roman" w:cs="Times New Roman"/>
                  <w:i/>
                  <w:iCs/>
                  <w:color w:val="000000"/>
                  <w:sz w:val="20"/>
                  <w:szCs w:val="20"/>
                  <w:lang w:val="en-US" w:eastAsia="en-US"/>
                </w:rPr>
                <w:t>.</w:t>
              </w:r>
            </w:ins>
            <w:r>
              <w:rPr>
                <w:rFonts w:ascii="Times New Roman" w:eastAsia="Times New Roman" w:hAnsi="Times New Roman" w:cs="Times New Roman"/>
                <w:i/>
                <w:iCs/>
                <w:color w:val="000000"/>
                <w:sz w:val="20"/>
                <w:szCs w:val="20"/>
                <w:lang w:val="en-US" w:eastAsia="en-US"/>
              </w:rPr>
              <w:t xml:space="preserve"> </w:t>
            </w:r>
          </w:p>
        </w:tc>
      </w:tr>
      <w:tr w:rsidR="009653B4" w14:paraId="0DC933A6" w14:textId="77777777">
        <w:trPr>
          <w:trHeight w:val="300"/>
        </w:trPr>
        <w:tc>
          <w:tcPr>
            <w:tcW w:w="4395" w:type="dxa"/>
            <w:shd w:val="clear" w:color="auto" w:fill="auto"/>
            <w:vAlign w:val="center"/>
          </w:tcPr>
          <w:p w14:paraId="2777B0C4"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Notes</w:t>
            </w:r>
          </w:p>
        </w:tc>
        <w:tc>
          <w:tcPr>
            <w:tcW w:w="718" w:type="dxa"/>
            <w:shd w:val="clear" w:color="auto" w:fill="auto"/>
            <w:vAlign w:val="bottom"/>
          </w:tcPr>
          <w:p w14:paraId="35C50F0B"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666" w:type="dxa"/>
            <w:shd w:val="clear" w:color="auto" w:fill="auto"/>
            <w:vAlign w:val="bottom"/>
          </w:tcPr>
          <w:p w14:paraId="63DEE98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01" w:type="dxa"/>
            <w:shd w:val="clear" w:color="auto" w:fill="auto"/>
            <w:vAlign w:val="bottom"/>
          </w:tcPr>
          <w:p w14:paraId="79B25D7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4AB7EA74"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bottom"/>
          </w:tcPr>
          <w:p w14:paraId="0CAA50B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6" w:type="dxa"/>
            <w:shd w:val="clear" w:color="auto" w:fill="auto"/>
            <w:vAlign w:val="bottom"/>
          </w:tcPr>
          <w:p w14:paraId="7CE7378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565" w:type="dxa"/>
            <w:shd w:val="clear" w:color="auto" w:fill="auto"/>
            <w:vAlign w:val="bottom"/>
          </w:tcPr>
          <w:p w14:paraId="4D49EE9D"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2853DC4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bottom"/>
          </w:tcPr>
          <w:p w14:paraId="343617BD"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7" w:type="dxa"/>
            <w:shd w:val="clear" w:color="auto" w:fill="auto"/>
            <w:vAlign w:val="bottom"/>
          </w:tcPr>
          <w:p w14:paraId="1A396AE1"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bottom"/>
          </w:tcPr>
          <w:p w14:paraId="27C5FC93"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5" w:type="dxa"/>
            <w:shd w:val="clear" w:color="auto" w:fill="auto"/>
            <w:vAlign w:val="bottom"/>
          </w:tcPr>
          <w:p w14:paraId="71776E23"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1AD9F0AE" w14:textId="77777777">
        <w:trPr>
          <w:trHeight w:val="300"/>
        </w:trPr>
        <w:tc>
          <w:tcPr>
            <w:tcW w:w="9860" w:type="dxa"/>
            <w:gridSpan w:val="9"/>
            <w:shd w:val="clear" w:color="auto" w:fill="auto"/>
            <w:vAlign w:val="center"/>
          </w:tcPr>
          <w:p w14:paraId="7ACF0F63"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a: 116 respondents living in 81 different neighbourhoods experienced a change in the number of asylum seekers. </w:t>
            </w:r>
          </w:p>
        </w:tc>
        <w:tc>
          <w:tcPr>
            <w:tcW w:w="672" w:type="dxa"/>
            <w:shd w:val="clear" w:color="auto" w:fill="auto"/>
            <w:vAlign w:val="bottom"/>
          </w:tcPr>
          <w:p w14:paraId="748E4FFC"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668" w:type="dxa"/>
            <w:shd w:val="clear" w:color="auto" w:fill="auto"/>
            <w:vAlign w:val="bottom"/>
          </w:tcPr>
          <w:p w14:paraId="129F5CAD"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bottom"/>
          </w:tcPr>
          <w:p w14:paraId="06B3228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213F778C"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385040C8" w14:textId="77777777">
        <w:trPr>
          <w:trHeight w:val="300"/>
        </w:trPr>
        <w:tc>
          <w:tcPr>
            <w:tcW w:w="9860" w:type="dxa"/>
            <w:gridSpan w:val="9"/>
            <w:shd w:val="clear" w:color="auto" w:fill="auto"/>
            <w:vAlign w:val="center"/>
          </w:tcPr>
          <w:p w14:paraId="35F30D3E"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b: 1,491 respondents living in 175 different neighbourhoods experienced a change in the number of asylum seekers. </w:t>
            </w:r>
          </w:p>
        </w:tc>
        <w:tc>
          <w:tcPr>
            <w:tcW w:w="672" w:type="dxa"/>
            <w:shd w:val="clear" w:color="auto" w:fill="auto"/>
            <w:vAlign w:val="bottom"/>
          </w:tcPr>
          <w:p w14:paraId="484FC8AF"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668" w:type="dxa"/>
            <w:shd w:val="clear" w:color="auto" w:fill="auto"/>
            <w:vAlign w:val="bottom"/>
          </w:tcPr>
          <w:p w14:paraId="37D2AE2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bottom"/>
          </w:tcPr>
          <w:p w14:paraId="286FDA1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660DBE73"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0AF0C2E9" w14:textId="77777777">
        <w:trPr>
          <w:trHeight w:val="300"/>
        </w:trPr>
        <w:tc>
          <w:tcPr>
            <w:tcW w:w="11200" w:type="dxa"/>
            <w:gridSpan w:val="11"/>
            <w:shd w:val="clear" w:color="auto" w:fill="auto"/>
            <w:vAlign w:val="bottom"/>
          </w:tcPr>
          <w:p w14:paraId="79D20DEC"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c: In Wave 2 1.75% switched from the PVV to another voting option; 5.51% switched to the PVV from another voting option.</w:t>
            </w:r>
          </w:p>
          <w:p w14:paraId="0A6D0BB3"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14669A56"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3F3B9395"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6B9999C3"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7EACB77C"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430814BF"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850" w:type="dxa"/>
            <w:shd w:val="clear" w:color="auto" w:fill="auto"/>
            <w:vAlign w:val="bottom"/>
          </w:tcPr>
          <w:p w14:paraId="2810B13D"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767" w:type="dxa"/>
            <w:shd w:val="clear" w:color="auto" w:fill="auto"/>
            <w:vAlign w:val="bottom"/>
          </w:tcPr>
          <w:p w14:paraId="236C4070" w14:textId="77777777" w:rsidR="009653B4" w:rsidRDefault="009653B4">
            <w:pPr>
              <w:spacing w:line="240" w:lineRule="auto"/>
              <w:rPr>
                <w:rFonts w:ascii="Times New Roman" w:eastAsia="Times New Roman" w:hAnsi="Times New Roman" w:cs="Times New Roman"/>
                <w:sz w:val="20"/>
                <w:szCs w:val="20"/>
                <w:lang w:val="en-US" w:eastAsia="en-US"/>
              </w:rPr>
            </w:pPr>
          </w:p>
        </w:tc>
      </w:tr>
    </w:tbl>
    <w:p w14:paraId="51721D4A" w14:textId="77777777" w:rsidR="009653B4" w:rsidRDefault="009653B4">
      <w:pPr>
        <w:rPr>
          <w:rFonts w:ascii="Times New Roman" w:hAnsi="Times New Roman" w:cs="Times New Roman"/>
          <w:sz w:val="24"/>
          <w:szCs w:val="24"/>
        </w:rPr>
        <w:sectPr w:rsidR="009653B4">
          <w:footerReference w:type="default" r:id="rId11"/>
          <w:pgSz w:w="16838" w:h="11906" w:orient="landscape"/>
          <w:pgMar w:top="1418" w:right="1418" w:bottom="1418" w:left="1418" w:header="0" w:footer="709" w:gutter="0"/>
          <w:cols w:space="720"/>
          <w:formProt w:val="0"/>
          <w:docGrid w:linePitch="360" w:charSpace="4096"/>
        </w:sectPr>
      </w:pPr>
    </w:p>
    <w:tbl>
      <w:tblPr>
        <w:tblW w:w="9698" w:type="dxa"/>
        <w:tblBorders>
          <w:bottom w:val="single" w:sz="4" w:space="0" w:color="000000"/>
          <w:insideH w:val="single" w:sz="4" w:space="0" w:color="000000"/>
        </w:tblBorders>
        <w:tblLook w:val="04A0" w:firstRow="1" w:lastRow="0" w:firstColumn="1" w:lastColumn="0" w:noHBand="0" w:noVBand="1"/>
      </w:tblPr>
      <w:tblGrid>
        <w:gridCol w:w="4396"/>
        <w:gridCol w:w="992"/>
        <w:gridCol w:w="992"/>
        <w:gridCol w:w="992"/>
        <w:gridCol w:w="1160"/>
        <w:gridCol w:w="1166"/>
      </w:tblGrid>
      <w:tr w:rsidR="009653B4" w14:paraId="5753EAAB" w14:textId="77777777">
        <w:trPr>
          <w:trHeight w:val="255"/>
        </w:trPr>
        <w:tc>
          <w:tcPr>
            <w:tcW w:w="9697" w:type="dxa"/>
            <w:gridSpan w:val="6"/>
            <w:tcBorders>
              <w:bottom w:val="single" w:sz="4" w:space="0" w:color="000000"/>
            </w:tcBorders>
            <w:shd w:val="clear" w:color="auto" w:fill="auto"/>
            <w:vAlign w:val="bottom"/>
          </w:tcPr>
          <w:p w14:paraId="21DA8603"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b/>
                <w:lang w:val="en-US" w:eastAsia="en-US"/>
              </w:rPr>
              <w:lastRenderedPageBreak/>
              <w:t>Table 2.</w:t>
            </w:r>
            <w:r>
              <w:rPr>
                <w:rFonts w:ascii="Times New Roman" w:eastAsia="Times New Roman" w:hAnsi="Times New Roman" w:cs="Times New Roman"/>
                <w:lang w:val="en-US" w:eastAsia="en-US"/>
              </w:rPr>
              <w:t xml:space="preserve"> Fixed effects models predicting voting intention for the PVV (standard errors in parentheses; </w:t>
            </w:r>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i</w:t>
            </w:r>
            <w:r>
              <w:rPr>
                <w:rFonts w:ascii="Times New Roman" w:eastAsia="Times New Roman" w:hAnsi="Times New Roman" w:cs="Times New Roman"/>
                <w:sz w:val="20"/>
                <w:szCs w:val="20"/>
                <w:lang w:val="en-US" w:eastAsia="en-US"/>
              </w:rPr>
              <w:t xml:space="preserve"> = 1,389; N</w:t>
            </w:r>
            <w:r>
              <w:rPr>
                <w:rFonts w:ascii="Times New Roman" w:eastAsia="Times New Roman" w:hAnsi="Times New Roman" w:cs="Times New Roman"/>
                <w:sz w:val="20"/>
                <w:szCs w:val="20"/>
                <w:vertAlign w:val="subscript"/>
                <w:lang w:val="en-US" w:eastAsia="en-US"/>
              </w:rPr>
              <w:t>nb</w:t>
            </w:r>
            <w:r>
              <w:rPr>
                <w:rFonts w:ascii="Times New Roman" w:eastAsia="Times New Roman" w:hAnsi="Times New Roman" w:cs="Times New Roman"/>
                <w:sz w:val="20"/>
                <w:szCs w:val="20"/>
                <w:lang w:val="en-US" w:eastAsia="en-US"/>
              </w:rPr>
              <w:t xml:space="preserve"> = 1,002).</w:t>
            </w:r>
            <w:r>
              <w:rPr>
                <w:rFonts w:ascii="Times New Roman" w:eastAsia="Times New Roman" w:hAnsi="Times New Roman" w:cs="Times New Roman"/>
                <w:lang w:val="en-US" w:eastAsia="en-US"/>
              </w:rPr>
              <w:t> </w:t>
            </w:r>
          </w:p>
        </w:tc>
      </w:tr>
      <w:tr w:rsidR="009653B4" w14:paraId="62F9A09D" w14:textId="77777777">
        <w:trPr>
          <w:trHeight w:val="255"/>
        </w:trPr>
        <w:tc>
          <w:tcPr>
            <w:tcW w:w="4395" w:type="dxa"/>
            <w:tcBorders>
              <w:bottom w:val="single" w:sz="4" w:space="0" w:color="000000"/>
            </w:tcBorders>
            <w:shd w:val="clear" w:color="auto" w:fill="auto"/>
            <w:vAlign w:val="bottom"/>
          </w:tcPr>
          <w:p w14:paraId="495E8A32"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w:t>
            </w:r>
          </w:p>
        </w:tc>
        <w:tc>
          <w:tcPr>
            <w:tcW w:w="992" w:type="dxa"/>
            <w:tcBorders>
              <w:bottom w:val="single" w:sz="4" w:space="0" w:color="000000"/>
            </w:tcBorders>
            <w:shd w:val="clear" w:color="auto" w:fill="auto"/>
            <w:vAlign w:val="bottom"/>
          </w:tcPr>
          <w:p w14:paraId="4AE8857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1</w:t>
            </w:r>
          </w:p>
        </w:tc>
        <w:tc>
          <w:tcPr>
            <w:tcW w:w="992" w:type="dxa"/>
            <w:tcBorders>
              <w:bottom w:val="single" w:sz="4" w:space="0" w:color="000000"/>
            </w:tcBorders>
            <w:shd w:val="clear" w:color="auto" w:fill="auto"/>
            <w:vAlign w:val="bottom"/>
          </w:tcPr>
          <w:p w14:paraId="5555163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2</w:t>
            </w:r>
          </w:p>
        </w:tc>
        <w:tc>
          <w:tcPr>
            <w:tcW w:w="992" w:type="dxa"/>
            <w:tcBorders>
              <w:bottom w:val="single" w:sz="4" w:space="0" w:color="000000"/>
            </w:tcBorders>
            <w:shd w:val="clear" w:color="auto" w:fill="auto"/>
            <w:vAlign w:val="bottom"/>
          </w:tcPr>
          <w:p w14:paraId="3C435DEE"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3</w:t>
            </w:r>
          </w:p>
        </w:tc>
        <w:tc>
          <w:tcPr>
            <w:tcW w:w="1160" w:type="dxa"/>
            <w:tcBorders>
              <w:bottom w:val="single" w:sz="4" w:space="0" w:color="000000"/>
            </w:tcBorders>
            <w:shd w:val="clear" w:color="auto" w:fill="auto"/>
            <w:vAlign w:val="bottom"/>
          </w:tcPr>
          <w:p w14:paraId="7F7754A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4</w:t>
            </w:r>
          </w:p>
        </w:tc>
        <w:tc>
          <w:tcPr>
            <w:tcW w:w="1166" w:type="dxa"/>
            <w:tcBorders>
              <w:bottom w:val="single" w:sz="4" w:space="0" w:color="000000"/>
            </w:tcBorders>
            <w:shd w:val="clear" w:color="auto" w:fill="auto"/>
            <w:vAlign w:val="bottom"/>
          </w:tcPr>
          <w:p w14:paraId="1FF707F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5</w:t>
            </w:r>
          </w:p>
        </w:tc>
      </w:tr>
      <w:tr w:rsidR="009653B4" w14:paraId="6C7811DC" w14:textId="77777777">
        <w:trPr>
          <w:trHeight w:val="300"/>
        </w:trPr>
        <w:tc>
          <w:tcPr>
            <w:tcW w:w="4395" w:type="dxa"/>
            <w:shd w:val="clear" w:color="auto" w:fill="auto"/>
            <w:vAlign w:val="center"/>
          </w:tcPr>
          <w:p w14:paraId="1D9399FA"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Wave 2 (wave 1 = ref.)</w:t>
            </w:r>
          </w:p>
        </w:tc>
        <w:tc>
          <w:tcPr>
            <w:tcW w:w="992" w:type="dxa"/>
            <w:shd w:val="clear" w:color="auto" w:fill="auto"/>
            <w:vAlign w:val="bottom"/>
          </w:tcPr>
          <w:p w14:paraId="4286D7B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1.118*</w:t>
            </w:r>
          </w:p>
        </w:tc>
        <w:tc>
          <w:tcPr>
            <w:tcW w:w="992" w:type="dxa"/>
            <w:shd w:val="clear" w:color="auto" w:fill="auto"/>
            <w:vAlign w:val="bottom"/>
          </w:tcPr>
          <w:p w14:paraId="4A0EAE1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1.113*</w:t>
            </w:r>
          </w:p>
        </w:tc>
        <w:tc>
          <w:tcPr>
            <w:tcW w:w="992" w:type="dxa"/>
            <w:shd w:val="clear" w:color="auto" w:fill="auto"/>
            <w:vAlign w:val="bottom"/>
          </w:tcPr>
          <w:p w14:paraId="303AB3E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1.091*</w:t>
            </w:r>
          </w:p>
        </w:tc>
        <w:tc>
          <w:tcPr>
            <w:tcW w:w="1160" w:type="dxa"/>
            <w:shd w:val="clear" w:color="auto" w:fill="auto"/>
            <w:vAlign w:val="bottom"/>
          </w:tcPr>
          <w:p w14:paraId="57147A2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1.104*</w:t>
            </w:r>
          </w:p>
        </w:tc>
        <w:tc>
          <w:tcPr>
            <w:tcW w:w="1166" w:type="dxa"/>
            <w:shd w:val="clear" w:color="auto" w:fill="auto"/>
            <w:vAlign w:val="bottom"/>
          </w:tcPr>
          <w:p w14:paraId="47A0520A"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1.084*</w:t>
            </w:r>
          </w:p>
        </w:tc>
      </w:tr>
      <w:tr w:rsidR="009653B4" w14:paraId="513FF34F" w14:textId="77777777">
        <w:trPr>
          <w:trHeight w:val="255"/>
        </w:trPr>
        <w:tc>
          <w:tcPr>
            <w:tcW w:w="4395" w:type="dxa"/>
            <w:shd w:val="clear" w:color="auto" w:fill="auto"/>
            <w:vAlign w:val="bottom"/>
          </w:tcPr>
          <w:p w14:paraId="55522905"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4BFC87A5"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992" w:type="dxa"/>
            <w:shd w:val="clear" w:color="auto" w:fill="auto"/>
            <w:vAlign w:val="bottom"/>
          </w:tcPr>
          <w:p w14:paraId="31ECB52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992" w:type="dxa"/>
            <w:shd w:val="clear" w:color="auto" w:fill="auto"/>
            <w:vAlign w:val="bottom"/>
          </w:tcPr>
          <w:p w14:paraId="60EFA9A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1160" w:type="dxa"/>
            <w:shd w:val="clear" w:color="auto" w:fill="auto"/>
            <w:vAlign w:val="bottom"/>
          </w:tcPr>
          <w:p w14:paraId="654C8D36"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1166" w:type="dxa"/>
            <w:shd w:val="clear" w:color="auto" w:fill="auto"/>
            <w:vAlign w:val="bottom"/>
          </w:tcPr>
          <w:p w14:paraId="44D24222"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(0.065)</w:t>
            </w:r>
          </w:p>
        </w:tc>
      </w:tr>
      <w:tr w:rsidR="009653B4" w14:paraId="0DAF2854" w14:textId="77777777">
        <w:trPr>
          <w:trHeight w:val="300"/>
        </w:trPr>
        <w:tc>
          <w:tcPr>
            <w:tcW w:w="4395" w:type="dxa"/>
            <w:shd w:val="clear" w:color="auto" w:fill="auto"/>
            <w:vAlign w:val="center"/>
          </w:tcPr>
          <w:p w14:paraId="1D65F930"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Exposure to asylum seekers </w:t>
            </w:r>
          </w:p>
        </w:tc>
        <w:tc>
          <w:tcPr>
            <w:tcW w:w="992" w:type="dxa"/>
            <w:shd w:val="clear" w:color="auto" w:fill="auto"/>
            <w:vAlign w:val="bottom"/>
          </w:tcPr>
          <w:p w14:paraId="6C1577F5"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0.022+</w:t>
            </w:r>
          </w:p>
        </w:tc>
        <w:tc>
          <w:tcPr>
            <w:tcW w:w="992" w:type="dxa"/>
            <w:shd w:val="clear" w:color="auto" w:fill="auto"/>
            <w:vAlign w:val="bottom"/>
          </w:tcPr>
          <w:p w14:paraId="0EA7E3D3"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59DBC5D4"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5F414E59"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6767A198" w14:textId="77777777" w:rsidR="009653B4" w:rsidRDefault="009653B4">
            <w:pPr>
              <w:spacing w:line="240" w:lineRule="auto"/>
              <w:jc w:val="center"/>
              <w:rPr>
                <w:rFonts w:ascii="Times New Roman" w:eastAsia="Times New Roman" w:hAnsi="Times New Roman" w:cs="Times New Roman"/>
                <w:lang w:val="en-US" w:eastAsia="en-US"/>
              </w:rPr>
            </w:pPr>
          </w:p>
        </w:tc>
      </w:tr>
      <w:tr w:rsidR="009653B4" w14:paraId="1D7AAFF9" w14:textId="77777777">
        <w:trPr>
          <w:trHeight w:val="255"/>
        </w:trPr>
        <w:tc>
          <w:tcPr>
            <w:tcW w:w="4395" w:type="dxa"/>
            <w:shd w:val="clear" w:color="auto" w:fill="auto"/>
            <w:vAlign w:val="bottom"/>
          </w:tcPr>
          <w:p w14:paraId="13AAC568"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1963E4A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(0.012)</w:t>
            </w:r>
          </w:p>
        </w:tc>
        <w:tc>
          <w:tcPr>
            <w:tcW w:w="992" w:type="dxa"/>
            <w:shd w:val="clear" w:color="auto" w:fill="auto"/>
            <w:vAlign w:val="bottom"/>
          </w:tcPr>
          <w:p w14:paraId="284875AD"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7ED7237E"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1E799B13"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3A3EFCF2" w14:textId="77777777" w:rsidR="009653B4" w:rsidRDefault="009653B4">
            <w:pPr>
              <w:spacing w:line="240" w:lineRule="auto"/>
              <w:jc w:val="center"/>
              <w:rPr>
                <w:rFonts w:ascii="Times New Roman" w:eastAsia="Times New Roman" w:hAnsi="Times New Roman" w:cs="Times New Roman"/>
                <w:lang w:val="en-US" w:eastAsia="en-US"/>
              </w:rPr>
            </w:pPr>
          </w:p>
        </w:tc>
      </w:tr>
      <w:tr w:rsidR="009653B4" w14:paraId="3EF7B9DB" w14:textId="77777777">
        <w:trPr>
          <w:trHeight w:val="300"/>
        </w:trPr>
        <w:tc>
          <w:tcPr>
            <w:tcW w:w="4395" w:type="dxa"/>
            <w:shd w:val="clear" w:color="auto" w:fill="auto"/>
            <w:vAlign w:val="center"/>
          </w:tcPr>
          <w:p w14:paraId="06BDB80E"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Exposure to asylum seekers in regular ASC </w:t>
            </w:r>
          </w:p>
        </w:tc>
        <w:tc>
          <w:tcPr>
            <w:tcW w:w="992" w:type="dxa"/>
            <w:shd w:val="clear" w:color="auto" w:fill="auto"/>
            <w:vAlign w:val="bottom"/>
          </w:tcPr>
          <w:p w14:paraId="374AA756"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46025533"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c>
          <w:tcPr>
            <w:tcW w:w="992" w:type="dxa"/>
            <w:shd w:val="clear" w:color="auto" w:fill="auto"/>
            <w:vAlign w:val="bottom"/>
          </w:tcPr>
          <w:p w14:paraId="628B5FE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c>
          <w:tcPr>
            <w:tcW w:w="1160" w:type="dxa"/>
            <w:shd w:val="clear" w:color="auto" w:fill="auto"/>
            <w:vAlign w:val="bottom"/>
          </w:tcPr>
          <w:p w14:paraId="17EA89E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c>
          <w:tcPr>
            <w:tcW w:w="1166" w:type="dxa"/>
            <w:shd w:val="clear" w:color="auto" w:fill="auto"/>
            <w:vAlign w:val="bottom"/>
          </w:tcPr>
          <w:p w14:paraId="1BB9B8EA"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r>
      <w:tr w:rsidR="009653B4" w14:paraId="778B116E" w14:textId="77777777">
        <w:trPr>
          <w:trHeight w:val="300"/>
        </w:trPr>
        <w:tc>
          <w:tcPr>
            <w:tcW w:w="4395" w:type="dxa"/>
            <w:shd w:val="clear" w:color="auto" w:fill="auto"/>
            <w:vAlign w:val="center"/>
          </w:tcPr>
          <w:p w14:paraId="40A1E006"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1D1C1B60"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5A52F98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(0.014)</w:t>
            </w:r>
          </w:p>
        </w:tc>
        <w:tc>
          <w:tcPr>
            <w:tcW w:w="992" w:type="dxa"/>
            <w:shd w:val="clear" w:color="auto" w:fill="auto"/>
            <w:vAlign w:val="bottom"/>
          </w:tcPr>
          <w:p w14:paraId="3C3ABC9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(0.015)</w:t>
            </w:r>
          </w:p>
        </w:tc>
        <w:tc>
          <w:tcPr>
            <w:tcW w:w="1160" w:type="dxa"/>
            <w:shd w:val="clear" w:color="auto" w:fill="auto"/>
            <w:vAlign w:val="bottom"/>
          </w:tcPr>
          <w:p w14:paraId="3461572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(0.014)</w:t>
            </w:r>
          </w:p>
        </w:tc>
        <w:tc>
          <w:tcPr>
            <w:tcW w:w="1166" w:type="dxa"/>
            <w:shd w:val="clear" w:color="auto" w:fill="auto"/>
            <w:vAlign w:val="bottom"/>
          </w:tcPr>
          <w:p w14:paraId="15584CE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(0.014)</w:t>
            </w:r>
          </w:p>
        </w:tc>
      </w:tr>
      <w:tr w:rsidR="009653B4" w14:paraId="37F1FC9C" w14:textId="77777777">
        <w:trPr>
          <w:trHeight w:val="300"/>
        </w:trPr>
        <w:tc>
          <w:tcPr>
            <w:tcW w:w="4395" w:type="dxa"/>
            <w:shd w:val="clear" w:color="auto" w:fill="auto"/>
            <w:vAlign w:val="center"/>
          </w:tcPr>
          <w:p w14:paraId="2D28AF29"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Exposure to asylum seekers in temporary ASC</w:t>
            </w:r>
          </w:p>
        </w:tc>
        <w:tc>
          <w:tcPr>
            <w:tcW w:w="992" w:type="dxa"/>
            <w:shd w:val="clear" w:color="auto" w:fill="auto"/>
            <w:vAlign w:val="bottom"/>
          </w:tcPr>
          <w:p w14:paraId="0CD477A9"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4DFF57F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0.056</w:t>
            </w:r>
          </w:p>
        </w:tc>
        <w:tc>
          <w:tcPr>
            <w:tcW w:w="992" w:type="dxa"/>
            <w:shd w:val="clear" w:color="auto" w:fill="auto"/>
            <w:vAlign w:val="bottom"/>
          </w:tcPr>
          <w:p w14:paraId="57DED38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0.059</w:t>
            </w:r>
          </w:p>
        </w:tc>
        <w:tc>
          <w:tcPr>
            <w:tcW w:w="1160" w:type="dxa"/>
            <w:shd w:val="clear" w:color="auto" w:fill="auto"/>
            <w:vAlign w:val="bottom"/>
          </w:tcPr>
          <w:p w14:paraId="1A65EDB6"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0.059</w:t>
            </w:r>
          </w:p>
        </w:tc>
        <w:tc>
          <w:tcPr>
            <w:tcW w:w="1166" w:type="dxa"/>
            <w:shd w:val="clear" w:color="auto" w:fill="auto"/>
            <w:vAlign w:val="bottom"/>
          </w:tcPr>
          <w:p w14:paraId="535D28C5"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0.061</w:t>
            </w:r>
          </w:p>
        </w:tc>
      </w:tr>
      <w:tr w:rsidR="009653B4" w14:paraId="70D1BA60" w14:textId="77777777">
        <w:trPr>
          <w:trHeight w:val="300"/>
        </w:trPr>
        <w:tc>
          <w:tcPr>
            <w:tcW w:w="4395" w:type="dxa"/>
            <w:shd w:val="clear" w:color="auto" w:fill="auto"/>
            <w:vAlign w:val="center"/>
          </w:tcPr>
          <w:p w14:paraId="5974CDDA"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710A1496"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2AC4AA0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(0.062)</w:t>
            </w:r>
          </w:p>
        </w:tc>
        <w:tc>
          <w:tcPr>
            <w:tcW w:w="992" w:type="dxa"/>
            <w:shd w:val="clear" w:color="auto" w:fill="auto"/>
            <w:vAlign w:val="bottom"/>
          </w:tcPr>
          <w:p w14:paraId="55BB281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(0.066)</w:t>
            </w:r>
          </w:p>
        </w:tc>
        <w:tc>
          <w:tcPr>
            <w:tcW w:w="1160" w:type="dxa"/>
            <w:shd w:val="clear" w:color="auto" w:fill="auto"/>
            <w:vAlign w:val="bottom"/>
          </w:tcPr>
          <w:p w14:paraId="07FE66A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1166" w:type="dxa"/>
            <w:shd w:val="clear" w:color="auto" w:fill="auto"/>
            <w:vAlign w:val="bottom"/>
          </w:tcPr>
          <w:p w14:paraId="45B5F70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(0.067)</w:t>
            </w:r>
          </w:p>
        </w:tc>
      </w:tr>
      <w:tr w:rsidR="009653B4" w14:paraId="3EE9D351" w14:textId="77777777">
        <w:trPr>
          <w:trHeight w:val="300"/>
        </w:trPr>
        <w:tc>
          <w:tcPr>
            <w:tcW w:w="4395" w:type="dxa"/>
            <w:shd w:val="clear" w:color="auto" w:fill="auto"/>
            <w:vAlign w:val="center"/>
          </w:tcPr>
          <w:p w14:paraId="38E7ECFC"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Exposure to asylum seekers in crisis ASC </w:t>
            </w:r>
          </w:p>
        </w:tc>
        <w:tc>
          <w:tcPr>
            <w:tcW w:w="992" w:type="dxa"/>
            <w:shd w:val="clear" w:color="auto" w:fill="auto"/>
            <w:vAlign w:val="bottom"/>
          </w:tcPr>
          <w:p w14:paraId="347B5FFB"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7C1DF14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0.028+</w:t>
            </w:r>
          </w:p>
        </w:tc>
        <w:tc>
          <w:tcPr>
            <w:tcW w:w="992" w:type="dxa"/>
            <w:shd w:val="clear" w:color="auto" w:fill="auto"/>
            <w:vAlign w:val="bottom"/>
          </w:tcPr>
          <w:p w14:paraId="23BD38FC"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0.028+</w:t>
            </w:r>
          </w:p>
        </w:tc>
        <w:tc>
          <w:tcPr>
            <w:tcW w:w="1160" w:type="dxa"/>
            <w:shd w:val="clear" w:color="auto" w:fill="auto"/>
            <w:vAlign w:val="bottom"/>
          </w:tcPr>
          <w:p w14:paraId="2D3FE47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c>
          <w:tcPr>
            <w:tcW w:w="1166" w:type="dxa"/>
            <w:shd w:val="clear" w:color="auto" w:fill="auto"/>
            <w:vAlign w:val="bottom"/>
          </w:tcPr>
          <w:p w14:paraId="072C05DE"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r>
      <w:tr w:rsidR="009653B4" w14:paraId="38826A93" w14:textId="77777777">
        <w:trPr>
          <w:trHeight w:val="255"/>
        </w:trPr>
        <w:tc>
          <w:tcPr>
            <w:tcW w:w="4395" w:type="dxa"/>
            <w:shd w:val="clear" w:color="auto" w:fill="auto"/>
            <w:vAlign w:val="bottom"/>
          </w:tcPr>
          <w:p w14:paraId="2B5C90B6"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19285822"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3BC9C4C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c>
          <w:tcPr>
            <w:tcW w:w="992" w:type="dxa"/>
            <w:shd w:val="clear" w:color="auto" w:fill="auto"/>
            <w:vAlign w:val="bottom"/>
          </w:tcPr>
          <w:p w14:paraId="468FCC02"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c>
          <w:tcPr>
            <w:tcW w:w="1160" w:type="dxa"/>
            <w:shd w:val="clear" w:color="auto" w:fill="auto"/>
            <w:vAlign w:val="bottom"/>
          </w:tcPr>
          <w:p w14:paraId="159232E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c>
          <w:tcPr>
            <w:tcW w:w="1166" w:type="dxa"/>
            <w:shd w:val="clear" w:color="auto" w:fill="auto"/>
            <w:vAlign w:val="bottom"/>
          </w:tcPr>
          <w:p w14:paraId="24B7C16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r>
      <w:tr w:rsidR="009653B4" w14:paraId="66D9ACDA" w14:textId="77777777">
        <w:trPr>
          <w:trHeight w:val="255"/>
        </w:trPr>
        <w:tc>
          <w:tcPr>
            <w:tcW w:w="4395" w:type="dxa"/>
            <w:shd w:val="clear" w:color="auto" w:fill="auto"/>
            <w:vAlign w:val="bottom"/>
          </w:tcPr>
          <w:p w14:paraId="7E3F560D"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Threat</w:t>
            </w:r>
          </w:p>
        </w:tc>
        <w:tc>
          <w:tcPr>
            <w:tcW w:w="992" w:type="dxa"/>
            <w:shd w:val="clear" w:color="auto" w:fill="auto"/>
            <w:vAlign w:val="bottom"/>
          </w:tcPr>
          <w:p w14:paraId="5ED529F5"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32B771F3"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429B37DE"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0.268*</w:t>
            </w:r>
          </w:p>
        </w:tc>
        <w:tc>
          <w:tcPr>
            <w:tcW w:w="1160" w:type="dxa"/>
            <w:shd w:val="clear" w:color="auto" w:fill="auto"/>
            <w:vAlign w:val="bottom"/>
          </w:tcPr>
          <w:p w14:paraId="57BB0927"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3D5AFE4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0.265*</w:t>
            </w:r>
          </w:p>
        </w:tc>
      </w:tr>
      <w:tr w:rsidR="009653B4" w14:paraId="1D8EDF13" w14:textId="77777777">
        <w:trPr>
          <w:trHeight w:val="255"/>
        </w:trPr>
        <w:tc>
          <w:tcPr>
            <w:tcW w:w="4395" w:type="dxa"/>
            <w:shd w:val="clear" w:color="auto" w:fill="auto"/>
            <w:vAlign w:val="bottom"/>
          </w:tcPr>
          <w:p w14:paraId="47C916D7"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087E0250"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652B601F"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4C1373C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(0.058)</w:t>
            </w:r>
          </w:p>
        </w:tc>
        <w:tc>
          <w:tcPr>
            <w:tcW w:w="1160" w:type="dxa"/>
            <w:shd w:val="clear" w:color="auto" w:fill="auto"/>
            <w:vAlign w:val="bottom"/>
          </w:tcPr>
          <w:p w14:paraId="214D966D"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3890941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(0.059)</w:t>
            </w:r>
          </w:p>
        </w:tc>
      </w:tr>
      <w:tr w:rsidR="009653B4" w14:paraId="44A6F032" w14:textId="77777777">
        <w:trPr>
          <w:trHeight w:val="255"/>
        </w:trPr>
        <w:tc>
          <w:tcPr>
            <w:tcW w:w="4395" w:type="dxa"/>
            <w:shd w:val="clear" w:color="auto" w:fill="auto"/>
            <w:vAlign w:val="bottom"/>
          </w:tcPr>
          <w:p w14:paraId="0D109AC5"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Contact non-western</w:t>
            </w:r>
          </w:p>
        </w:tc>
        <w:tc>
          <w:tcPr>
            <w:tcW w:w="992" w:type="dxa"/>
            <w:shd w:val="clear" w:color="auto" w:fill="auto"/>
            <w:vAlign w:val="bottom"/>
          </w:tcPr>
          <w:p w14:paraId="510E3A40"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29DD9C6B"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35C66F51"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18A943F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0.039</w:t>
            </w:r>
          </w:p>
        </w:tc>
        <w:tc>
          <w:tcPr>
            <w:tcW w:w="1166" w:type="dxa"/>
            <w:shd w:val="clear" w:color="auto" w:fill="auto"/>
            <w:vAlign w:val="bottom"/>
          </w:tcPr>
          <w:p w14:paraId="30A1A796"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0.034</w:t>
            </w:r>
          </w:p>
        </w:tc>
      </w:tr>
      <w:tr w:rsidR="009653B4" w14:paraId="7FD651CC" w14:textId="77777777">
        <w:trPr>
          <w:trHeight w:val="255"/>
        </w:trPr>
        <w:tc>
          <w:tcPr>
            <w:tcW w:w="4395" w:type="dxa"/>
            <w:shd w:val="clear" w:color="auto" w:fill="auto"/>
            <w:vAlign w:val="bottom"/>
          </w:tcPr>
          <w:p w14:paraId="53598BAC"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2D5039B3"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79C2574C"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2F9C058E"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0F8DF7AC"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c>
          <w:tcPr>
            <w:tcW w:w="1166" w:type="dxa"/>
            <w:shd w:val="clear" w:color="auto" w:fill="auto"/>
            <w:vAlign w:val="bottom"/>
          </w:tcPr>
          <w:p w14:paraId="5463483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r>
      <w:tr w:rsidR="009653B4" w14:paraId="754C7B65" w14:textId="77777777">
        <w:trPr>
          <w:trHeight w:val="255"/>
        </w:trPr>
        <w:tc>
          <w:tcPr>
            <w:tcW w:w="4395" w:type="dxa"/>
            <w:tcBorders>
              <w:bottom w:val="single" w:sz="4" w:space="0" w:color="000000"/>
            </w:tcBorders>
            <w:shd w:val="clear" w:color="auto" w:fill="auto"/>
            <w:vAlign w:val="bottom"/>
          </w:tcPr>
          <w:p w14:paraId="5C0D0DEC"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Log likelihood</w:t>
            </w:r>
          </w:p>
        </w:tc>
        <w:tc>
          <w:tcPr>
            <w:tcW w:w="992" w:type="dxa"/>
            <w:tcBorders>
              <w:bottom w:val="single" w:sz="4" w:space="0" w:color="000000"/>
            </w:tcBorders>
            <w:shd w:val="clear" w:color="auto" w:fill="auto"/>
            <w:vAlign w:val="bottom"/>
          </w:tcPr>
          <w:p w14:paraId="7BDBF8AA"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-764.4</w:t>
            </w:r>
          </w:p>
        </w:tc>
        <w:tc>
          <w:tcPr>
            <w:tcW w:w="992" w:type="dxa"/>
            <w:tcBorders>
              <w:bottom w:val="single" w:sz="4" w:space="0" w:color="000000"/>
            </w:tcBorders>
            <w:shd w:val="clear" w:color="auto" w:fill="auto"/>
            <w:vAlign w:val="bottom"/>
          </w:tcPr>
          <w:p w14:paraId="40DF7B1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-763.8</w:t>
            </w:r>
          </w:p>
        </w:tc>
        <w:tc>
          <w:tcPr>
            <w:tcW w:w="992" w:type="dxa"/>
            <w:tcBorders>
              <w:bottom w:val="single" w:sz="4" w:space="0" w:color="000000"/>
            </w:tcBorders>
            <w:shd w:val="clear" w:color="auto" w:fill="auto"/>
            <w:vAlign w:val="bottom"/>
          </w:tcPr>
          <w:p w14:paraId="5882A3A2"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-752.9</w:t>
            </w:r>
          </w:p>
        </w:tc>
        <w:tc>
          <w:tcPr>
            <w:tcW w:w="1160" w:type="dxa"/>
            <w:tcBorders>
              <w:bottom w:val="single" w:sz="4" w:space="0" w:color="000000"/>
            </w:tcBorders>
            <w:shd w:val="clear" w:color="auto" w:fill="auto"/>
            <w:vAlign w:val="bottom"/>
          </w:tcPr>
          <w:p w14:paraId="26CC5C1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-762.9</w:t>
            </w:r>
          </w:p>
        </w:tc>
        <w:tc>
          <w:tcPr>
            <w:tcW w:w="1166" w:type="dxa"/>
            <w:tcBorders>
              <w:bottom w:val="single" w:sz="4" w:space="0" w:color="000000"/>
            </w:tcBorders>
            <w:shd w:val="clear" w:color="auto" w:fill="auto"/>
            <w:vAlign w:val="bottom"/>
          </w:tcPr>
          <w:p w14:paraId="08F68B5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-752.2</w:t>
            </w:r>
          </w:p>
        </w:tc>
      </w:tr>
    </w:tbl>
    <w:p w14:paraId="1226B606" w14:textId="77777777" w:rsidR="009653B4" w:rsidRDefault="00E31588">
      <w:pPr>
        <w:spacing w:line="240" w:lineRule="auto"/>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p&lt;0.05, + p&lt;0.10</w:t>
      </w:r>
      <w:r>
        <w:rPr>
          <w:rFonts w:ascii="Times New Roman" w:hAnsi="Times New Roman" w:cs="Times New Roman"/>
          <w:sz w:val="20"/>
          <w:szCs w:val="20"/>
        </w:rPr>
        <w:t>; (two-tailed test).</w:t>
      </w:r>
    </w:p>
    <w:p w14:paraId="7221C00B" w14:textId="6652D722" w:rsidR="009653B4" w:rsidRDefault="00E31588">
      <w:pPr>
        <w:spacing w:line="240" w:lineRule="auto"/>
        <w:jc w:val="both"/>
        <w:rPr>
          <w:rFonts w:ascii="Times New Roman" w:eastAsia="Times New Roman" w:hAnsi="Times New Roman" w:cs="Times New Roman"/>
          <w:i/>
          <w:sz w:val="20"/>
          <w:szCs w:val="20"/>
          <w:lang w:val="en-US" w:eastAsia="en-US"/>
        </w:rPr>
      </w:pPr>
      <w:r>
        <w:rPr>
          <w:rFonts w:ascii="Times New Roman" w:eastAsia="Times New Roman" w:hAnsi="Times New Roman" w:cs="Times New Roman"/>
          <w:i/>
          <w:sz w:val="20"/>
          <w:szCs w:val="20"/>
          <w:lang w:val="en-US" w:eastAsia="en-US"/>
        </w:rPr>
        <w:t>Sources: 1VOP</w:t>
      </w:r>
      <w:del w:id="919" w:author="Jochem Tolsma" w:date="2021-01-12T16:23:00Z">
        <w:r w:rsidDel="005502FA">
          <w:rPr>
            <w:rFonts w:ascii="Times New Roman" w:eastAsia="Times New Roman" w:hAnsi="Times New Roman" w:cs="Times New Roman"/>
            <w:i/>
            <w:sz w:val="20"/>
            <w:szCs w:val="20"/>
            <w:lang w:val="en-US" w:eastAsia="en-US"/>
          </w:rPr>
          <w:delText xml:space="preserve"> (2015)</w:delText>
        </w:r>
      </w:del>
      <w:r>
        <w:rPr>
          <w:rFonts w:ascii="Times New Roman" w:eastAsia="Times New Roman" w:hAnsi="Times New Roman" w:cs="Times New Roman"/>
          <w:i/>
          <w:sz w:val="20"/>
          <w:szCs w:val="20"/>
          <w:lang w:val="en-US" w:eastAsia="en-US"/>
        </w:rPr>
        <w:t>, COA</w:t>
      </w:r>
      <w:del w:id="920" w:author="Jochem Tolsma" w:date="2021-01-12T16:23:00Z">
        <w:r w:rsidDel="005502FA">
          <w:rPr>
            <w:rFonts w:ascii="Times New Roman" w:eastAsia="Times New Roman" w:hAnsi="Times New Roman" w:cs="Times New Roman"/>
            <w:i/>
            <w:sz w:val="20"/>
            <w:szCs w:val="20"/>
            <w:lang w:val="en-US" w:eastAsia="en-US"/>
          </w:rPr>
          <w:delText xml:space="preserve"> (2015)</w:delText>
        </w:r>
      </w:del>
      <w:r>
        <w:rPr>
          <w:rFonts w:ascii="Times New Roman" w:eastAsia="Times New Roman" w:hAnsi="Times New Roman" w:cs="Times New Roman"/>
          <w:i/>
          <w:sz w:val="20"/>
          <w:szCs w:val="20"/>
          <w:lang w:val="en-US" w:eastAsia="en-US"/>
        </w:rPr>
        <w:t xml:space="preserve">. </w:t>
      </w:r>
    </w:p>
    <w:p w14:paraId="13D16B39" w14:textId="77777777" w:rsidR="009653B4" w:rsidRDefault="00E31588">
      <w:pPr>
        <w:rPr>
          <w:rFonts w:ascii="Times New Roman" w:hAnsi="Times New Roman" w:cs="Times New Roman"/>
          <w:sz w:val="24"/>
          <w:szCs w:val="24"/>
        </w:rPr>
      </w:pPr>
      <w:r>
        <w:br w:type="page"/>
      </w:r>
    </w:p>
    <w:tbl>
      <w:tblPr>
        <w:tblW w:w="9356" w:type="dxa"/>
        <w:tblInd w:w="108" w:type="dxa"/>
        <w:tblBorders>
          <w:bottom w:val="single" w:sz="4" w:space="0" w:color="000000"/>
          <w:insideH w:val="single" w:sz="4" w:space="0" w:color="000000"/>
        </w:tblBorders>
        <w:tblLook w:val="04A0" w:firstRow="1" w:lastRow="0" w:firstColumn="1" w:lastColumn="0" w:noHBand="0" w:noVBand="1"/>
      </w:tblPr>
      <w:tblGrid>
        <w:gridCol w:w="4396"/>
        <w:gridCol w:w="1023"/>
        <w:gridCol w:w="960"/>
        <w:gridCol w:w="1023"/>
        <w:gridCol w:w="1023"/>
        <w:gridCol w:w="931"/>
      </w:tblGrid>
      <w:tr w:rsidR="009653B4" w14:paraId="78F84176" w14:textId="77777777">
        <w:trPr>
          <w:trHeight w:val="255"/>
        </w:trPr>
        <w:tc>
          <w:tcPr>
            <w:tcW w:w="9355" w:type="dxa"/>
            <w:gridSpan w:val="6"/>
            <w:tcBorders>
              <w:bottom w:val="single" w:sz="4" w:space="0" w:color="000000"/>
            </w:tcBorders>
            <w:shd w:val="clear" w:color="auto" w:fill="auto"/>
            <w:vAlign w:val="bottom"/>
          </w:tcPr>
          <w:p w14:paraId="640B1BAF" w14:textId="77777777" w:rsidR="009653B4" w:rsidRDefault="009653B4">
            <w:pPr>
              <w:pageBreakBefore/>
              <w:spacing w:line="240" w:lineRule="auto"/>
              <w:rPr>
                <w:rFonts w:ascii="Times New Roman" w:hAnsi="Times New Roman" w:cs="Times New Roman"/>
                <w:sz w:val="24"/>
              </w:rPr>
            </w:pPr>
          </w:p>
          <w:p w14:paraId="1931E856" w14:textId="77777777" w:rsidR="009653B4" w:rsidRDefault="009653B4">
            <w:pPr>
              <w:spacing w:line="240" w:lineRule="auto"/>
              <w:rPr>
                <w:rFonts w:ascii="Times New Roman" w:hAnsi="Times New Roman" w:cs="Times New Roman"/>
                <w:sz w:val="24"/>
              </w:rPr>
            </w:pPr>
          </w:p>
          <w:p w14:paraId="2AAAE3F7"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lang w:val="en-US"/>
              </w:rPr>
              <w:t>Table 3.</w:t>
            </w:r>
            <w:r>
              <w:rPr>
                <w:rFonts w:ascii="Times New Roman" w:eastAsia="Times New Roman" w:hAnsi="Times New Roman" w:cs="Times New Roman"/>
                <w:sz w:val="20"/>
                <w:szCs w:val="20"/>
                <w:lang w:val="en-US"/>
              </w:rPr>
              <w:t xml:space="preserve"> Hybrid models predicting voting intention for the PVV (standard errors in parentheses; </w:t>
            </w:r>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i</w:t>
            </w:r>
            <w:r>
              <w:rPr>
                <w:rFonts w:ascii="Times New Roman" w:eastAsia="Times New Roman" w:hAnsi="Times New Roman" w:cs="Times New Roman"/>
                <w:sz w:val="20"/>
                <w:szCs w:val="20"/>
                <w:lang w:val="en-US" w:eastAsia="en-US"/>
              </w:rPr>
              <w:t xml:space="preserve"> = 19,091; N</w:t>
            </w:r>
            <w:r>
              <w:rPr>
                <w:rFonts w:ascii="Times New Roman" w:eastAsia="Times New Roman" w:hAnsi="Times New Roman" w:cs="Times New Roman"/>
                <w:sz w:val="20"/>
                <w:szCs w:val="20"/>
                <w:vertAlign w:val="subscript"/>
                <w:lang w:val="en-US" w:eastAsia="en-US"/>
              </w:rPr>
              <w:t>nb</w:t>
            </w:r>
            <w:r>
              <w:rPr>
                <w:rFonts w:ascii="Times New Roman" w:eastAsia="Times New Roman" w:hAnsi="Times New Roman" w:cs="Times New Roman"/>
                <w:sz w:val="20"/>
                <w:szCs w:val="20"/>
                <w:lang w:val="en-US" w:eastAsia="en-US"/>
              </w:rPr>
              <w:t xml:space="preserve"> = 2,997).</w:t>
            </w:r>
            <w:r>
              <w:rPr>
                <w:rFonts w:ascii="Times New Roman" w:eastAsia="Times New Roman" w:hAnsi="Times New Roman" w:cs="Times New Roman"/>
                <w:lang w:val="en-US" w:eastAsia="en-US"/>
              </w:rPr>
              <w:t xml:space="preserve"> </w:t>
            </w:r>
          </w:p>
        </w:tc>
      </w:tr>
      <w:tr w:rsidR="009653B4" w14:paraId="057798CB" w14:textId="77777777">
        <w:trPr>
          <w:trHeight w:val="255"/>
        </w:trPr>
        <w:tc>
          <w:tcPr>
            <w:tcW w:w="4395" w:type="dxa"/>
            <w:tcBorders>
              <w:bottom w:val="single" w:sz="4" w:space="0" w:color="000000"/>
            </w:tcBorders>
            <w:shd w:val="clear" w:color="auto" w:fill="auto"/>
            <w:vAlign w:val="bottom"/>
          </w:tcPr>
          <w:p w14:paraId="66F437B0"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w:t>
            </w:r>
          </w:p>
        </w:tc>
        <w:tc>
          <w:tcPr>
            <w:tcW w:w="1023" w:type="dxa"/>
            <w:tcBorders>
              <w:bottom w:val="single" w:sz="4" w:space="0" w:color="000000"/>
            </w:tcBorders>
            <w:shd w:val="clear" w:color="auto" w:fill="auto"/>
            <w:vAlign w:val="bottom"/>
          </w:tcPr>
          <w:p w14:paraId="4209437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1</w:t>
            </w:r>
          </w:p>
        </w:tc>
        <w:tc>
          <w:tcPr>
            <w:tcW w:w="960" w:type="dxa"/>
            <w:tcBorders>
              <w:bottom w:val="single" w:sz="4" w:space="0" w:color="000000"/>
            </w:tcBorders>
            <w:shd w:val="clear" w:color="auto" w:fill="auto"/>
            <w:vAlign w:val="bottom"/>
          </w:tcPr>
          <w:p w14:paraId="786DEE9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2</w:t>
            </w:r>
          </w:p>
        </w:tc>
        <w:tc>
          <w:tcPr>
            <w:tcW w:w="1023" w:type="dxa"/>
            <w:tcBorders>
              <w:bottom w:val="single" w:sz="4" w:space="0" w:color="000000"/>
            </w:tcBorders>
            <w:shd w:val="clear" w:color="auto" w:fill="auto"/>
            <w:vAlign w:val="bottom"/>
          </w:tcPr>
          <w:p w14:paraId="2C67FAB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3</w:t>
            </w:r>
          </w:p>
        </w:tc>
        <w:tc>
          <w:tcPr>
            <w:tcW w:w="1023" w:type="dxa"/>
            <w:tcBorders>
              <w:bottom w:val="single" w:sz="4" w:space="0" w:color="000000"/>
            </w:tcBorders>
            <w:shd w:val="clear" w:color="auto" w:fill="auto"/>
            <w:vAlign w:val="bottom"/>
          </w:tcPr>
          <w:p w14:paraId="2C09234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4</w:t>
            </w:r>
          </w:p>
        </w:tc>
        <w:tc>
          <w:tcPr>
            <w:tcW w:w="931" w:type="dxa"/>
            <w:tcBorders>
              <w:bottom w:val="single" w:sz="4" w:space="0" w:color="000000"/>
            </w:tcBorders>
            <w:shd w:val="clear" w:color="auto" w:fill="auto"/>
            <w:vAlign w:val="bottom"/>
          </w:tcPr>
          <w:p w14:paraId="759C3A5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5</w:t>
            </w:r>
          </w:p>
        </w:tc>
      </w:tr>
      <w:tr w:rsidR="009653B4" w14:paraId="2A04AA26" w14:textId="77777777">
        <w:trPr>
          <w:trHeight w:val="255"/>
        </w:trPr>
        <w:tc>
          <w:tcPr>
            <w:tcW w:w="4395" w:type="dxa"/>
            <w:shd w:val="clear" w:color="auto" w:fill="auto"/>
            <w:vAlign w:val="bottom"/>
          </w:tcPr>
          <w:p w14:paraId="582D4E3B" w14:textId="77777777" w:rsidR="009653B4" w:rsidRDefault="00E31588">
            <w:pPr>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Time-varying (within) variables</w:t>
            </w:r>
          </w:p>
        </w:tc>
        <w:tc>
          <w:tcPr>
            <w:tcW w:w="1023" w:type="dxa"/>
            <w:shd w:val="clear" w:color="auto" w:fill="auto"/>
            <w:vAlign w:val="bottom"/>
          </w:tcPr>
          <w:p w14:paraId="5D1F06E6"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0A587AC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F69DF61"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BAB7EF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1D323414"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77FD8747" w14:textId="77777777">
        <w:trPr>
          <w:trHeight w:val="255"/>
        </w:trPr>
        <w:tc>
          <w:tcPr>
            <w:tcW w:w="4395" w:type="dxa"/>
            <w:shd w:val="clear" w:color="auto" w:fill="auto"/>
            <w:vAlign w:val="center"/>
          </w:tcPr>
          <w:p w14:paraId="10004734"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Wave 2 (wave 1 = ref.)</w:t>
            </w:r>
          </w:p>
        </w:tc>
        <w:tc>
          <w:tcPr>
            <w:tcW w:w="1023" w:type="dxa"/>
            <w:shd w:val="clear" w:color="auto" w:fill="auto"/>
            <w:vAlign w:val="bottom"/>
          </w:tcPr>
          <w:p w14:paraId="75B84F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0.258*</w:t>
            </w:r>
          </w:p>
        </w:tc>
        <w:tc>
          <w:tcPr>
            <w:tcW w:w="960" w:type="dxa"/>
            <w:shd w:val="clear" w:color="auto" w:fill="auto"/>
            <w:vAlign w:val="bottom"/>
          </w:tcPr>
          <w:p w14:paraId="3AD7C1D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0.256*</w:t>
            </w:r>
          </w:p>
        </w:tc>
        <w:tc>
          <w:tcPr>
            <w:tcW w:w="1023" w:type="dxa"/>
            <w:shd w:val="clear" w:color="auto" w:fill="auto"/>
            <w:vAlign w:val="bottom"/>
          </w:tcPr>
          <w:p w14:paraId="0233B67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0.354*</w:t>
            </w:r>
          </w:p>
        </w:tc>
        <w:tc>
          <w:tcPr>
            <w:tcW w:w="1023" w:type="dxa"/>
            <w:shd w:val="clear" w:color="auto" w:fill="auto"/>
            <w:vAlign w:val="bottom"/>
          </w:tcPr>
          <w:p w14:paraId="14EB9B8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0.255*</w:t>
            </w:r>
          </w:p>
        </w:tc>
        <w:tc>
          <w:tcPr>
            <w:tcW w:w="931" w:type="dxa"/>
            <w:shd w:val="clear" w:color="auto" w:fill="auto"/>
            <w:vAlign w:val="bottom"/>
          </w:tcPr>
          <w:p w14:paraId="2DBAF2B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0.352*</w:t>
            </w:r>
          </w:p>
        </w:tc>
      </w:tr>
      <w:tr w:rsidR="009653B4" w14:paraId="045C156E" w14:textId="77777777">
        <w:trPr>
          <w:trHeight w:val="255"/>
        </w:trPr>
        <w:tc>
          <w:tcPr>
            <w:tcW w:w="4395" w:type="dxa"/>
            <w:shd w:val="clear" w:color="auto" w:fill="auto"/>
            <w:vAlign w:val="bottom"/>
          </w:tcPr>
          <w:p w14:paraId="543BAF3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0BDDE1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960" w:type="dxa"/>
            <w:shd w:val="clear" w:color="auto" w:fill="auto"/>
            <w:vAlign w:val="bottom"/>
          </w:tcPr>
          <w:p w14:paraId="5EFD338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1023" w:type="dxa"/>
            <w:shd w:val="clear" w:color="auto" w:fill="auto"/>
            <w:vAlign w:val="bottom"/>
          </w:tcPr>
          <w:p w14:paraId="32ADA2F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(0.019)</w:t>
            </w:r>
          </w:p>
        </w:tc>
        <w:tc>
          <w:tcPr>
            <w:tcW w:w="1023" w:type="dxa"/>
            <w:shd w:val="clear" w:color="auto" w:fill="auto"/>
            <w:vAlign w:val="bottom"/>
          </w:tcPr>
          <w:p w14:paraId="4A51EC6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931" w:type="dxa"/>
            <w:shd w:val="clear" w:color="auto" w:fill="auto"/>
            <w:vAlign w:val="bottom"/>
          </w:tcPr>
          <w:p w14:paraId="43E6B28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(0.019)</w:t>
            </w:r>
          </w:p>
        </w:tc>
      </w:tr>
      <w:tr w:rsidR="009653B4" w14:paraId="501AA200" w14:textId="77777777">
        <w:trPr>
          <w:trHeight w:val="255"/>
        </w:trPr>
        <w:tc>
          <w:tcPr>
            <w:tcW w:w="4395" w:type="dxa"/>
            <w:shd w:val="clear" w:color="auto" w:fill="auto"/>
            <w:vAlign w:val="center"/>
          </w:tcPr>
          <w:p w14:paraId="5BAEC067"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w:t>
            </w:r>
          </w:p>
        </w:tc>
        <w:tc>
          <w:tcPr>
            <w:tcW w:w="1023" w:type="dxa"/>
            <w:shd w:val="clear" w:color="auto" w:fill="auto"/>
            <w:vAlign w:val="bottom"/>
          </w:tcPr>
          <w:p w14:paraId="5A18060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60" w:type="dxa"/>
            <w:shd w:val="clear" w:color="auto" w:fill="auto"/>
            <w:vAlign w:val="bottom"/>
          </w:tcPr>
          <w:p w14:paraId="66AC603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DF3C264"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B75812C"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5E93ECA"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46FA4663" w14:textId="77777777">
        <w:trPr>
          <w:trHeight w:val="255"/>
        </w:trPr>
        <w:tc>
          <w:tcPr>
            <w:tcW w:w="4395" w:type="dxa"/>
            <w:shd w:val="clear" w:color="auto" w:fill="auto"/>
            <w:vAlign w:val="bottom"/>
          </w:tcPr>
          <w:p w14:paraId="28C5B2F1"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36E925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60" w:type="dxa"/>
            <w:shd w:val="clear" w:color="auto" w:fill="auto"/>
            <w:vAlign w:val="bottom"/>
          </w:tcPr>
          <w:p w14:paraId="03F0850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D2AF45E"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3ED89CC"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ACC342C"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3AD82E8E" w14:textId="77777777">
        <w:trPr>
          <w:trHeight w:val="255"/>
        </w:trPr>
        <w:tc>
          <w:tcPr>
            <w:tcW w:w="4395" w:type="dxa"/>
            <w:shd w:val="clear" w:color="auto" w:fill="auto"/>
            <w:vAlign w:val="center"/>
          </w:tcPr>
          <w:p w14:paraId="0A6B2BF8"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regular ASC </w:t>
            </w:r>
          </w:p>
        </w:tc>
        <w:tc>
          <w:tcPr>
            <w:tcW w:w="1023" w:type="dxa"/>
            <w:shd w:val="clear" w:color="auto" w:fill="auto"/>
            <w:vAlign w:val="bottom"/>
          </w:tcPr>
          <w:p w14:paraId="4C828111"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459E36F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61AEF6F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1044869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2FED3A0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33932ADA" w14:textId="77777777">
        <w:trPr>
          <w:trHeight w:val="255"/>
        </w:trPr>
        <w:tc>
          <w:tcPr>
            <w:tcW w:w="4395" w:type="dxa"/>
            <w:shd w:val="clear" w:color="auto" w:fill="auto"/>
            <w:vAlign w:val="center"/>
          </w:tcPr>
          <w:p w14:paraId="127EDBC6"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7C1FAC5"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57BE281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3515C47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1F1FD51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233E997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3789CC0B" w14:textId="77777777">
        <w:trPr>
          <w:trHeight w:val="255"/>
        </w:trPr>
        <w:tc>
          <w:tcPr>
            <w:tcW w:w="4395" w:type="dxa"/>
            <w:shd w:val="clear" w:color="auto" w:fill="auto"/>
            <w:vAlign w:val="center"/>
          </w:tcPr>
          <w:p w14:paraId="2FDFA9E3"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Exposure to asylum seekers in temporary ASC</w:t>
            </w:r>
          </w:p>
        </w:tc>
        <w:tc>
          <w:tcPr>
            <w:tcW w:w="1023" w:type="dxa"/>
            <w:shd w:val="clear" w:color="auto" w:fill="auto"/>
            <w:vAlign w:val="bottom"/>
          </w:tcPr>
          <w:p w14:paraId="32854840"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E31907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0E8047E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6A53298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136C29B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r>
      <w:tr w:rsidR="009653B4" w14:paraId="75E9D10F" w14:textId="77777777">
        <w:trPr>
          <w:trHeight w:val="255"/>
        </w:trPr>
        <w:tc>
          <w:tcPr>
            <w:tcW w:w="4395" w:type="dxa"/>
            <w:shd w:val="clear" w:color="auto" w:fill="auto"/>
            <w:vAlign w:val="center"/>
          </w:tcPr>
          <w:p w14:paraId="3C65850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DAE59BB"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44B5272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74AB392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67BBE23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2DE2EEA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r>
      <w:tr w:rsidR="009653B4" w14:paraId="7E339EED" w14:textId="77777777">
        <w:trPr>
          <w:trHeight w:val="255"/>
        </w:trPr>
        <w:tc>
          <w:tcPr>
            <w:tcW w:w="4395" w:type="dxa"/>
            <w:shd w:val="clear" w:color="auto" w:fill="auto"/>
            <w:vAlign w:val="center"/>
          </w:tcPr>
          <w:p w14:paraId="2606113B"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crisis ASC </w:t>
            </w:r>
          </w:p>
        </w:tc>
        <w:tc>
          <w:tcPr>
            <w:tcW w:w="1023" w:type="dxa"/>
            <w:shd w:val="clear" w:color="auto" w:fill="auto"/>
            <w:vAlign w:val="bottom"/>
          </w:tcPr>
          <w:p w14:paraId="51CFC3BF"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A9562E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3FFF528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c>
          <w:tcPr>
            <w:tcW w:w="1023" w:type="dxa"/>
            <w:shd w:val="clear" w:color="auto" w:fill="auto"/>
            <w:vAlign w:val="bottom"/>
          </w:tcPr>
          <w:p w14:paraId="410E5B3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931" w:type="dxa"/>
            <w:shd w:val="clear" w:color="auto" w:fill="auto"/>
            <w:vAlign w:val="bottom"/>
          </w:tcPr>
          <w:p w14:paraId="5ECD1F3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r>
      <w:tr w:rsidR="009653B4" w14:paraId="673CB4A3" w14:textId="77777777">
        <w:trPr>
          <w:trHeight w:val="255"/>
        </w:trPr>
        <w:tc>
          <w:tcPr>
            <w:tcW w:w="4395" w:type="dxa"/>
            <w:shd w:val="clear" w:color="auto" w:fill="auto"/>
            <w:vAlign w:val="center"/>
          </w:tcPr>
          <w:p w14:paraId="1D64E66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2E7E472"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5533B9E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3C6F167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0CBD239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931" w:type="dxa"/>
            <w:shd w:val="clear" w:color="auto" w:fill="auto"/>
            <w:vAlign w:val="bottom"/>
          </w:tcPr>
          <w:p w14:paraId="4F0AAA8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r>
      <w:tr w:rsidR="009653B4" w14:paraId="3C41DA16" w14:textId="77777777">
        <w:trPr>
          <w:trHeight w:val="255"/>
        </w:trPr>
        <w:tc>
          <w:tcPr>
            <w:tcW w:w="4395" w:type="dxa"/>
            <w:shd w:val="clear" w:color="auto" w:fill="auto"/>
            <w:vAlign w:val="center"/>
          </w:tcPr>
          <w:p w14:paraId="1EEAC8E1"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Threat</w:t>
            </w:r>
          </w:p>
        </w:tc>
        <w:tc>
          <w:tcPr>
            <w:tcW w:w="1023" w:type="dxa"/>
            <w:shd w:val="clear" w:color="auto" w:fill="auto"/>
            <w:vAlign w:val="bottom"/>
          </w:tcPr>
          <w:p w14:paraId="3029164A"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348D15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B94339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0.117*</w:t>
            </w:r>
          </w:p>
        </w:tc>
        <w:tc>
          <w:tcPr>
            <w:tcW w:w="1023" w:type="dxa"/>
            <w:shd w:val="clear" w:color="auto" w:fill="auto"/>
            <w:vAlign w:val="bottom"/>
          </w:tcPr>
          <w:p w14:paraId="4F8B6BFD"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2BA9D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0.114*</w:t>
            </w:r>
          </w:p>
        </w:tc>
      </w:tr>
      <w:tr w:rsidR="009653B4" w14:paraId="432CFAB8" w14:textId="77777777">
        <w:trPr>
          <w:trHeight w:val="255"/>
        </w:trPr>
        <w:tc>
          <w:tcPr>
            <w:tcW w:w="4395" w:type="dxa"/>
            <w:shd w:val="clear" w:color="auto" w:fill="auto"/>
            <w:vAlign w:val="bottom"/>
          </w:tcPr>
          <w:p w14:paraId="45585EF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A3F6BC3"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1E160FB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F661E0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(0.020)</w:t>
            </w:r>
          </w:p>
        </w:tc>
        <w:tc>
          <w:tcPr>
            <w:tcW w:w="1023" w:type="dxa"/>
            <w:shd w:val="clear" w:color="auto" w:fill="auto"/>
            <w:vAlign w:val="bottom"/>
          </w:tcPr>
          <w:p w14:paraId="1B9AA2A6"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165E855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(0.020)</w:t>
            </w:r>
          </w:p>
        </w:tc>
      </w:tr>
      <w:tr w:rsidR="009653B4" w14:paraId="73D4BC00" w14:textId="77777777">
        <w:trPr>
          <w:trHeight w:val="255"/>
        </w:trPr>
        <w:tc>
          <w:tcPr>
            <w:tcW w:w="4395" w:type="dxa"/>
            <w:shd w:val="clear" w:color="auto" w:fill="auto"/>
            <w:vAlign w:val="center"/>
          </w:tcPr>
          <w:p w14:paraId="2F9B4893"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Contact non-western</w:t>
            </w:r>
          </w:p>
        </w:tc>
        <w:tc>
          <w:tcPr>
            <w:tcW w:w="1023" w:type="dxa"/>
            <w:shd w:val="clear" w:color="auto" w:fill="auto"/>
            <w:vAlign w:val="bottom"/>
          </w:tcPr>
          <w:p w14:paraId="733C002C"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5FDF90D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EC487DC"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49CD12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0.018*</w:t>
            </w:r>
          </w:p>
        </w:tc>
        <w:tc>
          <w:tcPr>
            <w:tcW w:w="931" w:type="dxa"/>
            <w:shd w:val="clear" w:color="auto" w:fill="auto"/>
            <w:vAlign w:val="bottom"/>
          </w:tcPr>
          <w:p w14:paraId="3F106A8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0.018+</w:t>
            </w:r>
          </w:p>
        </w:tc>
      </w:tr>
      <w:tr w:rsidR="009653B4" w14:paraId="61324CF0" w14:textId="77777777">
        <w:trPr>
          <w:trHeight w:val="255"/>
        </w:trPr>
        <w:tc>
          <w:tcPr>
            <w:tcW w:w="4395" w:type="dxa"/>
            <w:shd w:val="clear" w:color="auto" w:fill="auto"/>
            <w:vAlign w:val="bottom"/>
          </w:tcPr>
          <w:p w14:paraId="433D33D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DFB02BF"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41A516F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56F5A7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BEFA6A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931" w:type="dxa"/>
            <w:shd w:val="clear" w:color="auto" w:fill="auto"/>
            <w:vAlign w:val="bottom"/>
          </w:tcPr>
          <w:p w14:paraId="43D86F4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(0.010)</w:t>
            </w:r>
          </w:p>
        </w:tc>
      </w:tr>
      <w:tr w:rsidR="009653B4" w14:paraId="63FDE81F" w14:textId="77777777">
        <w:trPr>
          <w:trHeight w:val="255"/>
        </w:trPr>
        <w:tc>
          <w:tcPr>
            <w:tcW w:w="4395" w:type="dxa"/>
            <w:shd w:val="clear" w:color="auto" w:fill="auto"/>
            <w:vAlign w:val="bottom"/>
          </w:tcPr>
          <w:p w14:paraId="61BE71F8" w14:textId="77777777" w:rsidR="009653B4" w:rsidRDefault="00E31588">
            <w:pPr>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Time-constant (between) variables</w:t>
            </w:r>
          </w:p>
        </w:tc>
        <w:tc>
          <w:tcPr>
            <w:tcW w:w="1023" w:type="dxa"/>
            <w:shd w:val="clear" w:color="auto" w:fill="auto"/>
            <w:vAlign w:val="bottom"/>
          </w:tcPr>
          <w:p w14:paraId="62272EAD"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14369F2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E84821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C80A8C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ED74850"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3F5206BB" w14:textId="77777777">
        <w:trPr>
          <w:trHeight w:val="255"/>
        </w:trPr>
        <w:tc>
          <w:tcPr>
            <w:tcW w:w="4395" w:type="dxa"/>
            <w:shd w:val="clear" w:color="auto" w:fill="auto"/>
            <w:vAlign w:val="center"/>
          </w:tcPr>
          <w:p w14:paraId="1EBEDCE8"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w:t>
            </w:r>
          </w:p>
        </w:tc>
        <w:tc>
          <w:tcPr>
            <w:tcW w:w="1023" w:type="dxa"/>
            <w:shd w:val="clear" w:color="auto" w:fill="auto"/>
            <w:vAlign w:val="bottom"/>
          </w:tcPr>
          <w:p w14:paraId="1B2D7C7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60" w:type="dxa"/>
            <w:shd w:val="clear" w:color="auto" w:fill="auto"/>
            <w:vAlign w:val="bottom"/>
          </w:tcPr>
          <w:p w14:paraId="3B0D707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DA09A1E"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545214D"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281B6DDA"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286937EE" w14:textId="77777777">
        <w:trPr>
          <w:trHeight w:val="255"/>
        </w:trPr>
        <w:tc>
          <w:tcPr>
            <w:tcW w:w="4395" w:type="dxa"/>
            <w:shd w:val="clear" w:color="auto" w:fill="auto"/>
            <w:vAlign w:val="bottom"/>
          </w:tcPr>
          <w:p w14:paraId="48D9192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BA722F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60" w:type="dxa"/>
            <w:shd w:val="clear" w:color="auto" w:fill="auto"/>
            <w:vAlign w:val="bottom"/>
          </w:tcPr>
          <w:p w14:paraId="65F46AB7"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CAECF4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953177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53B6D72A"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19BA599F" w14:textId="77777777">
        <w:trPr>
          <w:trHeight w:val="255"/>
        </w:trPr>
        <w:tc>
          <w:tcPr>
            <w:tcW w:w="4395" w:type="dxa"/>
            <w:shd w:val="clear" w:color="auto" w:fill="auto"/>
            <w:vAlign w:val="center"/>
          </w:tcPr>
          <w:p w14:paraId="67937ED9"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regular ASC </w:t>
            </w:r>
          </w:p>
        </w:tc>
        <w:tc>
          <w:tcPr>
            <w:tcW w:w="1023" w:type="dxa"/>
            <w:shd w:val="clear" w:color="auto" w:fill="auto"/>
            <w:vAlign w:val="bottom"/>
          </w:tcPr>
          <w:p w14:paraId="20763F6C"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736BDDF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0C2FFEE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28522B8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31" w:type="dxa"/>
            <w:shd w:val="clear" w:color="auto" w:fill="auto"/>
            <w:vAlign w:val="bottom"/>
          </w:tcPr>
          <w:p w14:paraId="735B899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r>
      <w:tr w:rsidR="009653B4" w14:paraId="3923CC8E" w14:textId="77777777">
        <w:trPr>
          <w:trHeight w:val="255"/>
        </w:trPr>
        <w:tc>
          <w:tcPr>
            <w:tcW w:w="4395" w:type="dxa"/>
            <w:shd w:val="clear" w:color="auto" w:fill="auto"/>
            <w:vAlign w:val="center"/>
          </w:tcPr>
          <w:p w14:paraId="1D0CF4AB"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512F7AD"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13B45A2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08F252E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5362E9C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14AFD8F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r>
      <w:tr w:rsidR="009653B4" w14:paraId="397AEA45" w14:textId="77777777">
        <w:trPr>
          <w:trHeight w:val="255"/>
        </w:trPr>
        <w:tc>
          <w:tcPr>
            <w:tcW w:w="4395" w:type="dxa"/>
            <w:shd w:val="clear" w:color="auto" w:fill="auto"/>
            <w:vAlign w:val="center"/>
          </w:tcPr>
          <w:p w14:paraId="2D6B4658"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Exposure to asylum seekers in temporary ASC</w:t>
            </w:r>
          </w:p>
        </w:tc>
        <w:tc>
          <w:tcPr>
            <w:tcW w:w="1023" w:type="dxa"/>
            <w:shd w:val="clear" w:color="auto" w:fill="auto"/>
            <w:vAlign w:val="bottom"/>
          </w:tcPr>
          <w:p w14:paraId="077660E2"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636F797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4692DED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0B7C6C9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3F5EF8C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34B3940E" w14:textId="77777777">
        <w:trPr>
          <w:trHeight w:val="255"/>
        </w:trPr>
        <w:tc>
          <w:tcPr>
            <w:tcW w:w="4395" w:type="dxa"/>
            <w:shd w:val="clear" w:color="auto" w:fill="auto"/>
            <w:vAlign w:val="center"/>
          </w:tcPr>
          <w:p w14:paraId="3B7A3C32"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B642FEA"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D8F177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6584534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207B87D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931" w:type="dxa"/>
            <w:shd w:val="clear" w:color="auto" w:fill="auto"/>
            <w:vAlign w:val="bottom"/>
          </w:tcPr>
          <w:p w14:paraId="3E17DE2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r>
      <w:tr w:rsidR="009653B4" w14:paraId="49013138" w14:textId="77777777">
        <w:trPr>
          <w:trHeight w:val="255"/>
        </w:trPr>
        <w:tc>
          <w:tcPr>
            <w:tcW w:w="4395" w:type="dxa"/>
            <w:shd w:val="clear" w:color="auto" w:fill="auto"/>
            <w:vAlign w:val="center"/>
          </w:tcPr>
          <w:p w14:paraId="6843B4E6"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crisis ASC </w:t>
            </w:r>
          </w:p>
        </w:tc>
        <w:tc>
          <w:tcPr>
            <w:tcW w:w="1023" w:type="dxa"/>
            <w:shd w:val="clear" w:color="auto" w:fill="auto"/>
            <w:vAlign w:val="bottom"/>
          </w:tcPr>
          <w:p w14:paraId="087FD744"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B71FAE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c>
          <w:tcPr>
            <w:tcW w:w="1023" w:type="dxa"/>
            <w:shd w:val="clear" w:color="auto" w:fill="auto"/>
            <w:vAlign w:val="bottom"/>
          </w:tcPr>
          <w:p w14:paraId="4EB380C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1023" w:type="dxa"/>
            <w:shd w:val="clear" w:color="auto" w:fill="auto"/>
            <w:vAlign w:val="bottom"/>
          </w:tcPr>
          <w:p w14:paraId="575F4A3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c>
          <w:tcPr>
            <w:tcW w:w="931" w:type="dxa"/>
            <w:shd w:val="clear" w:color="auto" w:fill="auto"/>
            <w:vAlign w:val="bottom"/>
          </w:tcPr>
          <w:p w14:paraId="7DAF4BF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r>
      <w:tr w:rsidR="009653B4" w14:paraId="27C2643A" w14:textId="77777777">
        <w:trPr>
          <w:trHeight w:val="255"/>
        </w:trPr>
        <w:tc>
          <w:tcPr>
            <w:tcW w:w="4395" w:type="dxa"/>
            <w:shd w:val="clear" w:color="auto" w:fill="auto"/>
            <w:vAlign w:val="center"/>
          </w:tcPr>
          <w:p w14:paraId="4DCA151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C974AAC"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318A15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1023" w:type="dxa"/>
            <w:shd w:val="clear" w:color="auto" w:fill="auto"/>
            <w:vAlign w:val="bottom"/>
          </w:tcPr>
          <w:p w14:paraId="52F2864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1023" w:type="dxa"/>
            <w:shd w:val="clear" w:color="auto" w:fill="auto"/>
            <w:vAlign w:val="bottom"/>
          </w:tcPr>
          <w:p w14:paraId="3D1665C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931" w:type="dxa"/>
            <w:shd w:val="clear" w:color="auto" w:fill="auto"/>
            <w:vAlign w:val="bottom"/>
          </w:tcPr>
          <w:p w14:paraId="1F4B532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r>
      <w:tr w:rsidR="009653B4" w14:paraId="7E72B987" w14:textId="77777777">
        <w:trPr>
          <w:trHeight w:val="255"/>
        </w:trPr>
        <w:tc>
          <w:tcPr>
            <w:tcW w:w="4395" w:type="dxa"/>
            <w:shd w:val="clear" w:color="auto" w:fill="auto"/>
            <w:vAlign w:val="center"/>
          </w:tcPr>
          <w:p w14:paraId="678BC31C"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Threat</w:t>
            </w:r>
          </w:p>
        </w:tc>
        <w:tc>
          <w:tcPr>
            <w:tcW w:w="1023" w:type="dxa"/>
            <w:shd w:val="clear" w:color="auto" w:fill="auto"/>
            <w:vAlign w:val="bottom"/>
          </w:tcPr>
          <w:p w14:paraId="77C8F24B"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7304216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081631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1.414*</w:t>
            </w:r>
          </w:p>
        </w:tc>
        <w:tc>
          <w:tcPr>
            <w:tcW w:w="1023" w:type="dxa"/>
            <w:shd w:val="clear" w:color="auto" w:fill="auto"/>
            <w:vAlign w:val="bottom"/>
          </w:tcPr>
          <w:p w14:paraId="7EC2ABD6"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0D472C1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1.417*</w:t>
            </w:r>
          </w:p>
        </w:tc>
      </w:tr>
      <w:tr w:rsidR="009653B4" w14:paraId="33E2EFBC" w14:textId="77777777">
        <w:trPr>
          <w:trHeight w:val="255"/>
        </w:trPr>
        <w:tc>
          <w:tcPr>
            <w:tcW w:w="4395" w:type="dxa"/>
            <w:shd w:val="clear" w:color="auto" w:fill="auto"/>
            <w:vAlign w:val="bottom"/>
          </w:tcPr>
          <w:p w14:paraId="12446E1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63F9675"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07BF241"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E0962B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(0.023)</w:t>
            </w:r>
          </w:p>
        </w:tc>
        <w:tc>
          <w:tcPr>
            <w:tcW w:w="1023" w:type="dxa"/>
            <w:shd w:val="clear" w:color="auto" w:fill="auto"/>
            <w:vAlign w:val="bottom"/>
          </w:tcPr>
          <w:p w14:paraId="691D85D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2CA43DC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(0.023)</w:t>
            </w:r>
          </w:p>
        </w:tc>
      </w:tr>
      <w:tr w:rsidR="009653B4" w14:paraId="350DF2E6" w14:textId="77777777">
        <w:trPr>
          <w:trHeight w:val="255"/>
        </w:trPr>
        <w:tc>
          <w:tcPr>
            <w:tcW w:w="4395" w:type="dxa"/>
            <w:shd w:val="clear" w:color="auto" w:fill="auto"/>
            <w:vAlign w:val="center"/>
          </w:tcPr>
          <w:p w14:paraId="2413BD1D"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Contact non-western</w:t>
            </w:r>
          </w:p>
        </w:tc>
        <w:tc>
          <w:tcPr>
            <w:tcW w:w="1023" w:type="dxa"/>
            <w:shd w:val="clear" w:color="auto" w:fill="auto"/>
            <w:vAlign w:val="bottom"/>
          </w:tcPr>
          <w:p w14:paraId="244AD5C2"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65F72D3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68FA57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FCB054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-0.058*</w:t>
            </w:r>
          </w:p>
        </w:tc>
        <w:tc>
          <w:tcPr>
            <w:tcW w:w="931" w:type="dxa"/>
            <w:shd w:val="clear" w:color="auto" w:fill="auto"/>
            <w:vAlign w:val="bottom"/>
          </w:tcPr>
          <w:p w14:paraId="0A95EF6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-0.056*</w:t>
            </w:r>
          </w:p>
        </w:tc>
      </w:tr>
      <w:tr w:rsidR="009653B4" w14:paraId="237441A5" w14:textId="77777777">
        <w:trPr>
          <w:trHeight w:val="255"/>
        </w:trPr>
        <w:tc>
          <w:tcPr>
            <w:tcW w:w="4395" w:type="dxa"/>
            <w:shd w:val="clear" w:color="auto" w:fill="auto"/>
            <w:vAlign w:val="bottom"/>
          </w:tcPr>
          <w:p w14:paraId="732C290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02F230D"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B60690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CAA6AC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0CECA0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(0.010)</w:t>
            </w:r>
          </w:p>
        </w:tc>
        <w:tc>
          <w:tcPr>
            <w:tcW w:w="931" w:type="dxa"/>
            <w:shd w:val="clear" w:color="auto" w:fill="auto"/>
            <w:vAlign w:val="bottom"/>
          </w:tcPr>
          <w:p w14:paraId="38294CC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(0.011)</w:t>
            </w:r>
          </w:p>
        </w:tc>
      </w:tr>
      <w:tr w:rsidR="009653B4" w14:paraId="3A8EF021" w14:textId="77777777">
        <w:trPr>
          <w:trHeight w:val="255"/>
        </w:trPr>
        <w:tc>
          <w:tcPr>
            <w:tcW w:w="4395" w:type="dxa"/>
            <w:shd w:val="clear" w:color="auto" w:fill="auto"/>
            <w:vAlign w:val="bottom"/>
          </w:tcPr>
          <w:p w14:paraId="3E07235E"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Male (female=ref.)</w:t>
            </w:r>
          </w:p>
        </w:tc>
        <w:tc>
          <w:tcPr>
            <w:tcW w:w="1023" w:type="dxa"/>
            <w:shd w:val="clear" w:color="auto" w:fill="auto"/>
            <w:vAlign w:val="bottom"/>
          </w:tcPr>
          <w:p w14:paraId="32E4B17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0.581*</w:t>
            </w:r>
          </w:p>
        </w:tc>
        <w:tc>
          <w:tcPr>
            <w:tcW w:w="960" w:type="dxa"/>
            <w:shd w:val="clear" w:color="auto" w:fill="auto"/>
            <w:vAlign w:val="bottom"/>
          </w:tcPr>
          <w:p w14:paraId="0A79777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0.582*</w:t>
            </w:r>
          </w:p>
        </w:tc>
        <w:tc>
          <w:tcPr>
            <w:tcW w:w="1023" w:type="dxa"/>
            <w:shd w:val="clear" w:color="auto" w:fill="auto"/>
            <w:vAlign w:val="bottom"/>
          </w:tcPr>
          <w:p w14:paraId="70E95B3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0.227*</w:t>
            </w:r>
          </w:p>
        </w:tc>
        <w:tc>
          <w:tcPr>
            <w:tcW w:w="1023" w:type="dxa"/>
            <w:shd w:val="clear" w:color="auto" w:fill="auto"/>
            <w:vAlign w:val="bottom"/>
          </w:tcPr>
          <w:p w14:paraId="435D02E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0.591*</w:t>
            </w:r>
          </w:p>
        </w:tc>
        <w:tc>
          <w:tcPr>
            <w:tcW w:w="931" w:type="dxa"/>
            <w:shd w:val="clear" w:color="auto" w:fill="auto"/>
            <w:vAlign w:val="bottom"/>
          </w:tcPr>
          <w:p w14:paraId="624635E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0.235*</w:t>
            </w:r>
          </w:p>
        </w:tc>
      </w:tr>
      <w:tr w:rsidR="009653B4" w14:paraId="53E9617E" w14:textId="77777777">
        <w:trPr>
          <w:trHeight w:val="255"/>
        </w:trPr>
        <w:tc>
          <w:tcPr>
            <w:tcW w:w="4395" w:type="dxa"/>
            <w:shd w:val="clear" w:color="auto" w:fill="auto"/>
            <w:vAlign w:val="bottom"/>
          </w:tcPr>
          <w:p w14:paraId="189EFC94"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64C846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(0.043)</w:t>
            </w:r>
          </w:p>
        </w:tc>
        <w:tc>
          <w:tcPr>
            <w:tcW w:w="960" w:type="dxa"/>
            <w:shd w:val="clear" w:color="auto" w:fill="auto"/>
            <w:vAlign w:val="bottom"/>
          </w:tcPr>
          <w:p w14:paraId="607FED3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(0.043)</w:t>
            </w:r>
          </w:p>
        </w:tc>
        <w:tc>
          <w:tcPr>
            <w:tcW w:w="1023" w:type="dxa"/>
            <w:shd w:val="clear" w:color="auto" w:fill="auto"/>
            <w:vAlign w:val="bottom"/>
          </w:tcPr>
          <w:p w14:paraId="26BCE8C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(0.050)</w:t>
            </w:r>
          </w:p>
        </w:tc>
        <w:tc>
          <w:tcPr>
            <w:tcW w:w="1023" w:type="dxa"/>
            <w:shd w:val="clear" w:color="auto" w:fill="auto"/>
            <w:vAlign w:val="bottom"/>
          </w:tcPr>
          <w:p w14:paraId="383A9C7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(0.043)</w:t>
            </w:r>
          </w:p>
        </w:tc>
        <w:tc>
          <w:tcPr>
            <w:tcW w:w="931" w:type="dxa"/>
            <w:shd w:val="clear" w:color="auto" w:fill="auto"/>
            <w:vAlign w:val="bottom"/>
          </w:tcPr>
          <w:p w14:paraId="3B91655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(0.050)</w:t>
            </w:r>
          </w:p>
        </w:tc>
      </w:tr>
      <w:tr w:rsidR="009653B4" w14:paraId="6A4AF4C9" w14:textId="77777777">
        <w:trPr>
          <w:trHeight w:val="255"/>
        </w:trPr>
        <w:tc>
          <w:tcPr>
            <w:tcW w:w="4395" w:type="dxa"/>
            <w:shd w:val="clear" w:color="auto" w:fill="auto"/>
            <w:vAlign w:val="bottom"/>
          </w:tcPr>
          <w:p w14:paraId="3B4E0307"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Education</w:t>
            </w:r>
          </w:p>
        </w:tc>
        <w:tc>
          <w:tcPr>
            <w:tcW w:w="1023" w:type="dxa"/>
            <w:shd w:val="clear" w:color="auto" w:fill="auto"/>
            <w:vAlign w:val="bottom"/>
          </w:tcPr>
          <w:p w14:paraId="3AD6FE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-0.153*</w:t>
            </w:r>
          </w:p>
        </w:tc>
        <w:tc>
          <w:tcPr>
            <w:tcW w:w="960" w:type="dxa"/>
            <w:shd w:val="clear" w:color="auto" w:fill="auto"/>
            <w:vAlign w:val="bottom"/>
          </w:tcPr>
          <w:p w14:paraId="64F727F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-0.154*</w:t>
            </w:r>
          </w:p>
        </w:tc>
        <w:tc>
          <w:tcPr>
            <w:tcW w:w="1023" w:type="dxa"/>
            <w:shd w:val="clear" w:color="auto" w:fill="auto"/>
            <w:vAlign w:val="bottom"/>
          </w:tcPr>
          <w:p w14:paraId="78C44AD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-0.075*</w:t>
            </w:r>
          </w:p>
        </w:tc>
        <w:tc>
          <w:tcPr>
            <w:tcW w:w="1023" w:type="dxa"/>
            <w:shd w:val="clear" w:color="auto" w:fill="auto"/>
            <w:vAlign w:val="bottom"/>
          </w:tcPr>
          <w:p w14:paraId="1D78622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-0.152*</w:t>
            </w:r>
          </w:p>
        </w:tc>
        <w:tc>
          <w:tcPr>
            <w:tcW w:w="931" w:type="dxa"/>
            <w:shd w:val="clear" w:color="auto" w:fill="auto"/>
            <w:vAlign w:val="bottom"/>
          </w:tcPr>
          <w:p w14:paraId="2E5ABE8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-0.074*</w:t>
            </w:r>
          </w:p>
        </w:tc>
      </w:tr>
      <w:tr w:rsidR="009653B4" w14:paraId="5A23DCC3" w14:textId="77777777">
        <w:trPr>
          <w:trHeight w:val="255"/>
        </w:trPr>
        <w:tc>
          <w:tcPr>
            <w:tcW w:w="4395" w:type="dxa"/>
            <w:shd w:val="clear" w:color="auto" w:fill="auto"/>
            <w:vAlign w:val="bottom"/>
          </w:tcPr>
          <w:p w14:paraId="589DBD6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676FD7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960" w:type="dxa"/>
            <w:shd w:val="clear" w:color="auto" w:fill="auto"/>
            <w:vAlign w:val="bottom"/>
          </w:tcPr>
          <w:p w14:paraId="0DE6A62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1023" w:type="dxa"/>
            <w:shd w:val="clear" w:color="auto" w:fill="auto"/>
            <w:vAlign w:val="bottom"/>
          </w:tcPr>
          <w:p w14:paraId="648123E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1023" w:type="dxa"/>
            <w:shd w:val="clear" w:color="auto" w:fill="auto"/>
            <w:vAlign w:val="bottom"/>
          </w:tcPr>
          <w:p w14:paraId="494B007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931" w:type="dxa"/>
            <w:shd w:val="clear" w:color="auto" w:fill="auto"/>
            <w:vAlign w:val="bottom"/>
          </w:tcPr>
          <w:p w14:paraId="5D5D2A1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r>
      <w:tr w:rsidR="009653B4" w14:paraId="50D1BB99" w14:textId="77777777">
        <w:trPr>
          <w:trHeight w:val="255"/>
        </w:trPr>
        <w:tc>
          <w:tcPr>
            <w:tcW w:w="4395" w:type="dxa"/>
            <w:shd w:val="clear" w:color="auto" w:fill="auto"/>
            <w:vAlign w:val="bottom"/>
          </w:tcPr>
          <w:p w14:paraId="2CD91815"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Age</w:t>
            </w:r>
          </w:p>
        </w:tc>
        <w:tc>
          <w:tcPr>
            <w:tcW w:w="1023" w:type="dxa"/>
            <w:shd w:val="clear" w:color="auto" w:fill="auto"/>
            <w:vAlign w:val="bottom"/>
          </w:tcPr>
          <w:p w14:paraId="1F7D9F0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960" w:type="dxa"/>
            <w:shd w:val="clear" w:color="auto" w:fill="auto"/>
            <w:vAlign w:val="bottom"/>
          </w:tcPr>
          <w:p w14:paraId="314B326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1023" w:type="dxa"/>
            <w:shd w:val="clear" w:color="auto" w:fill="auto"/>
            <w:vAlign w:val="bottom"/>
          </w:tcPr>
          <w:p w14:paraId="2CDA59B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-0.012*</w:t>
            </w:r>
          </w:p>
        </w:tc>
        <w:tc>
          <w:tcPr>
            <w:tcW w:w="1023" w:type="dxa"/>
            <w:shd w:val="clear" w:color="auto" w:fill="auto"/>
            <w:vAlign w:val="bottom"/>
          </w:tcPr>
          <w:p w14:paraId="4FB16ED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-0.015*</w:t>
            </w:r>
          </w:p>
        </w:tc>
        <w:tc>
          <w:tcPr>
            <w:tcW w:w="931" w:type="dxa"/>
            <w:shd w:val="clear" w:color="auto" w:fill="auto"/>
            <w:vAlign w:val="bottom"/>
          </w:tcPr>
          <w:p w14:paraId="64F61D5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-0.013*</w:t>
            </w:r>
          </w:p>
        </w:tc>
      </w:tr>
      <w:tr w:rsidR="009653B4" w14:paraId="4C64ADCC" w14:textId="77777777">
        <w:trPr>
          <w:trHeight w:val="255"/>
        </w:trPr>
        <w:tc>
          <w:tcPr>
            <w:tcW w:w="4395" w:type="dxa"/>
            <w:shd w:val="clear" w:color="auto" w:fill="auto"/>
            <w:vAlign w:val="bottom"/>
          </w:tcPr>
          <w:p w14:paraId="1916C09D"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8E80D5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960" w:type="dxa"/>
            <w:shd w:val="clear" w:color="auto" w:fill="auto"/>
            <w:vAlign w:val="bottom"/>
          </w:tcPr>
          <w:p w14:paraId="1953C4C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3DB1C74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68371B0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931" w:type="dxa"/>
            <w:shd w:val="clear" w:color="auto" w:fill="auto"/>
            <w:vAlign w:val="bottom"/>
          </w:tcPr>
          <w:p w14:paraId="2515B24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56E716BA" w14:textId="77777777">
        <w:trPr>
          <w:trHeight w:val="255"/>
        </w:trPr>
        <w:tc>
          <w:tcPr>
            <w:tcW w:w="4395" w:type="dxa"/>
            <w:shd w:val="clear" w:color="auto" w:fill="auto"/>
            <w:vAlign w:val="bottom"/>
          </w:tcPr>
          <w:p w14:paraId="4D6C55CF"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Proportion non-western minorities neighbourhood</w:t>
            </w:r>
          </w:p>
        </w:tc>
        <w:tc>
          <w:tcPr>
            <w:tcW w:w="1023" w:type="dxa"/>
            <w:shd w:val="clear" w:color="auto" w:fill="auto"/>
            <w:vAlign w:val="bottom"/>
          </w:tcPr>
          <w:p w14:paraId="5024B2D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0.772*</w:t>
            </w:r>
          </w:p>
        </w:tc>
        <w:tc>
          <w:tcPr>
            <w:tcW w:w="960" w:type="dxa"/>
            <w:shd w:val="clear" w:color="auto" w:fill="auto"/>
            <w:vAlign w:val="bottom"/>
          </w:tcPr>
          <w:p w14:paraId="2AEE281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0.775*</w:t>
            </w:r>
          </w:p>
        </w:tc>
        <w:tc>
          <w:tcPr>
            <w:tcW w:w="1023" w:type="dxa"/>
            <w:shd w:val="clear" w:color="auto" w:fill="auto"/>
            <w:vAlign w:val="bottom"/>
          </w:tcPr>
          <w:p w14:paraId="0D83E9F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-1.989*</w:t>
            </w:r>
          </w:p>
        </w:tc>
        <w:tc>
          <w:tcPr>
            <w:tcW w:w="1023" w:type="dxa"/>
            <w:shd w:val="clear" w:color="auto" w:fill="auto"/>
            <w:vAlign w:val="bottom"/>
          </w:tcPr>
          <w:p w14:paraId="18B3A81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1.140*</w:t>
            </w:r>
          </w:p>
        </w:tc>
        <w:tc>
          <w:tcPr>
            <w:tcW w:w="931" w:type="dxa"/>
            <w:shd w:val="clear" w:color="auto" w:fill="auto"/>
            <w:vAlign w:val="bottom"/>
          </w:tcPr>
          <w:p w14:paraId="3F450BE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-1.667*</w:t>
            </w:r>
          </w:p>
        </w:tc>
      </w:tr>
      <w:tr w:rsidR="009653B4" w14:paraId="0C3BD005" w14:textId="77777777">
        <w:trPr>
          <w:trHeight w:val="255"/>
        </w:trPr>
        <w:tc>
          <w:tcPr>
            <w:tcW w:w="4395" w:type="dxa"/>
            <w:shd w:val="clear" w:color="auto" w:fill="auto"/>
            <w:vAlign w:val="bottom"/>
          </w:tcPr>
          <w:p w14:paraId="7A5FCE0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87021C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(0.239)</w:t>
            </w:r>
          </w:p>
        </w:tc>
        <w:tc>
          <w:tcPr>
            <w:tcW w:w="960" w:type="dxa"/>
            <w:shd w:val="clear" w:color="auto" w:fill="auto"/>
            <w:vAlign w:val="bottom"/>
          </w:tcPr>
          <w:p w14:paraId="10CBFE4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(0.239)</w:t>
            </w:r>
          </w:p>
        </w:tc>
        <w:tc>
          <w:tcPr>
            <w:tcW w:w="1023" w:type="dxa"/>
            <w:shd w:val="clear" w:color="auto" w:fill="auto"/>
            <w:vAlign w:val="bottom"/>
          </w:tcPr>
          <w:p w14:paraId="7CE775E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(0.288)</w:t>
            </w:r>
          </w:p>
        </w:tc>
        <w:tc>
          <w:tcPr>
            <w:tcW w:w="1023" w:type="dxa"/>
            <w:shd w:val="clear" w:color="auto" w:fill="auto"/>
            <w:vAlign w:val="bottom"/>
          </w:tcPr>
          <w:p w14:paraId="56A25BD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(0.247)</w:t>
            </w:r>
          </w:p>
        </w:tc>
        <w:tc>
          <w:tcPr>
            <w:tcW w:w="931" w:type="dxa"/>
            <w:shd w:val="clear" w:color="auto" w:fill="auto"/>
            <w:vAlign w:val="bottom"/>
          </w:tcPr>
          <w:p w14:paraId="2DAACB0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(0.295)</w:t>
            </w:r>
          </w:p>
        </w:tc>
      </w:tr>
      <w:tr w:rsidR="009653B4" w14:paraId="08F7046F" w14:textId="77777777">
        <w:trPr>
          <w:trHeight w:val="255"/>
        </w:trPr>
        <w:tc>
          <w:tcPr>
            <w:tcW w:w="4395" w:type="dxa"/>
            <w:shd w:val="clear" w:color="auto" w:fill="auto"/>
            <w:vAlign w:val="bottom"/>
          </w:tcPr>
          <w:p w14:paraId="6DA808AF"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Economic deprivation neighbourhood</w:t>
            </w:r>
          </w:p>
        </w:tc>
        <w:tc>
          <w:tcPr>
            <w:tcW w:w="1023" w:type="dxa"/>
            <w:shd w:val="clear" w:color="auto" w:fill="auto"/>
            <w:vAlign w:val="bottom"/>
          </w:tcPr>
          <w:p w14:paraId="62621C9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60" w:type="dxa"/>
            <w:shd w:val="clear" w:color="auto" w:fill="auto"/>
            <w:vAlign w:val="bottom"/>
          </w:tcPr>
          <w:p w14:paraId="68F04A0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6555326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107B924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31" w:type="dxa"/>
            <w:shd w:val="clear" w:color="auto" w:fill="auto"/>
            <w:vAlign w:val="bottom"/>
          </w:tcPr>
          <w:p w14:paraId="6FA7871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r>
      <w:tr w:rsidR="009653B4" w14:paraId="16B438E1" w14:textId="77777777">
        <w:trPr>
          <w:trHeight w:val="255"/>
        </w:trPr>
        <w:tc>
          <w:tcPr>
            <w:tcW w:w="4395" w:type="dxa"/>
            <w:shd w:val="clear" w:color="auto" w:fill="auto"/>
            <w:vAlign w:val="bottom"/>
          </w:tcPr>
          <w:p w14:paraId="0771BFE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1DC203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60" w:type="dxa"/>
            <w:shd w:val="clear" w:color="auto" w:fill="auto"/>
            <w:vAlign w:val="bottom"/>
          </w:tcPr>
          <w:p w14:paraId="64CCBE4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1DABF9D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699C7D5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31" w:type="dxa"/>
            <w:shd w:val="clear" w:color="auto" w:fill="auto"/>
            <w:vAlign w:val="bottom"/>
          </w:tcPr>
          <w:p w14:paraId="3381D42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r>
      <w:tr w:rsidR="009653B4" w14:paraId="25ABABFD" w14:textId="77777777">
        <w:trPr>
          <w:trHeight w:val="255"/>
        </w:trPr>
        <w:tc>
          <w:tcPr>
            <w:tcW w:w="4395" w:type="dxa"/>
            <w:shd w:val="clear" w:color="auto" w:fill="auto"/>
            <w:vAlign w:val="bottom"/>
          </w:tcPr>
          <w:p w14:paraId="1AF6D460"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Constant</w:t>
            </w:r>
          </w:p>
        </w:tc>
        <w:tc>
          <w:tcPr>
            <w:tcW w:w="1023" w:type="dxa"/>
            <w:shd w:val="clear" w:color="auto" w:fill="auto"/>
            <w:vAlign w:val="bottom"/>
          </w:tcPr>
          <w:p w14:paraId="0A3E290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-2.126*</w:t>
            </w:r>
          </w:p>
        </w:tc>
        <w:tc>
          <w:tcPr>
            <w:tcW w:w="960" w:type="dxa"/>
            <w:shd w:val="clear" w:color="auto" w:fill="auto"/>
            <w:vAlign w:val="bottom"/>
          </w:tcPr>
          <w:p w14:paraId="0DB9270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-2.128*</w:t>
            </w:r>
          </w:p>
        </w:tc>
        <w:tc>
          <w:tcPr>
            <w:tcW w:w="1023" w:type="dxa"/>
            <w:shd w:val="clear" w:color="auto" w:fill="auto"/>
            <w:vAlign w:val="bottom"/>
          </w:tcPr>
          <w:p w14:paraId="131AC21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-5.451*</w:t>
            </w:r>
          </w:p>
        </w:tc>
        <w:tc>
          <w:tcPr>
            <w:tcW w:w="1023" w:type="dxa"/>
            <w:shd w:val="clear" w:color="auto" w:fill="auto"/>
            <w:vAlign w:val="bottom"/>
          </w:tcPr>
          <w:p w14:paraId="0495771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-1.991*</w:t>
            </w:r>
          </w:p>
        </w:tc>
        <w:tc>
          <w:tcPr>
            <w:tcW w:w="931" w:type="dxa"/>
            <w:shd w:val="clear" w:color="auto" w:fill="auto"/>
            <w:vAlign w:val="bottom"/>
          </w:tcPr>
          <w:p w14:paraId="7506EC7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-5.324*</w:t>
            </w:r>
          </w:p>
        </w:tc>
      </w:tr>
      <w:tr w:rsidR="009653B4" w14:paraId="3863F9B7" w14:textId="77777777">
        <w:trPr>
          <w:trHeight w:val="255"/>
        </w:trPr>
        <w:tc>
          <w:tcPr>
            <w:tcW w:w="4395" w:type="dxa"/>
            <w:shd w:val="clear" w:color="auto" w:fill="auto"/>
            <w:vAlign w:val="bottom"/>
          </w:tcPr>
          <w:p w14:paraId="45F1D97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A30417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(0.040)</w:t>
            </w:r>
          </w:p>
        </w:tc>
        <w:tc>
          <w:tcPr>
            <w:tcW w:w="960" w:type="dxa"/>
            <w:shd w:val="clear" w:color="auto" w:fill="auto"/>
            <w:vAlign w:val="bottom"/>
          </w:tcPr>
          <w:p w14:paraId="584C0B2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(0.040)</w:t>
            </w:r>
          </w:p>
        </w:tc>
        <w:tc>
          <w:tcPr>
            <w:tcW w:w="1023" w:type="dxa"/>
            <w:shd w:val="clear" w:color="auto" w:fill="auto"/>
            <w:vAlign w:val="bottom"/>
          </w:tcPr>
          <w:p w14:paraId="7855D03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(0.079)</w:t>
            </w:r>
          </w:p>
        </w:tc>
        <w:tc>
          <w:tcPr>
            <w:tcW w:w="1023" w:type="dxa"/>
            <w:shd w:val="clear" w:color="auto" w:fill="auto"/>
            <w:vAlign w:val="bottom"/>
          </w:tcPr>
          <w:p w14:paraId="0F215BB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(0.047)</w:t>
            </w:r>
          </w:p>
        </w:tc>
        <w:tc>
          <w:tcPr>
            <w:tcW w:w="931" w:type="dxa"/>
            <w:shd w:val="clear" w:color="auto" w:fill="auto"/>
            <w:vAlign w:val="bottom"/>
          </w:tcPr>
          <w:p w14:paraId="0DC7786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(0.084)</w:t>
            </w:r>
          </w:p>
        </w:tc>
      </w:tr>
      <w:tr w:rsidR="009653B4" w14:paraId="2AC158FF" w14:textId="77777777">
        <w:trPr>
          <w:trHeight w:val="255"/>
        </w:trPr>
        <w:tc>
          <w:tcPr>
            <w:tcW w:w="4395" w:type="dxa"/>
            <w:tcBorders>
              <w:bottom w:val="single" w:sz="4" w:space="0" w:color="000000"/>
            </w:tcBorders>
            <w:shd w:val="clear" w:color="auto" w:fill="auto"/>
            <w:vAlign w:val="bottom"/>
          </w:tcPr>
          <w:p w14:paraId="6E6FAE94"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Log likelihood</w:t>
            </w:r>
          </w:p>
        </w:tc>
        <w:tc>
          <w:tcPr>
            <w:tcW w:w="1023" w:type="dxa"/>
            <w:tcBorders>
              <w:bottom w:val="single" w:sz="4" w:space="0" w:color="000000"/>
            </w:tcBorders>
            <w:shd w:val="clear" w:color="auto" w:fill="auto"/>
            <w:vAlign w:val="bottom"/>
          </w:tcPr>
          <w:p w14:paraId="4D89607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-17441</w:t>
            </w:r>
          </w:p>
        </w:tc>
        <w:tc>
          <w:tcPr>
            <w:tcW w:w="960" w:type="dxa"/>
            <w:tcBorders>
              <w:bottom w:val="single" w:sz="4" w:space="0" w:color="000000"/>
            </w:tcBorders>
            <w:shd w:val="clear" w:color="auto" w:fill="auto"/>
            <w:vAlign w:val="bottom"/>
          </w:tcPr>
          <w:p w14:paraId="2A45D8D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-17440</w:t>
            </w:r>
          </w:p>
        </w:tc>
        <w:tc>
          <w:tcPr>
            <w:tcW w:w="1023" w:type="dxa"/>
            <w:tcBorders>
              <w:bottom w:val="single" w:sz="4" w:space="0" w:color="000000"/>
            </w:tcBorders>
            <w:shd w:val="clear" w:color="auto" w:fill="auto"/>
            <w:vAlign w:val="bottom"/>
          </w:tcPr>
          <w:p w14:paraId="549CB1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-12447</w:t>
            </w:r>
          </w:p>
        </w:tc>
        <w:tc>
          <w:tcPr>
            <w:tcW w:w="1023" w:type="dxa"/>
            <w:tcBorders>
              <w:bottom w:val="single" w:sz="4" w:space="0" w:color="000000"/>
            </w:tcBorders>
            <w:shd w:val="clear" w:color="auto" w:fill="auto"/>
            <w:vAlign w:val="bottom"/>
          </w:tcPr>
          <w:p w14:paraId="1A5B35E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-17409</w:t>
            </w:r>
          </w:p>
        </w:tc>
        <w:tc>
          <w:tcPr>
            <w:tcW w:w="931" w:type="dxa"/>
            <w:tcBorders>
              <w:bottom w:val="single" w:sz="4" w:space="0" w:color="000000"/>
            </w:tcBorders>
            <w:shd w:val="clear" w:color="auto" w:fill="auto"/>
            <w:vAlign w:val="bottom"/>
          </w:tcPr>
          <w:p w14:paraId="383029D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-12426</w:t>
            </w:r>
          </w:p>
        </w:tc>
      </w:tr>
      <w:tr w:rsidR="009653B4" w14:paraId="4B409D3F" w14:textId="77777777">
        <w:trPr>
          <w:trHeight w:val="255"/>
        </w:trPr>
        <w:tc>
          <w:tcPr>
            <w:tcW w:w="4395" w:type="dxa"/>
            <w:shd w:val="clear" w:color="auto" w:fill="auto"/>
            <w:vAlign w:val="bottom"/>
          </w:tcPr>
          <w:p w14:paraId="56800434"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p&lt;0.05, + p&lt;0.10</w:t>
            </w:r>
            <w:r>
              <w:rPr>
                <w:rFonts w:ascii="Times New Roman" w:hAnsi="Times New Roman" w:cs="Times New Roman"/>
                <w:sz w:val="20"/>
                <w:szCs w:val="20"/>
              </w:rPr>
              <w:t>; (two-tailed test).</w:t>
            </w:r>
          </w:p>
        </w:tc>
        <w:tc>
          <w:tcPr>
            <w:tcW w:w="1023" w:type="dxa"/>
            <w:shd w:val="clear" w:color="auto" w:fill="auto"/>
            <w:vAlign w:val="bottom"/>
          </w:tcPr>
          <w:p w14:paraId="082E295E"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6DF5B2E5" w14:textId="77777777" w:rsidR="009653B4" w:rsidRDefault="009653B4">
            <w:pPr>
              <w:spacing w:line="240" w:lineRule="auto"/>
              <w:rPr>
                <w:rFonts w:ascii="Times New Roman" w:eastAsia="Times New Roman" w:hAnsi="Times New Roman" w:cs="Times New Roman"/>
                <w:sz w:val="20"/>
                <w:szCs w:val="20"/>
                <w:lang w:val="en-US"/>
              </w:rPr>
            </w:pPr>
          </w:p>
        </w:tc>
        <w:tc>
          <w:tcPr>
            <w:tcW w:w="1023" w:type="dxa"/>
            <w:shd w:val="clear" w:color="auto" w:fill="auto"/>
            <w:vAlign w:val="bottom"/>
          </w:tcPr>
          <w:p w14:paraId="05DCDA6E" w14:textId="77777777" w:rsidR="009653B4" w:rsidRDefault="009653B4">
            <w:pPr>
              <w:spacing w:line="240" w:lineRule="auto"/>
              <w:rPr>
                <w:rFonts w:ascii="Times New Roman" w:eastAsia="Times New Roman" w:hAnsi="Times New Roman" w:cs="Times New Roman"/>
                <w:sz w:val="20"/>
                <w:szCs w:val="20"/>
                <w:lang w:val="en-US"/>
              </w:rPr>
            </w:pPr>
          </w:p>
        </w:tc>
        <w:tc>
          <w:tcPr>
            <w:tcW w:w="1023" w:type="dxa"/>
            <w:shd w:val="clear" w:color="auto" w:fill="auto"/>
            <w:vAlign w:val="bottom"/>
          </w:tcPr>
          <w:p w14:paraId="04B45C58" w14:textId="77777777" w:rsidR="009653B4" w:rsidRDefault="009653B4">
            <w:pPr>
              <w:spacing w:line="240" w:lineRule="auto"/>
              <w:rPr>
                <w:rFonts w:ascii="Times New Roman" w:eastAsia="Times New Roman" w:hAnsi="Times New Roman" w:cs="Times New Roman"/>
                <w:sz w:val="20"/>
                <w:szCs w:val="20"/>
                <w:lang w:val="en-US"/>
              </w:rPr>
            </w:pPr>
          </w:p>
        </w:tc>
        <w:tc>
          <w:tcPr>
            <w:tcW w:w="931" w:type="dxa"/>
            <w:shd w:val="clear" w:color="auto" w:fill="auto"/>
            <w:vAlign w:val="bottom"/>
          </w:tcPr>
          <w:p w14:paraId="16476028" w14:textId="77777777" w:rsidR="009653B4" w:rsidRDefault="009653B4">
            <w:pPr>
              <w:spacing w:line="240" w:lineRule="auto"/>
              <w:rPr>
                <w:rFonts w:ascii="Times New Roman" w:eastAsia="Times New Roman" w:hAnsi="Times New Roman" w:cs="Times New Roman"/>
                <w:sz w:val="20"/>
                <w:szCs w:val="20"/>
                <w:lang w:val="en-US"/>
              </w:rPr>
            </w:pPr>
          </w:p>
        </w:tc>
      </w:tr>
      <w:tr w:rsidR="009653B4" w14:paraId="1EDEA40E" w14:textId="77777777">
        <w:trPr>
          <w:trHeight w:val="255"/>
        </w:trPr>
        <w:tc>
          <w:tcPr>
            <w:tcW w:w="9355" w:type="dxa"/>
            <w:gridSpan w:val="6"/>
            <w:shd w:val="clear" w:color="auto" w:fill="auto"/>
            <w:vAlign w:val="bottom"/>
          </w:tcPr>
          <w:p w14:paraId="08DD5501" w14:textId="41AE4126" w:rsidR="009653B4" w:rsidRDefault="00E31588">
            <w:pPr>
              <w:spacing w:line="240" w:lineRule="auto"/>
              <w:jc w:val="both"/>
              <w:rPr>
                <w:rFonts w:ascii="Times New Roman" w:eastAsia="Times New Roman" w:hAnsi="Times New Roman" w:cs="Times New Roman"/>
                <w:i/>
                <w:sz w:val="20"/>
                <w:szCs w:val="20"/>
                <w:lang w:val="en-US" w:eastAsia="en-US"/>
              </w:rPr>
            </w:pPr>
            <w:r>
              <w:rPr>
                <w:rFonts w:ascii="Times New Roman" w:eastAsia="Times New Roman" w:hAnsi="Times New Roman" w:cs="Times New Roman"/>
                <w:i/>
                <w:sz w:val="20"/>
                <w:szCs w:val="20"/>
                <w:lang w:val="en-US" w:eastAsia="en-US"/>
              </w:rPr>
              <w:t>Sources: 1VOP</w:t>
            </w:r>
            <w:del w:id="921" w:author="Jochem Tolsma" w:date="2021-01-12T16:22:00Z">
              <w:r w:rsidDel="005502FA">
                <w:rPr>
                  <w:rFonts w:ascii="Times New Roman" w:eastAsia="Times New Roman" w:hAnsi="Times New Roman" w:cs="Times New Roman"/>
                  <w:i/>
                  <w:sz w:val="20"/>
                  <w:szCs w:val="20"/>
                  <w:lang w:val="en-US" w:eastAsia="en-US"/>
                </w:rPr>
                <w:delText xml:space="preserve"> (2015)</w:delText>
              </w:r>
            </w:del>
            <w:r>
              <w:rPr>
                <w:rFonts w:ascii="Times New Roman" w:eastAsia="Times New Roman" w:hAnsi="Times New Roman" w:cs="Times New Roman"/>
                <w:i/>
                <w:sz w:val="20"/>
                <w:szCs w:val="20"/>
                <w:lang w:val="en-US" w:eastAsia="en-US"/>
              </w:rPr>
              <w:t>, COA</w:t>
            </w:r>
            <w:del w:id="922" w:author="Jochem Tolsma" w:date="2021-01-12T16:22:00Z">
              <w:r w:rsidDel="005502FA">
                <w:rPr>
                  <w:rFonts w:ascii="Times New Roman" w:eastAsia="Times New Roman" w:hAnsi="Times New Roman" w:cs="Times New Roman"/>
                  <w:i/>
                  <w:sz w:val="20"/>
                  <w:szCs w:val="20"/>
                  <w:lang w:val="en-US" w:eastAsia="en-US"/>
                </w:rPr>
                <w:delText xml:space="preserve"> (2015)</w:delText>
              </w:r>
            </w:del>
            <w:r>
              <w:rPr>
                <w:rFonts w:ascii="Times New Roman" w:eastAsia="Times New Roman" w:hAnsi="Times New Roman" w:cs="Times New Roman"/>
                <w:i/>
                <w:sz w:val="20"/>
                <w:szCs w:val="20"/>
                <w:lang w:val="en-US" w:eastAsia="en-US"/>
              </w:rPr>
              <w:t>, Statistics Netherlands</w:t>
            </w:r>
            <w:del w:id="923" w:author="Jochem Tolsma" w:date="2021-01-12T16:22:00Z">
              <w:r w:rsidDel="005502FA">
                <w:rPr>
                  <w:rFonts w:ascii="Times New Roman" w:eastAsia="Times New Roman" w:hAnsi="Times New Roman" w:cs="Times New Roman"/>
                  <w:i/>
                  <w:sz w:val="20"/>
                  <w:szCs w:val="20"/>
                  <w:lang w:val="en-US" w:eastAsia="en-US"/>
                </w:rPr>
                <w:delText xml:space="preserve"> (2014)</w:delText>
              </w:r>
            </w:del>
            <w:r>
              <w:rPr>
                <w:rFonts w:ascii="Times New Roman" w:eastAsia="Times New Roman" w:hAnsi="Times New Roman" w:cs="Times New Roman"/>
                <w:i/>
                <w:sz w:val="20"/>
                <w:szCs w:val="20"/>
                <w:lang w:val="en-US" w:eastAsia="en-US"/>
              </w:rPr>
              <w:t xml:space="preserve">. </w:t>
            </w:r>
          </w:p>
          <w:p w14:paraId="2E12B60C" w14:textId="77777777" w:rsidR="009653B4" w:rsidRDefault="009653B4">
            <w:pPr>
              <w:spacing w:line="240" w:lineRule="auto"/>
              <w:rPr>
                <w:rFonts w:ascii="Times New Roman" w:eastAsia="Times New Roman" w:hAnsi="Times New Roman" w:cs="Times New Roman"/>
                <w:sz w:val="20"/>
                <w:szCs w:val="20"/>
                <w:lang w:val="en-US"/>
              </w:rPr>
            </w:pPr>
          </w:p>
        </w:tc>
      </w:tr>
    </w:tbl>
    <w:p w14:paraId="5E4881AE" w14:textId="77777777" w:rsidR="009653B4" w:rsidRDefault="009653B4">
      <w:pPr>
        <w:spacing w:line="360" w:lineRule="auto"/>
        <w:jc w:val="both"/>
        <w:rPr>
          <w:rFonts w:ascii="Times New Roman" w:hAnsi="Times New Roman" w:cs="Times New Roman"/>
          <w:sz w:val="24"/>
          <w:szCs w:val="24"/>
          <w:lang w:val="en-US"/>
        </w:rPr>
      </w:pPr>
    </w:p>
    <w:p w14:paraId="1EA3CCD3" w14:textId="77777777" w:rsidR="009653B4" w:rsidRDefault="009653B4">
      <w:pPr>
        <w:rPr>
          <w:rFonts w:ascii="Times New Roman" w:hAnsi="Times New Roman" w:cs="Times New Roman"/>
          <w:sz w:val="24"/>
          <w:szCs w:val="24"/>
        </w:rPr>
        <w:sectPr w:rsidR="009653B4">
          <w:footerReference w:type="default" r:id="rId12"/>
          <w:pgSz w:w="11906" w:h="16838"/>
          <w:pgMar w:top="1418" w:right="1418" w:bottom="1418" w:left="1418" w:header="0" w:footer="709" w:gutter="0"/>
          <w:cols w:space="720"/>
          <w:formProt w:val="0"/>
          <w:docGrid w:linePitch="360" w:charSpace="4096"/>
        </w:sectPr>
      </w:pPr>
    </w:p>
    <w:p w14:paraId="0CF5819D" w14:textId="6949756F" w:rsidR="009653B4" w:rsidRDefault="00E31588">
      <w:pPr>
        <w:rPr>
          <w:rFonts w:ascii="Times New Roman" w:hAnsi="Times New Roman" w:cs="Times New Roman"/>
          <w:b/>
        </w:rPr>
      </w:pPr>
      <w:r>
        <w:rPr>
          <w:rFonts w:ascii="Times New Roman" w:hAnsi="Times New Roman" w:cs="Times New Roman"/>
          <w:b/>
        </w:rPr>
        <w:lastRenderedPageBreak/>
        <w:t>Appendix</w:t>
      </w:r>
    </w:p>
    <w:p w14:paraId="422B1212" w14:textId="77777777" w:rsidR="00E436AA" w:rsidRDefault="00E436AA">
      <w:pPr>
        <w:rPr>
          <w:rFonts w:ascii="Times New Roman" w:hAnsi="Times New Roman" w:cs="Times New Roman"/>
          <w:b/>
        </w:rPr>
      </w:pPr>
    </w:p>
    <w:tbl>
      <w:tblPr>
        <w:tblW w:w="7797" w:type="dxa"/>
        <w:tblLook w:val="04A0" w:firstRow="1" w:lastRow="0" w:firstColumn="1" w:lastColumn="0" w:noHBand="0" w:noVBand="1"/>
      </w:tblPr>
      <w:tblGrid>
        <w:gridCol w:w="4395"/>
        <w:gridCol w:w="1160"/>
        <w:gridCol w:w="1108"/>
        <w:gridCol w:w="1134"/>
      </w:tblGrid>
      <w:tr w:rsidR="00E436AA" w:rsidRPr="00E436AA" w14:paraId="68CEA669" w14:textId="77777777" w:rsidTr="009C780A">
        <w:trPr>
          <w:trHeight w:val="588"/>
        </w:trPr>
        <w:tc>
          <w:tcPr>
            <w:tcW w:w="7797" w:type="dxa"/>
            <w:gridSpan w:val="4"/>
            <w:tcBorders>
              <w:top w:val="nil"/>
              <w:left w:val="nil"/>
              <w:bottom w:val="single" w:sz="8" w:space="0" w:color="000000"/>
              <w:right w:val="nil"/>
            </w:tcBorders>
            <w:shd w:val="clear" w:color="auto" w:fill="auto"/>
            <w:vAlign w:val="center"/>
            <w:hideMark/>
          </w:tcPr>
          <w:p w14:paraId="0CA67477" w14:textId="77777777" w:rsidR="00E436AA" w:rsidRPr="00E436AA" w:rsidRDefault="00E436AA" w:rsidP="00E436AA">
            <w:pPr>
              <w:spacing w:line="240" w:lineRule="auto"/>
              <w:rPr>
                <w:rFonts w:ascii="Times New Roman" w:eastAsia="Times New Roman" w:hAnsi="Times New Roman" w:cs="Times New Roman"/>
                <w:b/>
                <w:bCs/>
                <w:color w:val="000000"/>
                <w:lang w:eastAsia="en-GB"/>
              </w:rPr>
            </w:pPr>
            <w:r w:rsidRPr="00E436AA">
              <w:rPr>
                <w:rFonts w:ascii="Times New Roman" w:eastAsia="Times New Roman" w:hAnsi="Times New Roman" w:cs="Times New Roman"/>
                <w:b/>
                <w:bCs/>
                <w:color w:val="000000"/>
                <w:lang w:val="en-US" w:eastAsia="en-GB"/>
              </w:rPr>
              <w:t xml:space="preserve">Appendix A1. </w:t>
            </w:r>
            <w:r w:rsidRPr="00E436AA">
              <w:rPr>
                <w:rFonts w:ascii="Times New Roman" w:eastAsia="Times New Roman" w:hAnsi="Times New Roman" w:cs="Times New Roman"/>
                <w:color w:val="000000"/>
                <w:lang w:val="en-US" w:eastAsia="en-GB"/>
              </w:rPr>
              <w:t>Predicting participation in Wave 2. (</w:t>
            </w:r>
            <w:r w:rsidRPr="00E436AA">
              <w:rPr>
                <w:rFonts w:ascii="Times New Roman" w:eastAsia="Times New Roman" w:hAnsi="Times New Roman" w:cs="Times New Roman"/>
                <w:color w:val="000000"/>
                <w:sz w:val="20"/>
                <w:szCs w:val="20"/>
                <w:lang w:val="en-US" w:eastAsia="en-GB"/>
              </w:rPr>
              <w:t>N</w:t>
            </w:r>
            <w:r w:rsidRPr="00E436AA">
              <w:rPr>
                <w:rFonts w:ascii="Times New Roman" w:eastAsia="Times New Roman" w:hAnsi="Times New Roman" w:cs="Times New Roman"/>
                <w:color w:val="000000"/>
                <w:sz w:val="20"/>
                <w:szCs w:val="20"/>
                <w:vertAlign w:val="subscript"/>
                <w:lang w:val="en-US" w:eastAsia="en-GB"/>
              </w:rPr>
              <w:t>i</w:t>
            </w:r>
            <w:r w:rsidRPr="00E436AA">
              <w:rPr>
                <w:rFonts w:ascii="Times New Roman" w:eastAsia="Times New Roman" w:hAnsi="Times New Roman" w:cs="Times New Roman"/>
                <w:color w:val="000000"/>
                <w:sz w:val="20"/>
                <w:szCs w:val="20"/>
                <w:lang w:val="en-US" w:eastAsia="en-GB"/>
              </w:rPr>
              <w:t xml:space="preserve"> = 26.064).</w:t>
            </w:r>
            <w:r w:rsidRPr="00E436AA">
              <w:rPr>
                <w:rFonts w:ascii="Times New Roman" w:eastAsia="Times New Roman" w:hAnsi="Times New Roman" w:cs="Times New Roman"/>
                <w:color w:val="000000"/>
                <w:lang w:val="en-US" w:eastAsia="en-GB"/>
              </w:rPr>
              <w:t> </w:t>
            </w:r>
          </w:p>
        </w:tc>
      </w:tr>
      <w:tr w:rsidR="00E436AA" w:rsidRPr="00E436AA" w14:paraId="41FED06E" w14:textId="77777777" w:rsidTr="009C780A">
        <w:trPr>
          <w:trHeight w:val="288"/>
        </w:trPr>
        <w:tc>
          <w:tcPr>
            <w:tcW w:w="4395" w:type="dxa"/>
            <w:tcBorders>
              <w:top w:val="nil"/>
              <w:left w:val="nil"/>
              <w:bottom w:val="nil"/>
              <w:right w:val="nil"/>
            </w:tcBorders>
            <w:shd w:val="clear" w:color="auto" w:fill="auto"/>
            <w:vAlign w:val="center"/>
            <w:hideMark/>
          </w:tcPr>
          <w:p w14:paraId="5AD2F84A"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 </w:t>
            </w:r>
          </w:p>
        </w:tc>
        <w:tc>
          <w:tcPr>
            <w:tcW w:w="1160" w:type="dxa"/>
            <w:tcBorders>
              <w:top w:val="nil"/>
              <w:left w:val="nil"/>
              <w:bottom w:val="nil"/>
              <w:right w:val="nil"/>
            </w:tcBorders>
            <w:shd w:val="clear" w:color="auto" w:fill="auto"/>
            <w:vAlign w:val="center"/>
            <w:hideMark/>
          </w:tcPr>
          <w:p w14:paraId="6A8C092B" w14:textId="77777777" w:rsidR="00E436AA" w:rsidRPr="00E436AA" w:rsidRDefault="00E436AA" w:rsidP="000C71F7">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Model 1</w:t>
            </w:r>
          </w:p>
        </w:tc>
        <w:tc>
          <w:tcPr>
            <w:tcW w:w="1108" w:type="dxa"/>
            <w:tcBorders>
              <w:top w:val="nil"/>
              <w:left w:val="nil"/>
              <w:bottom w:val="nil"/>
              <w:right w:val="nil"/>
            </w:tcBorders>
            <w:shd w:val="clear" w:color="auto" w:fill="auto"/>
            <w:vAlign w:val="center"/>
            <w:hideMark/>
          </w:tcPr>
          <w:p w14:paraId="1948B21B" w14:textId="77777777" w:rsidR="00E436AA" w:rsidRPr="00E436AA" w:rsidRDefault="00E436AA" w:rsidP="000C71F7">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Model 2</w:t>
            </w:r>
          </w:p>
        </w:tc>
        <w:tc>
          <w:tcPr>
            <w:tcW w:w="1134" w:type="dxa"/>
            <w:tcBorders>
              <w:top w:val="nil"/>
              <w:left w:val="nil"/>
              <w:bottom w:val="nil"/>
              <w:right w:val="nil"/>
            </w:tcBorders>
            <w:shd w:val="clear" w:color="auto" w:fill="auto"/>
            <w:vAlign w:val="center"/>
            <w:hideMark/>
          </w:tcPr>
          <w:p w14:paraId="14E5767A" w14:textId="77777777" w:rsidR="00E436AA" w:rsidRPr="00E436AA" w:rsidRDefault="00E436AA" w:rsidP="000C71F7">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Model 3</w:t>
            </w:r>
          </w:p>
        </w:tc>
      </w:tr>
      <w:tr w:rsidR="00E436AA" w:rsidRPr="00E436AA" w14:paraId="18F99B6F" w14:textId="77777777" w:rsidTr="009C780A">
        <w:trPr>
          <w:trHeight w:val="288"/>
        </w:trPr>
        <w:tc>
          <w:tcPr>
            <w:tcW w:w="4395" w:type="dxa"/>
            <w:tcBorders>
              <w:top w:val="nil"/>
              <w:left w:val="nil"/>
              <w:bottom w:val="nil"/>
              <w:right w:val="nil"/>
            </w:tcBorders>
            <w:shd w:val="clear" w:color="auto" w:fill="auto"/>
            <w:vAlign w:val="center"/>
            <w:hideMark/>
          </w:tcPr>
          <w:p w14:paraId="678EE8F2"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Intercept</w:t>
            </w:r>
          </w:p>
        </w:tc>
        <w:tc>
          <w:tcPr>
            <w:tcW w:w="1160" w:type="dxa"/>
            <w:tcBorders>
              <w:top w:val="nil"/>
              <w:left w:val="nil"/>
              <w:bottom w:val="nil"/>
              <w:right w:val="nil"/>
            </w:tcBorders>
            <w:shd w:val="clear" w:color="auto" w:fill="auto"/>
            <w:noWrap/>
            <w:vAlign w:val="bottom"/>
            <w:hideMark/>
          </w:tcPr>
          <w:p w14:paraId="708B75B6" w14:textId="539F8494"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1.160</w:t>
            </w:r>
            <w:r>
              <w:rPr>
                <w:rFonts w:ascii="Times New Roman" w:eastAsia="Times New Roman" w:hAnsi="Times New Roman" w:cs="Times New Roman"/>
                <w:color w:val="000000"/>
                <w:lang w:eastAsia="en-GB"/>
              </w:rPr>
              <w:t>*</w:t>
            </w:r>
          </w:p>
        </w:tc>
        <w:tc>
          <w:tcPr>
            <w:tcW w:w="1108" w:type="dxa"/>
            <w:tcBorders>
              <w:top w:val="nil"/>
              <w:left w:val="nil"/>
              <w:bottom w:val="nil"/>
              <w:right w:val="nil"/>
            </w:tcBorders>
            <w:shd w:val="clear" w:color="auto" w:fill="auto"/>
            <w:noWrap/>
            <w:vAlign w:val="bottom"/>
            <w:hideMark/>
          </w:tcPr>
          <w:p w14:paraId="312FB33D" w14:textId="140E6310"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1.194</w:t>
            </w:r>
            <w:r>
              <w:rPr>
                <w:rFonts w:ascii="Times New Roman" w:eastAsia="Times New Roman" w:hAnsi="Times New Roman" w:cs="Times New Roman"/>
                <w:color w:val="000000"/>
                <w:lang w:eastAsia="en-GB"/>
              </w:rPr>
              <w:t>*</w:t>
            </w:r>
          </w:p>
        </w:tc>
        <w:tc>
          <w:tcPr>
            <w:tcW w:w="1134" w:type="dxa"/>
            <w:tcBorders>
              <w:top w:val="nil"/>
              <w:left w:val="nil"/>
              <w:bottom w:val="nil"/>
              <w:right w:val="nil"/>
            </w:tcBorders>
            <w:shd w:val="clear" w:color="auto" w:fill="auto"/>
            <w:noWrap/>
            <w:vAlign w:val="bottom"/>
            <w:hideMark/>
          </w:tcPr>
          <w:p w14:paraId="0DFC0933" w14:textId="7F6BD38E"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1.165</w:t>
            </w:r>
            <w:r>
              <w:rPr>
                <w:rFonts w:ascii="Times New Roman" w:eastAsia="Times New Roman" w:hAnsi="Times New Roman" w:cs="Times New Roman"/>
                <w:color w:val="000000"/>
                <w:lang w:eastAsia="en-GB"/>
              </w:rPr>
              <w:t>*</w:t>
            </w:r>
          </w:p>
        </w:tc>
      </w:tr>
      <w:tr w:rsidR="00E436AA" w:rsidRPr="00E436AA" w14:paraId="53098DE5" w14:textId="77777777" w:rsidTr="009C780A">
        <w:trPr>
          <w:trHeight w:val="288"/>
        </w:trPr>
        <w:tc>
          <w:tcPr>
            <w:tcW w:w="4395" w:type="dxa"/>
            <w:tcBorders>
              <w:top w:val="nil"/>
              <w:left w:val="nil"/>
              <w:bottom w:val="nil"/>
              <w:right w:val="nil"/>
            </w:tcBorders>
            <w:shd w:val="clear" w:color="auto" w:fill="auto"/>
            <w:vAlign w:val="center"/>
            <w:hideMark/>
          </w:tcPr>
          <w:p w14:paraId="3ACCA3C0"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noWrap/>
            <w:vAlign w:val="bottom"/>
            <w:hideMark/>
          </w:tcPr>
          <w:p w14:paraId="57B2DFF4"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0.016</w:t>
            </w:r>
          </w:p>
        </w:tc>
        <w:tc>
          <w:tcPr>
            <w:tcW w:w="1108" w:type="dxa"/>
            <w:tcBorders>
              <w:top w:val="nil"/>
              <w:left w:val="nil"/>
              <w:bottom w:val="nil"/>
              <w:right w:val="nil"/>
            </w:tcBorders>
            <w:shd w:val="clear" w:color="auto" w:fill="auto"/>
            <w:noWrap/>
            <w:vAlign w:val="bottom"/>
            <w:hideMark/>
          </w:tcPr>
          <w:p w14:paraId="0446805E"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0.015</w:t>
            </w:r>
          </w:p>
        </w:tc>
        <w:tc>
          <w:tcPr>
            <w:tcW w:w="1134" w:type="dxa"/>
            <w:tcBorders>
              <w:top w:val="nil"/>
              <w:left w:val="nil"/>
              <w:bottom w:val="nil"/>
              <w:right w:val="nil"/>
            </w:tcBorders>
            <w:shd w:val="clear" w:color="auto" w:fill="auto"/>
            <w:noWrap/>
            <w:vAlign w:val="bottom"/>
            <w:hideMark/>
          </w:tcPr>
          <w:p w14:paraId="1FB738C5"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0.016</w:t>
            </w:r>
          </w:p>
        </w:tc>
      </w:tr>
      <w:tr w:rsidR="00E436AA" w:rsidRPr="00E436AA" w14:paraId="437415EF" w14:textId="77777777" w:rsidTr="009C780A">
        <w:trPr>
          <w:trHeight w:val="288"/>
        </w:trPr>
        <w:tc>
          <w:tcPr>
            <w:tcW w:w="4395" w:type="dxa"/>
            <w:tcBorders>
              <w:top w:val="nil"/>
              <w:left w:val="nil"/>
              <w:bottom w:val="nil"/>
              <w:right w:val="nil"/>
            </w:tcBorders>
            <w:shd w:val="clear" w:color="auto" w:fill="auto"/>
            <w:vAlign w:val="center"/>
            <w:hideMark/>
          </w:tcPr>
          <w:p w14:paraId="30956A1A" w14:textId="69BCD1F9"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PVV support</w:t>
            </w:r>
            <w:r>
              <w:rPr>
                <w:rFonts w:ascii="Times New Roman" w:eastAsia="Times New Roman" w:hAnsi="Times New Roman" w:cs="Times New Roman"/>
                <w:color w:val="000000"/>
                <w:lang w:eastAsia="en-GB"/>
              </w:rPr>
              <w:t xml:space="preserve"> wave 1</w:t>
            </w:r>
          </w:p>
        </w:tc>
        <w:tc>
          <w:tcPr>
            <w:tcW w:w="1160" w:type="dxa"/>
            <w:tcBorders>
              <w:top w:val="nil"/>
              <w:left w:val="nil"/>
              <w:bottom w:val="nil"/>
              <w:right w:val="nil"/>
            </w:tcBorders>
            <w:shd w:val="clear" w:color="auto" w:fill="auto"/>
            <w:noWrap/>
            <w:vAlign w:val="bottom"/>
            <w:hideMark/>
          </w:tcPr>
          <w:p w14:paraId="6F142E1A" w14:textId="4E1C997F"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0.201</w:t>
            </w:r>
            <w:r>
              <w:rPr>
                <w:rFonts w:ascii="Times New Roman" w:eastAsia="Times New Roman" w:hAnsi="Times New Roman" w:cs="Times New Roman"/>
                <w:color w:val="000000"/>
                <w:lang w:eastAsia="en-GB"/>
              </w:rPr>
              <w:t>*</w:t>
            </w:r>
          </w:p>
        </w:tc>
        <w:tc>
          <w:tcPr>
            <w:tcW w:w="1108" w:type="dxa"/>
            <w:tcBorders>
              <w:top w:val="nil"/>
              <w:left w:val="nil"/>
              <w:bottom w:val="nil"/>
              <w:right w:val="nil"/>
            </w:tcBorders>
            <w:shd w:val="clear" w:color="auto" w:fill="auto"/>
            <w:vAlign w:val="center"/>
            <w:hideMark/>
          </w:tcPr>
          <w:p w14:paraId="7439804C" w14:textId="77777777" w:rsidR="00E436AA" w:rsidRPr="009C780A" w:rsidRDefault="00E436AA" w:rsidP="009C780A">
            <w:pPr>
              <w:spacing w:line="240" w:lineRule="auto"/>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bottom"/>
            <w:hideMark/>
          </w:tcPr>
          <w:p w14:paraId="5CFBD054" w14:textId="12590890"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0.188</w:t>
            </w:r>
            <w:r>
              <w:rPr>
                <w:rFonts w:ascii="Times New Roman" w:eastAsia="Times New Roman" w:hAnsi="Times New Roman" w:cs="Times New Roman"/>
                <w:color w:val="000000"/>
                <w:lang w:eastAsia="en-GB"/>
              </w:rPr>
              <w:t>*</w:t>
            </w:r>
          </w:p>
        </w:tc>
      </w:tr>
      <w:tr w:rsidR="00E436AA" w:rsidRPr="00E436AA" w14:paraId="4BE8624E" w14:textId="77777777" w:rsidTr="009C780A">
        <w:trPr>
          <w:trHeight w:val="288"/>
        </w:trPr>
        <w:tc>
          <w:tcPr>
            <w:tcW w:w="4395" w:type="dxa"/>
            <w:tcBorders>
              <w:top w:val="nil"/>
              <w:left w:val="nil"/>
              <w:bottom w:val="nil"/>
              <w:right w:val="nil"/>
            </w:tcBorders>
            <w:shd w:val="clear" w:color="auto" w:fill="auto"/>
            <w:vAlign w:val="center"/>
            <w:hideMark/>
          </w:tcPr>
          <w:p w14:paraId="577A4F7C"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noWrap/>
            <w:vAlign w:val="bottom"/>
            <w:hideMark/>
          </w:tcPr>
          <w:p w14:paraId="0A4823D6"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0.041</w:t>
            </w:r>
          </w:p>
        </w:tc>
        <w:tc>
          <w:tcPr>
            <w:tcW w:w="1108" w:type="dxa"/>
            <w:tcBorders>
              <w:top w:val="nil"/>
              <w:left w:val="nil"/>
              <w:bottom w:val="nil"/>
              <w:right w:val="nil"/>
            </w:tcBorders>
            <w:shd w:val="clear" w:color="auto" w:fill="auto"/>
            <w:vAlign w:val="center"/>
            <w:hideMark/>
          </w:tcPr>
          <w:p w14:paraId="0C938FC7" w14:textId="77777777" w:rsidR="00E436AA" w:rsidRPr="009C780A" w:rsidRDefault="00E436AA" w:rsidP="009C780A">
            <w:pPr>
              <w:spacing w:line="240" w:lineRule="auto"/>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bottom"/>
            <w:hideMark/>
          </w:tcPr>
          <w:p w14:paraId="13FF8044"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0.043</w:t>
            </w:r>
          </w:p>
        </w:tc>
      </w:tr>
      <w:tr w:rsidR="00E436AA" w:rsidRPr="00E436AA" w14:paraId="0059F2EF" w14:textId="77777777" w:rsidTr="009C780A">
        <w:trPr>
          <w:trHeight w:val="360"/>
        </w:trPr>
        <w:tc>
          <w:tcPr>
            <w:tcW w:w="4395" w:type="dxa"/>
            <w:tcBorders>
              <w:top w:val="nil"/>
              <w:left w:val="nil"/>
              <w:bottom w:val="nil"/>
              <w:right w:val="nil"/>
            </w:tcBorders>
            <w:shd w:val="clear" w:color="auto" w:fill="auto"/>
            <w:vAlign w:val="center"/>
            <w:hideMark/>
          </w:tcPr>
          <w:p w14:paraId="2D102D9E"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 xml:space="preserve">Exposure to asylum seekers in regular ASC </w:t>
            </w:r>
          </w:p>
        </w:tc>
        <w:tc>
          <w:tcPr>
            <w:tcW w:w="1160" w:type="dxa"/>
            <w:tcBorders>
              <w:top w:val="nil"/>
              <w:left w:val="nil"/>
              <w:bottom w:val="nil"/>
              <w:right w:val="nil"/>
            </w:tcBorders>
            <w:shd w:val="clear" w:color="auto" w:fill="auto"/>
            <w:vAlign w:val="center"/>
            <w:hideMark/>
          </w:tcPr>
          <w:p w14:paraId="60B2D3B9" w14:textId="77777777" w:rsidR="00E436AA" w:rsidRPr="00E436AA" w:rsidRDefault="00E436AA">
            <w:pPr>
              <w:spacing w:line="240" w:lineRule="auto"/>
              <w:rPr>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noWrap/>
            <w:vAlign w:val="bottom"/>
            <w:hideMark/>
          </w:tcPr>
          <w:p w14:paraId="47714B6E"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0.000</w:t>
            </w:r>
          </w:p>
        </w:tc>
        <w:tc>
          <w:tcPr>
            <w:tcW w:w="1134" w:type="dxa"/>
            <w:tcBorders>
              <w:top w:val="nil"/>
              <w:left w:val="nil"/>
              <w:bottom w:val="nil"/>
              <w:right w:val="nil"/>
            </w:tcBorders>
            <w:shd w:val="clear" w:color="auto" w:fill="auto"/>
            <w:noWrap/>
            <w:vAlign w:val="bottom"/>
            <w:hideMark/>
          </w:tcPr>
          <w:p w14:paraId="60679207"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0.000</w:t>
            </w:r>
          </w:p>
        </w:tc>
      </w:tr>
      <w:tr w:rsidR="00E436AA" w:rsidRPr="00E436AA" w14:paraId="3899C2ED" w14:textId="77777777" w:rsidTr="009C780A">
        <w:trPr>
          <w:trHeight w:val="288"/>
        </w:trPr>
        <w:tc>
          <w:tcPr>
            <w:tcW w:w="4395" w:type="dxa"/>
            <w:tcBorders>
              <w:top w:val="nil"/>
              <w:left w:val="nil"/>
              <w:bottom w:val="nil"/>
              <w:right w:val="nil"/>
            </w:tcBorders>
            <w:shd w:val="clear" w:color="auto" w:fill="auto"/>
            <w:vAlign w:val="center"/>
            <w:hideMark/>
          </w:tcPr>
          <w:p w14:paraId="15C96CE1"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6B62B41A" w14:textId="77777777" w:rsidR="00E436AA" w:rsidRPr="00E436AA" w:rsidRDefault="00E436AA" w:rsidP="009C780A">
            <w:pPr>
              <w:spacing w:line="240" w:lineRule="auto"/>
              <w:rPr>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noWrap/>
            <w:vAlign w:val="bottom"/>
            <w:hideMark/>
          </w:tcPr>
          <w:p w14:paraId="44A432C7"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c>
          <w:tcPr>
            <w:tcW w:w="1134" w:type="dxa"/>
            <w:tcBorders>
              <w:top w:val="nil"/>
              <w:left w:val="nil"/>
              <w:bottom w:val="nil"/>
              <w:right w:val="nil"/>
            </w:tcBorders>
            <w:shd w:val="clear" w:color="auto" w:fill="auto"/>
            <w:noWrap/>
            <w:vAlign w:val="bottom"/>
            <w:hideMark/>
          </w:tcPr>
          <w:p w14:paraId="6A3CC68B"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r>
      <w:tr w:rsidR="00E436AA" w:rsidRPr="00E436AA" w14:paraId="508D7197" w14:textId="77777777" w:rsidTr="009C780A">
        <w:trPr>
          <w:trHeight w:val="396"/>
        </w:trPr>
        <w:tc>
          <w:tcPr>
            <w:tcW w:w="4395" w:type="dxa"/>
            <w:tcBorders>
              <w:top w:val="nil"/>
              <w:left w:val="nil"/>
              <w:bottom w:val="nil"/>
              <w:right w:val="nil"/>
            </w:tcBorders>
            <w:shd w:val="clear" w:color="auto" w:fill="auto"/>
            <w:vAlign w:val="center"/>
            <w:hideMark/>
          </w:tcPr>
          <w:p w14:paraId="7DD7BE4F"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Exposure to asylum seekers in temporary ASC</w:t>
            </w:r>
          </w:p>
        </w:tc>
        <w:tc>
          <w:tcPr>
            <w:tcW w:w="1160" w:type="dxa"/>
            <w:tcBorders>
              <w:top w:val="nil"/>
              <w:left w:val="nil"/>
              <w:bottom w:val="nil"/>
              <w:right w:val="nil"/>
            </w:tcBorders>
            <w:shd w:val="clear" w:color="auto" w:fill="auto"/>
            <w:vAlign w:val="center"/>
            <w:hideMark/>
          </w:tcPr>
          <w:p w14:paraId="58ACD016" w14:textId="77777777" w:rsidR="00E436AA" w:rsidRPr="00E436AA" w:rsidRDefault="00E436AA">
            <w:pPr>
              <w:spacing w:line="240" w:lineRule="auto"/>
              <w:rPr>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noWrap/>
            <w:vAlign w:val="bottom"/>
            <w:hideMark/>
          </w:tcPr>
          <w:p w14:paraId="78B7D1B4"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c>
          <w:tcPr>
            <w:tcW w:w="1134" w:type="dxa"/>
            <w:tcBorders>
              <w:top w:val="nil"/>
              <w:left w:val="nil"/>
              <w:bottom w:val="nil"/>
              <w:right w:val="nil"/>
            </w:tcBorders>
            <w:shd w:val="clear" w:color="auto" w:fill="auto"/>
            <w:noWrap/>
            <w:vAlign w:val="bottom"/>
            <w:hideMark/>
          </w:tcPr>
          <w:p w14:paraId="3EF4CDF1"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r>
      <w:tr w:rsidR="00E436AA" w:rsidRPr="00E436AA" w14:paraId="1D32A02A" w14:textId="77777777" w:rsidTr="009C780A">
        <w:trPr>
          <w:trHeight w:val="288"/>
        </w:trPr>
        <w:tc>
          <w:tcPr>
            <w:tcW w:w="4395" w:type="dxa"/>
            <w:tcBorders>
              <w:top w:val="nil"/>
              <w:left w:val="nil"/>
              <w:bottom w:val="nil"/>
              <w:right w:val="nil"/>
            </w:tcBorders>
            <w:shd w:val="clear" w:color="auto" w:fill="auto"/>
            <w:vAlign w:val="center"/>
            <w:hideMark/>
          </w:tcPr>
          <w:p w14:paraId="5D4B7BEE"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33DE3DA4" w14:textId="77777777" w:rsidR="00E436AA" w:rsidRPr="00E436AA" w:rsidRDefault="00E436AA" w:rsidP="009C780A">
            <w:pPr>
              <w:spacing w:line="240" w:lineRule="auto"/>
              <w:rPr>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noWrap/>
            <w:vAlign w:val="bottom"/>
            <w:hideMark/>
          </w:tcPr>
          <w:p w14:paraId="6FEF90CC"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c>
          <w:tcPr>
            <w:tcW w:w="1134" w:type="dxa"/>
            <w:tcBorders>
              <w:top w:val="nil"/>
              <w:left w:val="nil"/>
              <w:bottom w:val="nil"/>
              <w:right w:val="nil"/>
            </w:tcBorders>
            <w:shd w:val="clear" w:color="auto" w:fill="auto"/>
            <w:noWrap/>
            <w:vAlign w:val="bottom"/>
            <w:hideMark/>
          </w:tcPr>
          <w:p w14:paraId="5492C23E"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r>
      <w:tr w:rsidR="00E436AA" w:rsidRPr="00E436AA" w14:paraId="1B5122DC" w14:textId="77777777" w:rsidTr="009C780A">
        <w:trPr>
          <w:trHeight w:val="384"/>
        </w:trPr>
        <w:tc>
          <w:tcPr>
            <w:tcW w:w="4395" w:type="dxa"/>
            <w:tcBorders>
              <w:top w:val="nil"/>
              <w:left w:val="nil"/>
              <w:bottom w:val="nil"/>
              <w:right w:val="nil"/>
            </w:tcBorders>
            <w:shd w:val="clear" w:color="auto" w:fill="auto"/>
            <w:vAlign w:val="center"/>
            <w:hideMark/>
          </w:tcPr>
          <w:p w14:paraId="3A37245B"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 xml:space="preserve">Exposure to asylum seekers in crisis ASC </w:t>
            </w:r>
          </w:p>
        </w:tc>
        <w:tc>
          <w:tcPr>
            <w:tcW w:w="1160" w:type="dxa"/>
            <w:tcBorders>
              <w:top w:val="nil"/>
              <w:left w:val="nil"/>
              <w:bottom w:val="nil"/>
              <w:right w:val="nil"/>
            </w:tcBorders>
            <w:shd w:val="clear" w:color="auto" w:fill="auto"/>
            <w:vAlign w:val="center"/>
            <w:hideMark/>
          </w:tcPr>
          <w:p w14:paraId="707A7A44" w14:textId="77777777" w:rsidR="00E436AA" w:rsidRPr="00E436AA" w:rsidRDefault="00E436AA">
            <w:pPr>
              <w:spacing w:line="240" w:lineRule="auto"/>
              <w:rPr>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noWrap/>
            <w:vAlign w:val="bottom"/>
            <w:hideMark/>
          </w:tcPr>
          <w:p w14:paraId="25B18049"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0.002</w:t>
            </w:r>
          </w:p>
        </w:tc>
        <w:tc>
          <w:tcPr>
            <w:tcW w:w="1134" w:type="dxa"/>
            <w:tcBorders>
              <w:top w:val="nil"/>
              <w:left w:val="nil"/>
              <w:bottom w:val="nil"/>
              <w:right w:val="nil"/>
            </w:tcBorders>
            <w:shd w:val="clear" w:color="auto" w:fill="auto"/>
            <w:noWrap/>
            <w:vAlign w:val="bottom"/>
            <w:hideMark/>
          </w:tcPr>
          <w:p w14:paraId="2593347B"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r>
      <w:tr w:rsidR="00E436AA" w:rsidRPr="00E436AA" w14:paraId="11C3BE01" w14:textId="77777777" w:rsidTr="009C780A">
        <w:trPr>
          <w:trHeight w:val="288"/>
        </w:trPr>
        <w:tc>
          <w:tcPr>
            <w:tcW w:w="4395" w:type="dxa"/>
            <w:tcBorders>
              <w:top w:val="nil"/>
              <w:left w:val="nil"/>
              <w:bottom w:val="nil"/>
              <w:right w:val="nil"/>
            </w:tcBorders>
            <w:shd w:val="clear" w:color="auto" w:fill="auto"/>
            <w:vAlign w:val="center"/>
            <w:hideMark/>
          </w:tcPr>
          <w:p w14:paraId="12B3130A"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7AEE1430" w14:textId="77777777" w:rsidR="00E436AA" w:rsidRPr="00E436AA" w:rsidRDefault="00E436AA" w:rsidP="009C780A">
            <w:pPr>
              <w:spacing w:line="240" w:lineRule="auto"/>
              <w:rPr>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noWrap/>
            <w:vAlign w:val="bottom"/>
            <w:hideMark/>
          </w:tcPr>
          <w:p w14:paraId="1A896010"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0.003</w:t>
            </w:r>
          </w:p>
        </w:tc>
        <w:tc>
          <w:tcPr>
            <w:tcW w:w="1134" w:type="dxa"/>
            <w:tcBorders>
              <w:top w:val="nil"/>
              <w:left w:val="nil"/>
              <w:bottom w:val="nil"/>
              <w:right w:val="nil"/>
            </w:tcBorders>
            <w:shd w:val="clear" w:color="auto" w:fill="auto"/>
            <w:noWrap/>
            <w:vAlign w:val="bottom"/>
            <w:hideMark/>
          </w:tcPr>
          <w:p w14:paraId="23370B93"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0.003</w:t>
            </w:r>
          </w:p>
        </w:tc>
      </w:tr>
      <w:tr w:rsidR="00E436AA" w:rsidRPr="00E436AA" w14:paraId="11F6A62A" w14:textId="77777777" w:rsidTr="009C780A">
        <w:trPr>
          <w:trHeight w:val="720"/>
        </w:trPr>
        <w:tc>
          <w:tcPr>
            <w:tcW w:w="4395" w:type="dxa"/>
            <w:tcBorders>
              <w:top w:val="nil"/>
              <w:left w:val="nil"/>
              <w:bottom w:val="nil"/>
              <w:right w:val="nil"/>
            </w:tcBorders>
            <w:shd w:val="clear" w:color="auto" w:fill="auto"/>
            <w:vAlign w:val="center"/>
            <w:hideMark/>
          </w:tcPr>
          <w:p w14:paraId="563141A2" w14:textId="77777777" w:rsidR="00E436AA" w:rsidRPr="00E436AA" w:rsidRDefault="00E436AA">
            <w:pPr>
              <w:rPr>
                <w:rFonts w:ascii="Times New Roman" w:hAnsi="Times New Roman" w:cs="Times New Roman"/>
                <w:b/>
              </w:rPr>
            </w:pPr>
            <w:r w:rsidRPr="00E436AA">
              <w:rPr>
                <w:rFonts w:ascii="Times New Roman" w:eastAsia="Times New Roman" w:hAnsi="Times New Roman" w:cs="Times New Roman"/>
                <w:color w:val="000000"/>
                <w:lang w:val="en-US" w:eastAsia="en-GB"/>
              </w:rPr>
              <w:t xml:space="preserve">Exposure to asylum seekers in regular ASC </w:t>
            </w:r>
          </w:p>
          <w:p w14:paraId="1D5CD74D"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 PVV support</w:t>
            </w:r>
          </w:p>
        </w:tc>
        <w:tc>
          <w:tcPr>
            <w:tcW w:w="1160" w:type="dxa"/>
            <w:tcBorders>
              <w:top w:val="nil"/>
              <w:left w:val="nil"/>
              <w:bottom w:val="nil"/>
              <w:right w:val="nil"/>
            </w:tcBorders>
            <w:shd w:val="clear" w:color="auto" w:fill="auto"/>
            <w:vAlign w:val="center"/>
            <w:hideMark/>
          </w:tcPr>
          <w:p w14:paraId="0DBC5B86" w14:textId="77777777" w:rsidR="00E436AA" w:rsidRPr="00E436AA" w:rsidRDefault="00E436AA">
            <w:pPr>
              <w:spacing w:line="240" w:lineRule="auto"/>
              <w:rPr>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vAlign w:val="center"/>
            <w:hideMark/>
          </w:tcPr>
          <w:p w14:paraId="0E0FE026" w14:textId="77777777" w:rsidR="00E436AA" w:rsidRPr="00E436AA" w:rsidRDefault="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1216DBB0"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r>
      <w:tr w:rsidR="00E436AA" w:rsidRPr="00E436AA" w14:paraId="0FFB3A76" w14:textId="77777777" w:rsidTr="009C780A">
        <w:trPr>
          <w:trHeight w:val="288"/>
        </w:trPr>
        <w:tc>
          <w:tcPr>
            <w:tcW w:w="4395" w:type="dxa"/>
            <w:tcBorders>
              <w:top w:val="nil"/>
              <w:left w:val="nil"/>
              <w:bottom w:val="nil"/>
              <w:right w:val="nil"/>
            </w:tcBorders>
            <w:shd w:val="clear" w:color="auto" w:fill="auto"/>
            <w:vAlign w:val="center"/>
            <w:hideMark/>
          </w:tcPr>
          <w:p w14:paraId="3E5147B7"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4F3902A2" w14:textId="77777777" w:rsidR="00E436AA" w:rsidRPr="00E436AA" w:rsidRDefault="00E436AA" w:rsidP="009C780A">
            <w:pPr>
              <w:spacing w:line="240" w:lineRule="auto"/>
              <w:rPr>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vAlign w:val="center"/>
            <w:hideMark/>
          </w:tcPr>
          <w:p w14:paraId="5926E1CF" w14:textId="77777777" w:rsidR="00E436AA" w:rsidRPr="00E436AA" w:rsidRDefault="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43B19DB0"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0.009</w:t>
            </w:r>
          </w:p>
        </w:tc>
      </w:tr>
      <w:tr w:rsidR="00E436AA" w:rsidRPr="00E436AA" w14:paraId="33EDE89F" w14:textId="77777777" w:rsidTr="009C780A">
        <w:trPr>
          <w:trHeight w:val="624"/>
        </w:trPr>
        <w:tc>
          <w:tcPr>
            <w:tcW w:w="4395" w:type="dxa"/>
            <w:tcBorders>
              <w:top w:val="nil"/>
              <w:left w:val="nil"/>
              <w:bottom w:val="nil"/>
              <w:right w:val="nil"/>
            </w:tcBorders>
            <w:shd w:val="clear" w:color="auto" w:fill="auto"/>
            <w:vAlign w:val="center"/>
            <w:hideMark/>
          </w:tcPr>
          <w:p w14:paraId="33FE8C52"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Exposure to asylum seekers in temporary ASC * PVV support</w:t>
            </w:r>
          </w:p>
        </w:tc>
        <w:tc>
          <w:tcPr>
            <w:tcW w:w="1160" w:type="dxa"/>
            <w:tcBorders>
              <w:top w:val="nil"/>
              <w:left w:val="nil"/>
              <w:bottom w:val="nil"/>
              <w:right w:val="nil"/>
            </w:tcBorders>
            <w:shd w:val="clear" w:color="auto" w:fill="auto"/>
            <w:vAlign w:val="center"/>
            <w:hideMark/>
          </w:tcPr>
          <w:p w14:paraId="4759FC42" w14:textId="77777777" w:rsidR="00E436AA" w:rsidRPr="00E436AA" w:rsidRDefault="00E436AA">
            <w:pPr>
              <w:spacing w:line="240" w:lineRule="auto"/>
              <w:rPr>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vAlign w:val="center"/>
            <w:hideMark/>
          </w:tcPr>
          <w:p w14:paraId="622F3AFA" w14:textId="77777777" w:rsidR="00E436AA" w:rsidRPr="00E436AA" w:rsidRDefault="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48F68234"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r>
      <w:tr w:rsidR="00E436AA" w:rsidRPr="00E436AA" w14:paraId="52F8FBC6" w14:textId="77777777" w:rsidTr="009C780A">
        <w:trPr>
          <w:trHeight w:val="288"/>
        </w:trPr>
        <w:tc>
          <w:tcPr>
            <w:tcW w:w="4395" w:type="dxa"/>
            <w:tcBorders>
              <w:top w:val="nil"/>
              <w:left w:val="nil"/>
              <w:bottom w:val="nil"/>
              <w:right w:val="nil"/>
            </w:tcBorders>
            <w:shd w:val="clear" w:color="auto" w:fill="auto"/>
            <w:vAlign w:val="center"/>
            <w:hideMark/>
          </w:tcPr>
          <w:p w14:paraId="4901EC89"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69DC1643" w14:textId="77777777" w:rsidR="00E436AA" w:rsidRPr="00E436AA" w:rsidRDefault="00E436AA" w:rsidP="009C780A">
            <w:pPr>
              <w:spacing w:line="240" w:lineRule="auto"/>
              <w:rPr>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vAlign w:val="center"/>
            <w:hideMark/>
          </w:tcPr>
          <w:p w14:paraId="3B4F0805" w14:textId="77777777" w:rsidR="00E436AA" w:rsidRPr="00E436AA" w:rsidRDefault="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61F36F12"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0.004</w:t>
            </w:r>
          </w:p>
        </w:tc>
      </w:tr>
      <w:tr w:rsidR="00E436AA" w:rsidRPr="00E436AA" w14:paraId="16210B80" w14:textId="77777777" w:rsidTr="009C780A">
        <w:trPr>
          <w:trHeight w:val="588"/>
        </w:trPr>
        <w:tc>
          <w:tcPr>
            <w:tcW w:w="4395" w:type="dxa"/>
            <w:tcBorders>
              <w:top w:val="nil"/>
              <w:left w:val="nil"/>
              <w:bottom w:val="nil"/>
              <w:right w:val="nil"/>
            </w:tcBorders>
            <w:shd w:val="clear" w:color="auto" w:fill="auto"/>
            <w:vAlign w:val="center"/>
            <w:hideMark/>
          </w:tcPr>
          <w:p w14:paraId="244F70C4" w14:textId="77777777" w:rsidR="00E436AA" w:rsidRPr="00E436AA" w:rsidRDefault="00E436AA">
            <w:pPr>
              <w:rPr>
                <w:rFonts w:ascii="Times New Roman" w:hAnsi="Times New Roman" w:cs="Times New Roman"/>
                <w:b/>
              </w:rPr>
            </w:pPr>
            <w:r w:rsidRPr="00E436AA">
              <w:rPr>
                <w:rFonts w:ascii="Times New Roman" w:eastAsia="Times New Roman" w:hAnsi="Times New Roman" w:cs="Times New Roman"/>
                <w:color w:val="000000"/>
                <w:lang w:val="en-US" w:eastAsia="en-GB"/>
              </w:rPr>
              <w:t xml:space="preserve">Exposure to asylum seekers in crisis ASC </w:t>
            </w:r>
          </w:p>
          <w:p w14:paraId="34DFCCE6"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 PVV support</w:t>
            </w:r>
          </w:p>
        </w:tc>
        <w:tc>
          <w:tcPr>
            <w:tcW w:w="1160" w:type="dxa"/>
            <w:tcBorders>
              <w:top w:val="nil"/>
              <w:left w:val="nil"/>
              <w:bottom w:val="nil"/>
              <w:right w:val="nil"/>
            </w:tcBorders>
            <w:shd w:val="clear" w:color="auto" w:fill="auto"/>
            <w:vAlign w:val="center"/>
            <w:hideMark/>
          </w:tcPr>
          <w:p w14:paraId="08C45199" w14:textId="77777777" w:rsidR="00E436AA" w:rsidRPr="00E436AA" w:rsidRDefault="00E436AA">
            <w:pPr>
              <w:spacing w:line="240" w:lineRule="auto"/>
              <w:rPr>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vAlign w:val="center"/>
            <w:hideMark/>
          </w:tcPr>
          <w:p w14:paraId="6E7B1D57" w14:textId="77777777" w:rsidR="00E436AA" w:rsidRPr="00E436AA" w:rsidRDefault="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04218CBE"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0.008</w:t>
            </w:r>
          </w:p>
        </w:tc>
      </w:tr>
      <w:tr w:rsidR="00E436AA" w:rsidRPr="00E436AA" w14:paraId="332947C3" w14:textId="77777777" w:rsidTr="009C780A">
        <w:trPr>
          <w:trHeight w:val="288"/>
        </w:trPr>
        <w:tc>
          <w:tcPr>
            <w:tcW w:w="4395" w:type="dxa"/>
            <w:tcBorders>
              <w:top w:val="nil"/>
              <w:left w:val="nil"/>
              <w:bottom w:val="nil"/>
              <w:right w:val="nil"/>
            </w:tcBorders>
            <w:shd w:val="clear" w:color="auto" w:fill="auto"/>
            <w:vAlign w:val="center"/>
            <w:hideMark/>
          </w:tcPr>
          <w:p w14:paraId="0CC2E301"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2B8B4500" w14:textId="77777777" w:rsidR="00E436AA" w:rsidRPr="00E436AA" w:rsidRDefault="00E436AA" w:rsidP="009C780A">
            <w:pPr>
              <w:spacing w:line="240" w:lineRule="auto"/>
              <w:rPr>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vAlign w:val="center"/>
            <w:hideMark/>
          </w:tcPr>
          <w:p w14:paraId="18E2EE37" w14:textId="77777777" w:rsidR="00E436AA" w:rsidRPr="00E436AA" w:rsidRDefault="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54D965F5"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0.009</w:t>
            </w:r>
          </w:p>
        </w:tc>
      </w:tr>
      <w:tr w:rsidR="00E436AA" w:rsidRPr="00E436AA" w14:paraId="77472FBB" w14:textId="77777777" w:rsidTr="009C780A">
        <w:trPr>
          <w:trHeight w:val="288"/>
        </w:trPr>
        <w:tc>
          <w:tcPr>
            <w:tcW w:w="4395" w:type="dxa"/>
            <w:tcBorders>
              <w:top w:val="nil"/>
              <w:left w:val="nil"/>
              <w:bottom w:val="single" w:sz="4" w:space="0" w:color="auto"/>
              <w:right w:val="nil"/>
            </w:tcBorders>
            <w:shd w:val="clear" w:color="auto" w:fill="auto"/>
            <w:vAlign w:val="center"/>
            <w:hideMark/>
          </w:tcPr>
          <w:p w14:paraId="51B2E2EC" w14:textId="77777777" w:rsidR="00E436AA" w:rsidRPr="00E436AA" w:rsidRDefault="00E436AA" w:rsidP="00E436AA">
            <w:pPr>
              <w:spacing w:line="240" w:lineRule="auto"/>
              <w:jc w:val="center"/>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 </w:t>
            </w:r>
          </w:p>
        </w:tc>
        <w:tc>
          <w:tcPr>
            <w:tcW w:w="1160" w:type="dxa"/>
            <w:tcBorders>
              <w:top w:val="nil"/>
              <w:left w:val="nil"/>
              <w:bottom w:val="single" w:sz="4" w:space="0" w:color="auto"/>
              <w:right w:val="nil"/>
            </w:tcBorders>
            <w:shd w:val="clear" w:color="auto" w:fill="auto"/>
            <w:vAlign w:val="center"/>
            <w:hideMark/>
          </w:tcPr>
          <w:p w14:paraId="56B864D4"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 </w:t>
            </w:r>
          </w:p>
        </w:tc>
        <w:tc>
          <w:tcPr>
            <w:tcW w:w="1108" w:type="dxa"/>
            <w:tcBorders>
              <w:top w:val="nil"/>
              <w:left w:val="nil"/>
              <w:bottom w:val="single" w:sz="4" w:space="0" w:color="auto"/>
              <w:right w:val="nil"/>
            </w:tcBorders>
            <w:shd w:val="clear" w:color="auto" w:fill="auto"/>
            <w:vAlign w:val="center"/>
            <w:hideMark/>
          </w:tcPr>
          <w:p w14:paraId="7B0104D6" w14:textId="77777777" w:rsidR="00E436AA" w:rsidRPr="00E436AA" w:rsidRDefault="00E436AA" w:rsidP="00E436AA">
            <w:pPr>
              <w:spacing w:line="240" w:lineRule="auto"/>
              <w:jc w:val="center"/>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 </w:t>
            </w:r>
          </w:p>
        </w:tc>
        <w:tc>
          <w:tcPr>
            <w:tcW w:w="1134" w:type="dxa"/>
            <w:tcBorders>
              <w:top w:val="nil"/>
              <w:left w:val="nil"/>
              <w:bottom w:val="single" w:sz="4" w:space="0" w:color="auto"/>
              <w:right w:val="nil"/>
            </w:tcBorders>
            <w:shd w:val="clear" w:color="auto" w:fill="auto"/>
            <w:vAlign w:val="center"/>
            <w:hideMark/>
          </w:tcPr>
          <w:p w14:paraId="71236E31" w14:textId="77777777" w:rsidR="00E436AA" w:rsidRPr="00E436AA" w:rsidRDefault="00E436AA" w:rsidP="00E436AA">
            <w:pPr>
              <w:spacing w:line="240" w:lineRule="auto"/>
              <w:jc w:val="center"/>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 </w:t>
            </w:r>
          </w:p>
        </w:tc>
      </w:tr>
      <w:tr w:rsidR="00E436AA" w:rsidRPr="00E436AA" w14:paraId="379945AA" w14:textId="77777777" w:rsidTr="009C780A">
        <w:trPr>
          <w:trHeight w:val="288"/>
        </w:trPr>
        <w:tc>
          <w:tcPr>
            <w:tcW w:w="4395" w:type="dxa"/>
            <w:tcBorders>
              <w:top w:val="nil"/>
              <w:left w:val="nil"/>
              <w:bottom w:val="single" w:sz="4" w:space="0" w:color="auto"/>
              <w:right w:val="nil"/>
            </w:tcBorders>
            <w:shd w:val="clear" w:color="auto" w:fill="auto"/>
            <w:vAlign w:val="center"/>
            <w:hideMark/>
          </w:tcPr>
          <w:p w14:paraId="00FF025D"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Log likelihood</w:t>
            </w:r>
          </w:p>
        </w:tc>
        <w:tc>
          <w:tcPr>
            <w:tcW w:w="1160" w:type="dxa"/>
            <w:tcBorders>
              <w:top w:val="nil"/>
              <w:left w:val="nil"/>
              <w:bottom w:val="single" w:sz="4" w:space="0" w:color="auto"/>
              <w:right w:val="nil"/>
            </w:tcBorders>
            <w:shd w:val="clear" w:color="auto" w:fill="auto"/>
            <w:vAlign w:val="center"/>
            <w:hideMark/>
          </w:tcPr>
          <w:p w14:paraId="520A4CC7" w14:textId="77777777" w:rsidR="00E436AA" w:rsidRPr="00E436AA" w:rsidRDefault="00E436AA" w:rsidP="00E436AA">
            <w:pPr>
              <w:spacing w:line="240" w:lineRule="auto"/>
              <w:jc w:val="center"/>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-14141.17</w:t>
            </w:r>
          </w:p>
        </w:tc>
        <w:tc>
          <w:tcPr>
            <w:tcW w:w="1108" w:type="dxa"/>
            <w:tcBorders>
              <w:top w:val="nil"/>
              <w:left w:val="nil"/>
              <w:bottom w:val="single" w:sz="4" w:space="0" w:color="auto"/>
              <w:right w:val="nil"/>
            </w:tcBorders>
            <w:shd w:val="clear" w:color="auto" w:fill="auto"/>
            <w:vAlign w:val="center"/>
            <w:hideMark/>
          </w:tcPr>
          <w:p w14:paraId="70304176" w14:textId="77777777" w:rsidR="00E436AA" w:rsidRPr="00E436AA" w:rsidRDefault="00E436AA" w:rsidP="00E436AA">
            <w:pPr>
              <w:spacing w:line="240" w:lineRule="auto"/>
              <w:jc w:val="center"/>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-13775.1</w:t>
            </w:r>
          </w:p>
        </w:tc>
        <w:tc>
          <w:tcPr>
            <w:tcW w:w="1134" w:type="dxa"/>
            <w:tcBorders>
              <w:top w:val="nil"/>
              <w:left w:val="nil"/>
              <w:bottom w:val="single" w:sz="4" w:space="0" w:color="auto"/>
              <w:right w:val="nil"/>
            </w:tcBorders>
            <w:shd w:val="clear" w:color="auto" w:fill="auto"/>
            <w:vAlign w:val="center"/>
            <w:hideMark/>
          </w:tcPr>
          <w:p w14:paraId="064C4900" w14:textId="77777777" w:rsidR="00E436AA" w:rsidRPr="00E436AA" w:rsidRDefault="00E436AA" w:rsidP="00E436AA">
            <w:pPr>
              <w:spacing w:line="240" w:lineRule="auto"/>
              <w:jc w:val="center"/>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-13763.7</w:t>
            </w:r>
          </w:p>
        </w:tc>
      </w:tr>
      <w:tr w:rsidR="00E436AA" w:rsidRPr="00E436AA" w14:paraId="7EE8D57B" w14:textId="77777777" w:rsidTr="009C780A">
        <w:trPr>
          <w:trHeight w:val="288"/>
        </w:trPr>
        <w:tc>
          <w:tcPr>
            <w:tcW w:w="4395" w:type="dxa"/>
            <w:tcBorders>
              <w:top w:val="nil"/>
              <w:left w:val="nil"/>
              <w:bottom w:val="nil"/>
              <w:right w:val="nil"/>
            </w:tcBorders>
            <w:shd w:val="clear" w:color="auto" w:fill="auto"/>
            <w:noWrap/>
            <w:vAlign w:val="center"/>
            <w:hideMark/>
          </w:tcPr>
          <w:p w14:paraId="0E125B3C" w14:textId="77777777" w:rsidR="00E436AA" w:rsidRPr="00E436AA" w:rsidRDefault="00E436AA" w:rsidP="00E436AA">
            <w:pPr>
              <w:spacing w:line="240" w:lineRule="auto"/>
              <w:jc w:val="both"/>
              <w:rPr>
                <w:rFonts w:ascii="Times New Roman" w:eastAsia="Times New Roman" w:hAnsi="Times New Roman" w:cs="Times New Roman"/>
                <w:color w:val="000000"/>
                <w:sz w:val="20"/>
                <w:szCs w:val="20"/>
                <w:lang w:eastAsia="en-GB"/>
              </w:rPr>
            </w:pPr>
            <w:r w:rsidRPr="00E436AA">
              <w:rPr>
                <w:rFonts w:ascii="Times New Roman" w:eastAsia="Times New Roman" w:hAnsi="Times New Roman" w:cs="Times New Roman"/>
                <w:color w:val="000000"/>
                <w:sz w:val="20"/>
                <w:szCs w:val="20"/>
                <w:lang w:val="en-US" w:eastAsia="en-GB"/>
              </w:rPr>
              <w:t>* p&lt;0.05, + p&lt;0.10; (two-tailed test).</w:t>
            </w:r>
          </w:p>
        </w:tc>
        <w:tc>
          <w:tcPr>
            <w:tcW w:w="1160" w:type="dxa"/>
            <w:tcBorders>
              <w:top w:val="nil"/>
              <w:left w:val="nil"/>
              <w:bottom w:val="nil"/>
              <w:right w:val="nil"/>
            </w:tcBorders>
            <w:shd w:val="clear" w:color="auto" w:fill="auto"/>
            <w:noWrap/>
            <w:vAlign w:val="bottom"/>
            <w:hideMark/>
          </w:tcPr>
          <w:p w14:paraId="7142C36B" w14:textId="77777777" w:rsidR="00E436AA" w:rsidRPr="00E436AA" w:rsidRDefault="00E436AA" w:rsidP="00E436AA">
            <w:pPr>
              <w:spacing w:line="240" w:lineRule="auto"/>
              <w:jc w:val="both"/>
              <w:rPr>
                <w:rFonts w:ascii="Times New Roman" w:eastAsia="Times New Roman" w:hAnsi="Times New Roman" w:cs="Times New Roman"/>
                <w:color w:val="000000"/>
                <w:sz w:val="20"/>
                <w:szCs w:val="20"/>
                <w:lang w:eastAsia="en-GB"/>
              </w:rPr>
            </w:pPr>
          </w:p>
        </w:tc>
        <w:tc>
          <w:tcPr>
            <w:tcW w:w="1108" w:type="dxa"/>
            <w:tcBorders>
              <w:top w:val="nil"/>
              <w:left w:val="nil"/>
              <w:bottom w:val="nil"/>
              <w:right w:val="nil"/>
            </w:tcBorders>
            <w:shd w:val="clear" w:color="auto" w:fill="auto"/>
            <w:noWrap/>
            <w:vAlign w:val="bottom"/>
            <w:hideMark/>
          </w:tcPr>
          <w:p w14:paraId="294FC9AC" w14:textId="77777777" w:rsidR="00E436AA" w:rsidRPr="00E436AA" w:rsidRDefault="00E436AA" w:rsidP="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74F8913D" w14:textId="77777777" w:rsidR="00E436AA" w:rsidRPr="00E436AA" w:rsidRDefault="00E436AA" w:rsidP="00E436AA">
            <w:pPr>
              <w:spacing w:line="240" w:lineRule="auto"/>
              <w:rPr>
                <w:rFonts w:ascii="Times New Roman" w:eastAsia="Times New Roman" w:hAnsi="Times New Roman" w:cs="Times New Roman"/>
                <w:sz w:val="20"/>
                <w:szCs w:val="20"/>
                <w:lang w:eastAsia="en-GB"/>
              </w:rPr>
            </w:pPr>
          </w:p>
        </w:tc>
      </w:tr>
      <w:tr w:rsidR="00E436AA" w:rsidRPr="00E436AA" w14:paraId="5D6272E5" w14:textId="77777777" w:rsidTr="009C780A">
        <w:trPr>
          <w:trHeight w:val="288"/>
        </w:trPr>
        <w:tc>
          <w:tcPr>
            <w:tcW w:w="4395" w:type="dxa"/>
            <w:tcBorders>
              <w:top w:val="nil"/>
              <w:left w:val="nil"/>
              <w:bottom w:val="nil"/>
              <w:right w:val="nil"/>
            </w:tcBorders>
            <w:shd w:val="clear" w:color="auto" w:fill="auto"/>
            <w:noWrap/>
            <w:vAlign w:val="center"/>
            <w:hideMark/>
          </w:tcPr>
          <w:p w14:paraId="4552C77E" w14:textId="6655A6B4" w:rsidR="00E436AA" w:rsidRPr="00E436AA" w:rsidRDefault="00E436AA" w:rsidP="005502FA">
            <w:pPr>
              <w:spacing w:line="240" w:lineRule="auto"/>
              <w:jc w:val="both"/>
              <w:rPr>
                <w:rFonts w:ascii="Times New Roman" w:eastAsia="Times New Roman" w:hAnsi="Times New Roman" w:cs="Times New Roman"/>
                <w:i/>
                <w:iCs/>
                <w:color w:val="000000"/>
                <w:sz w:val="20"/>
                <w:szCs w:val="20"/>
                <w:lang w:eastAsia="en-GB"/>
              </w:rPr>
              <w:pPrChange w:id="924" w:author="Jochem Tolsma" w:date="2021-01-12T16:24:00Z">
                <w:pPr>
                  <w:spacing w:line="240" w:lineRule="auto"/>
                  <w:jc w:val="both"/>
                </w:pPr>
              </w:pPrChange>
            </w:pPr>
            <w:r w:rsidRPr="00E436AA">
              <w:rPr>
                <w:rFonts w:ascii="Times New Roman" w:eastAsia="Times New Roman" w:hAnsi="Times New Roman" w:cs="Times New Roman"/>
                <w:i/>
                <w:iCs/>
                <w:color w:val="000000"/>
                <w:sz w:val="20"/>
                <w:szCs w:val="20"/>
                <w:lang w:val="en-US" w:eastAsia="en-GB"/>
              </w:rPr>
              <w:t>Sources: 1VOP</w:t>
            </w:r>
            <w:del w:id="925" w:author="Jochem Tolsma" w:date="2021-01-12T16:24:00Z">
              <w:r w:rsidRPr="00E436AA" w:rsidDel="005502FA">
                <w:rPr>
                  <w:rFonts w:ascii="Times New Roman" w:eastAsia="Times New Roman" w:hAnsi="Times New Roman" w:cs="Times New Roman"/>
                  <w:i/>
                  <w:iCs/>
                  <w:color w:val="000000"/>
                  <w:sz w:val="20"/>
                  <w:szCs w:val="20"/>
                  <w:lang w:val="en-US" w:eastAsia="en-GB"/>
                </w:rPr>
                <w:delText xml:space="preserve"> (2015)</w:delText>
              </w:r>
            </w:del>
            <w:r w:rsidRPr="00E436AA">
              <w:rPr>
                <w:rFonts w:ascii="Times New Roman" w:eastAsia="Times New Roman" w:hAnsi="Times New Roman" w:cs="Times New Roman"/>
                <w:i/>
                <w:iCs/>
                <w:color w:val="000000"/>
                <w:sz w:val="20"/>
                <w:szCs w:val="20"/>
                <w:lang w:val="en-US" w:eastAsia="en-GB"/>
              </w:rPr>
              <w:t>, COA</w:t>
            </w:r>
            <w:del w:id="926" w:author="Jochem Tolsma" w:date="2021-01-12T16:24:00Z">
              <w:r w:rsidRPr="00E436AA" w:rsidDel="005502FA">
                <w:rPr>
                  <w:rFonts w:ascii="Times New Roman" w:eastAsia="Times New Roman" w:hAnsi="Times New Roman" w:cs="Times New Roman"/>
                  <w:i/>
                  <w:iCs/>
                  <w:color w:val="000000"/>
                  <w:sz w:val="20"/>
                  <w:szCs w:val="20"/>
                  <w:lang w:val="en-US" w:eastAsia="en-GB"/>
                </w:rPr>
                <w:delText xml:space="preserve"> (2015)</w:delText>
              </w:r>
            </w:del>
            <w:r w:rsidRPr="00E436AA">
              <w:rPr>
                <w:rFonts w:ascii="Times New Roman" w:eastAsia="Times New Roman" w:hAnsi="Times New Roman" w:cs="Times New Roman"/>
                <w:i/>
                <w:iCs/>
                <w:color w:val="000000"/>
                <w:sz w:val="20"/>
                <w:szCs w:val="20"/>
                <w:lang w:val="en-US" w:eastAsia="en-GB"/>
              </w:rPr>
              <w:t xml:space="preserve">. </w:t>
            </w:r>
          </w:p>
        </w:tc>
        <w:tc>
          <w:tcPr>
            <w:tcW w:w="1160" w:type="dxa"/>
            <w:tcBorders>
              <w:top w:val="nil"/>
              <w:left w:val="nil"/>
              <w:bottom w:val="nil"/>
              <w:right w:val="nil"/>
            </w:tcBorders>
            <w:shd w:val="clear" w:color="auto" w:fill="auto"/>
            <w:noWrap/>
            <w:vAlign w:val="bottom"/>
            <w:hideMark/>
          </w:tcPr>
          <w:p w14:paraId="13BC17B3" w14:textId="77777777" w:rsidR="00E436AA" w:rsidRPr="00E436AA" w:rsidRDefault="00E436AA" w:rsidP="00E436AA">
            <w:pPr>
              <w:spacing w:line="240" w:lineRule="auto"/>
              <w:jc w:val="both"/>
              <w:rPr>
                <w:rFonts w:ascii="Times New Roman" w:eastAsia="Times New Roman" w:hAnsi="Times New Roman" w:cs="Times New Roman"/>
                <w:i/>
                <w:iCs/>
                <w:color w:val="000000"/>
                <w:sz w:val="20"/>
                <w:szCs w:val="20"/>
                <w:lang w:eastAsia="en-GB"/>
              </w:rPr>
            </w:pPr>
          </w:p>
        </w:tc>
        <w:tc>
          <w:tcPr>
            <w:tcW w:w="1108" w:type="dxa"/>
            <w:tcBorders>
              <w:top w:val="nil"/>
              <w:left w:val="nil"/>
              <w:bottom w:val="nil"/>
              <w:right w:val="nil"/>
            </w:tcBorders>
            <w:shd w:val="clear" w:color="auto" w:fill="auto"/>
            <w:noWrap/>
            <w:vAlign w:val="bottom"/>
            <w:hideMark/>
          </w:tcPr>
          <w:p w14:paraId="31E5E939" w14:textId="77777777" w:rsidR="00E436AA" w:rsidRPr="00E436AA" w:rsidRDefault="00E436AA" w:rsidP="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5C30F637" w14:textId="77777777" w:rsidR="00E436AA" w:rsidRPr="00E436AA" w:rsidRDefault="00E436AA" w:rsidP="00E436AA">
            <w:pPr>
              <w:spacing w:line="240" w:lineRule="auto"/>
              <w:rPr>
                <w:rFonts w:ascii="Times New Roman" w:eastAsia="Times New Roman" w:hAnsi="Times New Roman" w:cs="Times New Roman"/>
                <w:sz w:val="20"/>
                <w:szCs w:val="20"/>
                <w:lang w:eastAsia="en-GB"/>
              </w:rPr>
            </w:pPr>
          </w:p>
        </w:tc>
      </w:tr>
    </w:tbl>
    <w:p w14:paraId="08890A7F" w14:textId="08423A3B" w:rsidR="00E436AA" w:rsidRDefault="00E436AA">
      <w:pPr>
        <w:spacing w:line="240" w:lineRule="auto"/>
        <w:rPr>
          <w:rFonts w:ascii="Times New Roman" w:hAnsi="Times New Roman" w:cs="Times New Roman"/>
          <w:b/>
        </w:rPr>
      </w:pPr>
      <w:r>
        <w:rPr>
          <w:rFonts w:ascii="Times New Roman" w:hAnsi="Times New Roman" w:cs="Times New Roman"/>
          <w:b/>
        </w:rPr>
        <w:br w:type="page"/>
      </w:r>
    </w:p>
    <w:p w14:paraId="6FC0A958" w14:textId="77777777" w:rsidR="00E436AA" w:rsidRDefault="00E436AA">
      <w:pPr>
        <w:rPr>
          <w:rFonts w:ascii="Times New Roman" w:hAnsi="Times New Roman" w:cs="Times New Roman"/>
          <w:b/>
        </w:rPr>
      </w:pPr>
    </w:p>
    <w:tbl>
      <w:tblPr>
        <w:tblW w:w="10163" w:type="dxa"/>
        <w:tblBorders>
          <w:bottom w:val="single" w:sz="12" w:space="0" w:color="000000"/>
          <w:insideH w:val="single" w:sz="12" w:space="0" w:color="000000"/>
        </w:tblBorders>
        <w:tblLook w:val="04A0" w:firstRow="1" w:lastRow="0" w:firstColumn="1" w:lastColumn="0" w:noHBand="0" w:noVBand="1"/>
      </w:tblPr>
      <w:tblGrid>
        <w:gridCol w:w="4112"/>
        <w:gridCol w:w="1138"/>
        <w:gridCol w:w="1566"/>
        <w:gridCol w:w="103"/>
        <w:gridCol w:w="1381"/>
        <w:gridCol w:w="201"/>
        <w:gridCol w:w="1311"/>
        <w:gridCol w:w="351"/>
      </w:tblGrid>
      <w:tr w:rsidR="009653B4" w14:paraId="7FB69EF6" w14:textId="77777777">
        <w:trPr>
          <w:trHeight w:val="255"/>
        </w:trPr>
        <w:tc>
          <w:tcPr>
            <w:tcW w:w="10162" w:type="dxa"/>
            <w:gridSpan w:val="8"/>
            <w:tcBorders>
              <w:bottom w:val="single" w:sz="12" w:space="0" w:color="000000"/>
            </w:tcBorders>
            <w:shd w:val="clear" w:color="auto" w:fill="auto"/>
          </w:tcPr>
          <w:p w14:paraId="417A1809" w14:textId="77777777" w:rsidR="009653B4" w:rsidRDefault="009653B4">
            <w:pPr>
              <w:rPr>
                <w:rFonts w:ascii="Times New Roman" w:eastAsia="Times New Roman" w:hAnsi="Times New Roman" w:cs="Times New Roman"/>
                <w:sz w:val="20"/>
                <w:szCs w:val="20"/>
                <w:lang w:eastAsia="en-US"/>
              </w:rPr>
            </w:pPr>
          </w:p>
          <w:p w14:paraId="03F8ED5C" w14:textId="1E632869"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b/>
                <w:sz w:val="20"/>
                <w:szCs w:val="20"/>
                <w:lang w:eastAsia="en-US"/>
              </w:rPr>
              <w:t>Table A</w:t>
            </w:r>
            <w:r w:rsidR="00E436AA">
              <w:rPr>
                <w:rFonts w:ascii="Times New Roman" w:eastAsia="Times New Roman" w:hAnsi="Times New Roman" w:cs="Times New Roman"/>
                <w:b/>
                <w:sz w:val="20"/>
                <w:szCs w:val="20"/>
                <w:lang w:eastAsia="en-US"/>
              </w:rPr>
              <w:t>2</w:t>
            </w:r>
            <w:r>
              <w:rPr>
                <w:rFonts w:ascii="Times New Roman" w:eastAsia="Times New Roman" w:hAnsi="Times New Roman" w:cs="Times New Roman"/>
                <w:b/>
                <w:sz w:val="20"/>
                <w:szCs w:val="20"/>
                <w:lang w:eastAsia="en-US"/>
              </w:rPr>
              <w:t>.</w:t>
            </w:r>
            <w:r>
              <w:rPr>
                <w:rFonts w:ascii="Times New Roman" w:eastAsia="Times New Roman" w:hAnsi="Times New Roman" w:cs="Times New Roman"/>
                <w:sz w:val="20"/>
                <w:szCs w:val="20"/>
                <w:lang w:eastAsia="en-US"/>
              </w:rPr>
              <w:t xml:space="preserve"> Multinomial fixed effects models predicting voting intention for the PVV (standard errors in parentheses; </w:t>
            </w:r>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i</w:t>
            </w:r>
            <w:r>
              <w:rPr>
                <w:rFonts w:ascii="Times New Roman" w:eastAsia="Times New Roman" w:hAnsi="Times New Roman" w:cs="Times New Roman"/>
                <w:sz w:val="20"/>
                <w:szCs w:val="20"/>
                <w:lang w:val="en-US" w:eastAsia="en-US"/>
              </w:rPr>
              <w:t xml:space="preserve"> = </w:t>
            </w:r>
            <w:r>
              <w:rPr>
                <w:rFonts w:ascii="Times New Roman" w:hAnsi="Times New Roman" w:cs="Times New Roman"/>
                <w:sz w:val="20"/>
                <w:szCs w:val="20"/>
              </w:rPr>
              <w:t>4,233;</w:t>
            </w:r>
            <w:r>
              <w:rPr>
                <w:rFonts w:ascii="Times New Roman" w:eastAsia="Times New Roman" w:hAnsi="Times New Roman" w:cs="Times New Roman"/>
                <w:sz w:val="20"/>
                <w:szCs w:val="20"/>
                <w:lang w:val="en-US" w:eastAsia="en-US"/>
              </w:rPr>
              <w:t xml:space="preserve"> N</w:t>
            </w:r>
            <w:r>
              <w:rPr>
                <w:rFonts w:ascii="Times New Roman" w:eastAsia="Times New Roman" w:hAnsi="Times New Roman" w:cs="Times New Roman"/>
                <w:sz w:val="20"/>
                <w:szCs w:val="20"/>
                <w:vertAlign w:val="subscript"/>
                <w:lang w:val="en-US" w:eastAsia="en-US"/>
              </w:rPr>
              <w:t>nb</w:t>
            </w:r>
            <w:r>
              <w:rPr>
                <w:rFonts w:ascii="Times New Roman" w:eastAsia="Times New Roman" w:hAnsi="Times New Roman" w:cs="Times New Roman"/>
                <w:sz w:val="20"/>
                <w:szCs w:val="20"/>
                <w:lang w:val="en-US" w:eastAsia="en-US"/>
              </w:rPr>
              <w:t xml:space="preserve"> =</w:t>
            </w:r>
            <w:r>
              <w:rPr>
                <w:rFonts w:ascii="Times New Roman" w:hAnsi="Times New Roman" w:cs="Times New Roman"/>
                <w:sz w:val="20"/>
                <w:szCs w:val="20"/>
              </w:rPr>
              <w:t xml:space="preserve"> 1,928).</w:t>
            </w:r>
          </w:p>
        </w:tc>
      </w:tr>
      <w:tr w:rsidR="009653B4" w14:paraId="30ECBC0D" w14:textId="77777777">
        <w:trPr>
          <w:trHeight w:val="255"/>
        </w:trPr>
        <w:tc>
          <w:tcPr>
            <w:tcW w:w="4112" w:type="dxa"/>
            <w:tcBorders>
              <w:bottom w:val="single" w:sz="4" w:space="0" w:color="000000"/>
            </w:tcBorders>
            <w:shd w:val="clear" w:color="auto" w:fill="auto"/>
          </w:tcPr>
          <w:p w14:paraId="1BFD3A95" w14:textId="77777777" w:rsidR="009653B4" w:rsidRDefault="009653B4">
            <w:pPr>
              <w:jc w:val="center"/>
              <w:rPr>
                <w:rFonts w:ascii="Times New Roman" w:eastAsia="Times New Roman" w:hAnsi="Times New Roman" w:cs="Times New Roman"/>
                <w:sz w:val="20"/>
                <w:szCs w:val="20"/>
                <w:lang w:eastAsia="en-US"/>
              </w:rPr>
            </w:pPr>
          </w:p>
        </w:tc>
        <w:tc>
          <w:tcPr>
            <w:tcW w:w="1138" w:type="dxa"/>
            <w:tcBorders>
              <w:bottom w:val="single" w:sz="4" w:space="0" w:color="000000"/>
            </w:tcBorders>
            <w:shd w:val="clear" w:color="auto" w:fill="auto"/>
          </w:tcPr>
          <w:p w14:paraId="5CBD194E"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Right-wing</w:t>
            </w:r>
          </w:p>
          <w:p w14:paraId="5D80A17F" w14:textId="77777777" w:rsidR="009653B4" w:rsidRDefault="009653B4">
            <w:pPr>
              <w:jc w:val="center"/>
              <w:rPr>
                <w:rFonts w:ascii="Times New Roman" w:eastAsia="Times New Roman" w:hAnsi="Times New Roman" w:cs="Times New Roman"/>
                <w:sz w:val="20"/>
                <w:szCs w:val="20"/>
                <w:lang w:eastAsia="en-US"/>
              </w:rPr>
            </w:pPr>
          </w:p>
          <w:p w14:paraId="2AC06F03"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336F92D1"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c>
          <w:tcPr>
            <w:tcW w:w="1669" w:type="dxa"/>
            <w:gridSpan w:val="2"/>
            <w:tcBorders>
              <w:bottom w:val="single" w:sz="4" w:space="0" w:color="000000"/>
            </w:tcBorders>
            <w:shd w:val="clear" w:color="auto" w:fill="auto"/>
          </w:tcPr>
          <w:p w14:paraId="5A6035C3"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Anti-establishment</w:t>
            </w:r>
          </w:p>
          <w:p w14:paraId="37FB71E0"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444C77C4"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c>
          <w:tcPr>
            <w:tcW w:w="1582" w:type="dxa"/>
            <w:gridSpan w:val="2"/>
            <w:tcBorders>
              <w:bottom w:val="single" w:sz="4" w:space="0" w:color="000000"/>
            </w:tcBorders>
            <w:shd w:val="clear" w:color="auto" w:fill="auto"/>
          </w:tcPr>
          <w:p w14:paraId="449B686E"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Demobilized</w:t>
            </w:r>
          </w:p>
          <w:p w14:paraId="19020FB7" w14:textId="77777777" w:rsidR="009653B4" w:rsidRDefault="009653B4">
            <w:pPr>
              <w:jc w:val="center"/>
              <w:rPr>
                <w:rFonts w:ascii="Times New Roman" w:eastAsia="Times New Roman" w:hAnsi="Times New Roman" w:cs="Times New Roman"/>
                <w:sz w:val="20"/>
                <w:szCs w:val="20"/>
                <w:lang w:eastAsia="en-US"/>
              </w:rPr>
            </w:pPr>
          </w:p>
          <w:p w14:paraId="7F21AB74"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49BB8863"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c>
          <w:tcPr>
            <w:tcW w:w="1661" w:type="dxa"/>
            <w:gridSpan w:val="2"/>
            <w:tcBorders>
              <w:bottom w:val="single" w:sz="4" w:space="0" w:color="000000"/>
            </w:tcBorders>
            <w:shd w:val="clear" w:color="auto" w:fill="auto"/>
          </w:tcPr>
          <w:p w14:paraId="3A6C128F"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Other parties</w:t>
            </w:r>
          </w:p>
          <w:p w14:paraId="5F10D48F" w14:textId="77777777" w:rsidR="009653B4" w:rsidRDefault="009653B4">
            <w:pPr>
              <w:jc w:val="center"/>
              <w:rPr>
                <w:rFonts w:ascii="Times New Roman" w:eastAsia="Times New Roman" w:hAnsi="Times New Roman" w:cs="Times New Roman"/>
                <w:sz w:val="20"/>
                <w:szCs w:val="20"/>
                <w:lang w:eastAsia="en-US"/>
              </w:rPr>
            </w:pPr>
          </w:p>
          <w:p w14:paraId="23B75F46"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4CCEB46E"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r>
      <w:tr w:rsidR="009653B4" w14:paraId="7207F1EA" w14:textId="77777777">
        <w:trPr>
          <w:trHeight w:val="255"/>
        </w:trPr>
        <w:tc>
          <w:tcPr>
            <w:tcW w:w="4112" w:type="dxa"/>
            <w:shd w:val="clear" w:color="auto" w:fill="auto"/>
            <w:vAlign w:val="bottom"/>
          </w:tcPr>
          <w:p w14:paraId="04F6FB45"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Wave 2 (Ref: wave 1)</w:t>
            </w:r>
          </w:p>
        </w:tc>
        <w:tc>
          <w:tcPr>
            <w:tcW w:w="1138" w:type="dxa"/>
            <w:shd w:val="clear" w:color="auto" w:fill="auto"/>
            <w:vAlign w:val="bottom"/>
          </w:tcPr>
          <w:p w14:paraId="1212308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-0.910*</w:t>
            </w:r>
          </w:p>
        </w:tc>
        <w:tc>
          <w:tcPr>
            <w:tcW w:w="1566" w:type="dxa"/>
            <w:shd w:val="clear" w:color="auto" w:fill="auto"/>
            <w:vAlign w:val="bottom"/>
          </w:tcPr>
          <w:p w14:paraId="5EDD6AAF"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-2.008*</w:t>
            </w:r>
          </w:p>
        </w:tc>
        <w:tc>
          <w:tcPr>
            <w:tcW w:w="1484" w:type="dxa"/>
            <w:gridSpan w:val="2"/>
            <w:shd w:val="clear" w:color="auto" w:fill="auto"/>
            <w:vAlign w:val="bottom"/>
          </w:tcPr>
          <w:p w14:paraId="6F52B72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-0.826*</w:t>
            </w:r>
          </w:p>
        </w:tc>
        <w:tc>
          <w:tcPr>
            <w:tcW w:w="1512" w:type="dxa"/>
            <w:gridSpan w:val="2"/>
            <w:shd w:val="clear" w:color="auto" w:fill="auto"/>
            <w:vAlign w:val="bottom"/>
          </w:tcPr>
          <w:p w14:paraId="53485AFB"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-0.816*</w:t>
            </w:r>
          </w:p>
        </w:tc>
        <w:tc>
          <w:tcPr>
            <w:tcW w:w="350" w:type="dxa"/>
            <w:shd w:val="clear" w:color="auto" w:fill="auto"/>
          </w:tcPr>
          <w:p w14:paraId="19D741E7" w14:textId="77777777" w:rsidR="009653B4" w:rsidRDefault="009653B4"/>
        </w:tc>
      </w:tr>
      <w:tr w:rsidR="009653B4" w14:paraId="16EEE8FC" w14:textId="77777777">
        <w:trPr>
          <w:trHeight w:val="255"/>
        </w:trPr>
        <w:tc>
          <w:tcPr>
            <w:tcW w:w="4112" w:type="dxa"/>
            <w:shd w:val="clear" w:color="auto" w:fill="auto"/>
            <w:vAlign w:val="bottom"/>
          </w:tcPr>
          <w:p w14:paraId="35D88449"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4E57BC1C"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(0.093)</w:t>
            </w:r>
          </w:p>
        </w:tc>
        <w:tc>
          <w:tcPr>
            <w:tcW w:w="1566" w:type="dxa"/>
            <w:shd w:val="clear" w:color="auto" w:fill="auto"/>
            <w:vAlign w:val="bottom"/>
          </w:tcPr>
          <w:p w14:paraId="16D864FA"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(0.105)</w:t>
            </w:r>
          </w:p>
        </w:tc>
        <w:tc>
          <w:tcPr>
            <w:tcW w:w="1484" w:type="dxa"/>
            <w:gridSpan w:val="2"/>
            <w:shd w:val="clear" w:color="auto" w:fill="auto"/>
            <w:vAlign w:val="bottom"/>
          </w:tcPr>
          <w:p w14:paraId="06A6866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(0.083)</w:t>
            </w:r>
          </w:p>
        </w:tc>
        <w:tc>
          <w:tcPr>
            <w:tcW w:w="1512" w:type="dxa"/>
            <w:gridSpan w:val="2"/>
            <w:shd w:val="clear" w:color="auto" w:fill="auto"/>
            <w:vAlign w:val="bottom"/>
          </w:tcPr>
          <w:p w14:paraId="3D7E6D5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(0.083)</w:t>
            </w:r>
          </w:p>
        </w:tc>
        <w:tc>
          <w:tcPr>
            <w:tcW w:w="350" w:type="dxa"/>
            <w:shd w:val="clear" w:color="auto" w:fill="auto"/>
          </w:tcPr>
          <w:p w14:paraId="36347EBD" w14:textId="77777777" w:rsidR="009653B4" w:rsidRDefault="009653B4"/>
        </w:tc>
      </w:tr>
      <w:tr w:rsidR="009653B4" w14:paraId="35FAFDD7" w14:textId="77777777">
        <w:trPr>
          <w:trHeight w:val="255"/>
        </w:trPr>
        <w:tc>
          <w:tcPr>
            <w:tcW w:w="4112" w:type="dxa"/>
            <w:vMerge w:val="restart"/>
            <w:shd w:val="clear" w:color="auto" w:fill="auto"/>
            <w:vAlign w:val="bottom"/>
          </w:tcPr>
          <w:p w14:paraId="666CDA98"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Exposure to asylum seekers in regular ASC</w:t>
            </w:r>
          </w:p>
          <w:p w14:paraId="790AEB42"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32F02E5A"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-0.004</w:t>
            </w:r>
          </w:p>
        </w:tc>
        <w:tc>
          <w:tcPr>
            <w:tcW w:w="1566" w:type="dxa"/>
            <w:shd w:val="clear" w:color="auto" w:fill="auto"/>
            <w:vAlign w:val="bottom"/>
          </w:tcPr>
          <w:p w14:paraId="432EF169"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-0.005</w:t>
            </w:r>
          </w:p>
        </w:tc>
        <w:tc>
          <w:tcPr>
            <w:tcW w:w="1484" w:type="dxa"/>
            <w:gridSpan w:val="2"/>
            <w:shd w:val="clear" w:color="auto" w:fill="auto"/>
            <w:vAlign w:val="bottom"/>
          </w:tcPr>
          <w:p w14:paraId="7AF0244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-0.007</w:t>
            </w:r>
          </w:p>
        </w:tc>
        <w:tc>
          <w:tcPr>
            <w:tcW w:w="1512" w:type="dxa"/>
            <w:gridSpan w:val="2"/>
            <w:shd w:val="clear" w:color="auto" w:fill="auto"/>
            <w:vAlign w:val="bottom"/>
          </w:tcPr>
          <w:p w14:paraId="69ABCD0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-0.018</w:t>
            </w:r>
          </w:p>
        </w:tc>
        <w:tc>
          <w:tcPr>
            <w:tcW w:w="350" w:type="dxa"/>
            <w:shd w:val="clear" w:color="auto" w:fill="auto"/>
          </w:tcPr>
          <w:p w14:paraId="7EE518F2" w14:textId="77777777" w:rsidR="009653B4" w:rsidRDefault="009653B4"/>
        </w:tc>
      </w:tr>
      <w:tr w:rsidR="009653B4" w14:paraId="5A27D625" w14:textId="77777777">
        <w:trPr>
          <w:trHeight w:val="255"/>
        </w:trPr>
        <w:tc>
          <w:tcPr>
            <w:tcW w:w="4112" w:type="dxa"/>
            <w:vMerge/>
            <w:shd w:val="clear" w:color="auto" w:fill="auto"/>
            <w:vAlign w:val="bottom"/>
          </w:tcPr>
          <w:p w14:paraId="78E8F9BE"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1CC1E9A8"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(0.016)</w:t>
            </w:r>
          </w:p>
        </w:tc>
        <w:tc>
          <w:tcPr>
            <w:tcW w:w="1566" w:type="dxa"/>
            <w:shd w:val="clear" w:color="auto" w:fill="auto"/>
            <w:vAlign w:val="bottom"/>
          </w:tcPr>
          <w:p w14:paraId="562DA0C8"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(0.016)</w:t>
            </w:r>
          </w:p>
        </w:tc>
        <w:tc>
          <w:tcPr>
            <w:tcW w:w="1484" w:type="dxa"/>
            <w:gridSpan w:val="2"/>
            <w:shd w:val="clear" w:color="auto" w:fill="auto"/>
            <w:vAlign w:val="bottom"/>
          </w:tcPr>
          <w:p w14:paraId="2F7DEED3"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(0.016)</w:t>
            </w:r>
          </w:p>
        </w:tc>
        <w:tc>
          <w:tcPr>
            <w:tcW w:w="1512" w:type="dxa"/>
            <w:gridSpan w:val="2"/>
            <w:shd w:val="clear" w:color="auto" w:fill="auto"/>
            <w:vAlign w:val="bottom"/>
          </w:tcPr>
          <w:p w14:paraId="0D3FEA2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(0.017)</w:t>
            </w:r>
          </w:p>
        </w:tc>
        <w:tc>
          <w:tcPr>
            <w:tcW w:w="350" w:type="dxa"/>
            <w:shd w:val="clear" w:color="auto" w:fill="auto"/>
          </w:tcPr>
          <w:p w14:paraId="680670F2" w14:textId="77777777" w:rsidR="009653B4" w:rsidRDefault="009653B4"/>
        </w:tc>
      </w:tr>
      <w:tr w:rsidR="009653B4" w14:paraId="466B8C29" w14:textId="77777777">
        <w:trPr>
          <w:trHeight w:val="255"/>
        </w:trPr>
        <w:tc>
          <w:tcPr>
            <w:tcW w:w="4112" w:type="dxa"/>
            <w:vMerge w:val="restart"/>
            <w:shd w:val="clear" w:color="auto" w:fill="auto"/>
            <w:vAlign w:val="bottom"/>
          </w:tcPr>
          <w:p w14:paraId="454F284D"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Exposure to asylum seekers in temporary ASC</w:t>
            </w:r>
          </w:p>
          <w:p w14:paraId="08C9EA2B"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45291F1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-0.080</w:t>
            </w:r>
          </w:p>
        </w:tc>
        <w:tc>
          <w:tcPr>
            <w:tcW w:w="1566" w:type="dxa"/>
            <w:shd w:val="clear" w:color="auto" w:fill="auto"/>
            <w:vAlign w:val="bottom"/>
          </w:tcPr>
          <w:p w14:paraId="559A2997"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-0.079</w:t>
            </w:r>
          </w:p>
        </w:tc>
        <w:tc>
          <w:tcPr>
            <w:tcW w:w="1484" w:type="dxa"/>
            <w:gridSpan w:val="2"/>
            <w:shd w:val="clear" w:color="auto" w:fill="auto"/>
            <w:vAlign w:val="bottom"/>
          </w:tcPr>
          <w:p w14:paraId="163A723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-0.064</w:t>
            </w:r>
          </w:p>
        </w:tc>
        <w:tc>
          <w:tcPr>
            <w:tcW w:w="1512" w:type="dxa"/>
            <w:gridSpan w:val="2"/>
            <w:shd w:val="clear" w:color="auto" w:fill="auto"/>
            <w:vAlign w:val="bottom"/>
          </w:tcPr>
          <w:p w14:paraId="5B3C016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-0.065</w:t>
            </w:r>
          </w:p>
        </w:tc>
        <w:tc>
          <w:tcPr>
            <w:tcW w:w="350" w:type="dxa"/>
            <w:shd w:val="clear" w:color="auto" w:fill="auto"/>
          </w:tcPr>
          <w:p w14:paraId="280E44A1" w14:textId="77777777" w:rsidR="009653B4" w:rsidRDefault="009653B4"/>
        </w:tc>
      </w:tr>
      <w:tr w:rsidR="009653B4" w14:paraId="45AB212D" w14:textId="77777777">
        <w:trPr>
          <w:trHeight w:val="255"/>
        </w:trPr>
        <w:tc>
          <w:tcPr>
            <w:tcW w:w="4112" w:type="dxa"/>
            <w:vMerge/>
            <w:shd w:val="clear" w:color="auto" w:fill="auto"/>
            <w:vAlign w:val="bottom"/>
          </w:tcPr>
          <w:p w14:paraId="26ECD929"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6753D2AF"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(0.077)</w:t>
            </w:r>
          </w:p>
        </w:tc>
        <w:tc>
          <w:tcPr>
            <w:tcW w:w="1566" w:type="dxa"/>
            <w:shd w:val="clear" w:color="auto" w:fill="auto"/>
            <w:vAlign w:val="bottom"/>
          </w:tcPr>
          <w:p w14:paraId="15C666C8"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(0.073)</w:t>
            </w:r>
          </w:p>
        </w:tc>
        <w:tc>
          <w:tcPr>
            <w:tcW w:w="1484" w:type="dxa"/>
            <w:gridSpan w:val="2"/>
            <w:shd w:val="clear" w:color="auto" w:fill="auto"/>
            <w:vAlign w:val="bottom"/>
          </w:tcPr>
          <w:p w14:paraId="7761CD03"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(0.071)</w:t>
            </w:r>
          </w:p>
        </w:tc>
        <w:tc>
          <w:tcPr>
            <w:tcW w:w="1512" w:type="dxa"/>
            <w:gridSpan w:val="2"/>
            <w:shd w:val="clear" w:color="auto" w:fill="auto"/>
            <w:vAlign w:val="bottom"/>
          </w:tcPr>
          <w:p w14:paraId="7E02DB6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(0.071)</w:t>
            </w:r>
          </w:p>
        </w:tc>
        <w:tc>
          <w:tcPr>
            <w:tcW w:w="350" w:type="dxa"/>
            <w:shd w:val="clear" w:color="auto" w:fill="auto"/>
          </w:tcPr>
          <w:p w14:paraId="4EA9082A" w14:textId="77777777" w:rsidR="009653B4" w:rsidRDefault="009653B4"/>
        </w:tc>
      </w:tr>
      <w:tr w:rsidR="009653B4" w14:paraId="279CAAF8" w14:textId="77777777">
        <w:trPr>
          <w:trHeight w:val="255"/>
        </w:trPr>
        <w:tc>
          <w:tcPr>
            <w:tcW w:w="4112" w:type="dxa"/>
            <w:vMerge w:val="restart"/>
            <w:shd w:val="clear" w:color="auto" w:fill="auto"/>
            <w:vAlign w:val="bottom"/>
          </w:tcPr>
          <w:p w14:paraId="5124A718"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Exposure to asylum seekers in crisis ASC</w:t>
            </w:r>
          </w:p>
          <w:p w14:paraId="062B2534"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403EFB6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-0.037+</w:t>
            </w:r>
          </w:p>
        </w:tc>
        <w:tc>
          <w:tcPr>
            <w:tcW w:w="1566" w:type="dxa"/>
            <w:shd w:val="clear" w:color="auto" w:fill="auto"/>
            <w:vAlign w:val="bottom"/>
          </w:tcPr>
          <w:p w14:paraId="4B408600"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-0.027</w:t>
            </w:r>
          </w:p>
        </w:tc>
        <w:tc>
          <w:tcPr>
            <w:tcW w:w="1484" w:type="dxa"/>
            <w:gridSpan w:val="2"/>
            <w:shd w:val="clear" w:color="auto" w:fill="auto"/>
            <w:vAlign w:val="bottom"/>
          </w:tcPr>
          <w:p w14:paraId="05617C1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-0.022</w:t>
            </w:r>
          </w:p>
        </w:tc>
        <w:tc>
          <w:tcPr>
            <w:tcW w:w="1512" w:type="dxa"/>
            <w:gridSpan w:val="2"/>
            <w:shd w:val="clear" w:color="auto" w:fill="auto"/>
            <w:vAlign w:val="bottom"/>
          </w:tcPr>
          <w:p w14:paraId="07E1C91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-0.034+</w:t>
            </w:r>
          </w:p>
        </w:tc>
        <w:tc>
          <w:tcPr>
            <w:tcW w:w="350" w:type="dxa"/>
            <w:shd w:val="clear" w:color="auto" w:fill="auto"/>
          </w:tcPr>
          <w:p w14:paraId="7BEBFED8" w14:textId="77777777" w:rsidR="009653B4" w:rsidRDefault="009653B4"/>
        </w:tc>
      </w:tr>
      <w:tr w:rsidR="009653B4" w14:paraId="7220917C" w14:textId="77777777">
        <w:trPr>
          <w:trHeight w:val="255"/>
        </w:trPr>
        <w:tc>
          <w:tcPr>
            <w:tcW w:w="4112" w:type="dxa"/>
            <w:vMerge/>
            <w:shd w:val="clear" w:color="auto" w:fill="auto"/>
            <w:vAlign w:val="bottom"/>
          </w:tcPr>
          <w:p w14:paraId="4057A15E"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7CD6729B"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(0.020)</w:t>
            </w:r>
          </w:p>
        </w:tc>
        <w:tc>
          <w:tcPr>
            <w:tcW w:w="1566" w:type="dxa"/>
            <w:shd w:val="clear" w:color="auto" w:fill="auto"/>
            <w:vAlign w:val="bottom"/>
          </w:tcPr>
          <w:p w14:paraId="49F78DE2"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(0.019)</w:t>
            </w:r>
          </w:p>
        </w:tc>
        <w:tc>
          <w:tcPr>
            <w:tcW w:w="1484" w:type="dxa"/>
            <w:gridSpan w:val="2"/>
            <w:shd w:val="clear" w:color="auto" w:fill="auto"/>
            <w:vAlign w:val="bottom"/>
          </w:tcPr>
          <w:p w14:paraId="390AEE6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(0.019)</w:t>
            </w:r>
          </w:p>
        </w:tc>
        <w:tc>
          <w:tcPr>
            <w:tcW w:w="1512" w:type="dxa"/>
            <w:gridSpan w:val="2"/>
            <w:shd w:val="clear" w:color="auto" w:fill="auto"/>
            <w:vAlign w:val="bottom"/>
          </w:tcPr>
          <w:p w14:paraId="7368639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(0.019)</w:t>
            </w:r>
          </w:p>
        </w:tc>
        <w:tc>
          <w:tcPr>
            <w:tcW w:w="350" w:type="dxa"/>
            <w:shd w:val="clear" w:color="auto" w:fill="auto"/>
          </w:tcPr>
          <w:p w14:paraId="06C296D1" w14:textId="77777777" w:rsidR="009653B4" w:rsidRDefault="009653B4"/>
        </w:tc>
      </w:tr>
      <w:tr w:rsidR="009653B4" w14:paraId="288FE19E" w14:textId="77777777">
        <w:trPr>
          <w:trHeight w:val="255"/>
        </w:trPr>
        <w:tc>
          <w:tcPr>
            <w:tcW w:w="4112" w:type="dxa"/>
            <w:shd w:val="clear" w:color="auto" w:fill="auto"/>
            <w:vAlign w:val="bottom"/>
          </w:tcPr>
          <w:p w14:paraId="667A3FC6"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Threat</w:t>
            </w:r>
          </w:p>
        </w:tc>
        <w:tc>
          <w:tcPr>
            <w:tcW w:w="1138" w:type="dxa"/>
            <w:shd w:val="clear" w:color="auto" w:fill="auto"/>
            <w:vAlign w:val="bottom"/>
          </w:tcPr>
          <w:p w14:paraId="7AED875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-0.207*</w:t>
            </w:r>
          </w:p>
        </w:tc>
        <w:tc>
          <w:tcPr>
            <w:tcW w:w="1566" w:type="dxa"/>
            <w:shd w:val="clear" w:color="auto" w:fill="auto"/>
            <w:vAlign w:val="bottom"/>
          </w:tcPr>
          <w:p w14:paraId="056DEA7A"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-0.365*</w:t>
            </w:r>
          </w:p>
        </w:tc>
        <w:tc>
          <w:tcPr>
            <w:tcW w:w="1484" w:type="dxa"/>
            <w:gridSpan w:val="2"/>
            <w:shd w:val="clear" w:color="auto" w:fill="auto"/>
            <w:vAlign w:val="bottom"/>
          </w:tcPr>
          <w:p w14:paraId="64C90417"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-0.191*</w:t>
            </w:r>
          </w:p>
        </w:tc>
        <w:tc>
          <w:tcPr>
            <w:tcW w:w="1512" w:type="dxa"/>
            <w:gridSpan w:val="2"/>
            <w:shd w:val="clear" w:color="auto" w:fill="auto"/>
            <w:vAlign w:val="bottom"/>
          </w:tcPr>
          <w:p w14:paraId="0EAEC1EC"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-0.324*</w:t>
            </w:r>
          </w:p>
        </w:tc>
        <w:tc>
          <w:tcPr>
            <w:tcW w:w="350" w:type="dxa"/>
            <w:shd w:val="clear" w:color="auto" w:fill="auto"/>
          </w:tcPr>
          <w:p w14:paraId="61522CDC" w14:textId="77777777" w:rsidR="009653B4" w:rsidRDefault="009653B4"/>
        </w:tc>
      </w:tr>
      <w:tr w:rsidR="009653B4" w14:paraId="5DF53C06" w14:textId="77777777">
        <w:trPr>
          <w:trHeight w:val="255"/>
        </w:trPr>
        <w:tc>
          <w:tcPr>
            <w:tcW w:w="4112" w:type="dxa"/>
            <w:shd w:val="clear" w:color="auto" w:fill="auto"/>
            <w:vAlign w:val="bottom"/>
          </w:tcPr>
          <w:p w14:paraId="32CF413E"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5406AF0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(0.073)</w:t>
            </w:r>
          </w:p>
        </w:tc>
        <w:tc>
          <w:tcPr>
            <w:tcW w:w="1566" w:type="dxa"/>
            <w:shd w:val="clear" w:color="auto" w:fill="auto"/>
            <w:vAlign w:val="bottom"/>
          </w:tcPr>
          <w:p w14:paraId="1F749E2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(0.088)</w:t>
            </w:r>
          </w:p>
        </w:tc>
        <w:tc>
          <w:tcPr>
            <w:tcW w:w="1484" w:type="dxa"/>
            <w:gridSpan w:val="2"/>
            <w:shd w:val="clear" w:color="auto" w:fill="auto"/>
            <w:vAlign w:val="bottom"/>
          </w:tcPr>
          <w:p w14:paraId="57E3B0A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(0.066)</w:t>
            </w:r>
          </w:p>
        </w:tc>
        <w:tc>
          <w:tcPr>
            <w:tcW w:w="1512" w:type="dxa"/>
            <w:gridSpan w:val="2"/>
            <w:shd w:val="clear" w:color="auto" w:fill="auto"/>
            <w:vAlign w:val="bottom"/>
          </w:tcPr>
          <w:p w14:paraId="54FDE8BD"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(0.066)</w:t>
            </w:r>
          </w:p>
        </w:tc>
        <w:tc>
          <w:tcPr>
            <w:tcW w:w="350" w:type="dxa"/>
            <w:shd w:val="clear" w:color="auto" w:fill="auto"/>
          </w:tcPr>
          <w:p w14:paraId="2BD67939" w14:textId="77777777" w:rsidR="009653B4" w:rsidRDefault="009653B4"/>
        </w:tc>
      </w:tr>
      <w:tr w:rsidR="009653B4" w14:paraId="71929630" w14:textId="77777777">
        <w:trPr>
          <w:trHeight w:val="255"/>
        </w:trPr>
        <w:tc>
          <w:tcPr>
            <w:tcW w:w="4112" w:type="dxa"/>
            <w:shd w:val="clear" w:color="auto" w:fill="auto"/>
            <w:vAlign w:val="bottom"/>
          </w:tcPr>
          <w:p w14:paraId="240C947D"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Contact non-western</w:t>
            </w:r>
          </w:p>
        </w:tc>
        <w:tc>
          <w:tcPr>
            <w:tcW w:w="1138" w:type="dxa"/>
            <w:shd w:val="clear" w:color="auto" w:fill="auto"/>
            <w:vAlign w:val="bottom"/>
          </w:tcPr>
          <w:p w14:paraId="11A93EE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0.003</w:t>
            </w:r>
          </w:p>
        </w:tc>
        <w:tc>
          <w:tcPr>
            <w:tcW w:w="1566" w:type="dxa"/>
            <w:shd w:val="clear" w:color="auto" w:fill="auto"/>
            <w:vAlign w:val="bottom"/>
          </w:tcPr>
          <w:p w14:paraId="24DDEB72"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-0.062</w:t>
            </w:r>
          </w:p>
        </w:tc>
        <w:tc>
          <w:tcPr>
            <w:tcW w:w="1484" w:type="dxa"/>
            <w:gridSpan w:val="2"/>
            <w:shd w:val="clear" w:color="auto" w:fill="auto"/>
            <w:vAlign w:val="bottom"/>
          </w:tcPr>
          <w:p w14:paraId="709E469C"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-0.069*</w:t>
            </w:r>
          </w:p>
        </w:tc>
        <w:tc>
          <w:tcPr>
            <w:tcW w:w="1512" w:type="dxa"/>
            <w:gridSpan w:val="2"/>
            <w:shd w:val="clear" w:color="auto" w:fill="auto"/>
            <w:vAlign w:val="bottom"/>
          </w:tcPr>
          <w:p w14:paraId="0307B27B"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-0.056+</w:t>
            </w:r>
          </w:p>
        </w:tc>
        <w:tc>
          <w:tcPr>
            <w:tcW w:w="350" w:type="dxa"/>
            <w:shd w:val="clear" w:color="auto" w:fill="auto"/>
          </w:tcPr>
          <w:p w14:paraId="5956CA0F" w14:textId="77777777" w:rsidR="009653B4" w:rsidRDefault="009653B4"/>
        </w:tc>
      </w:tr>
      <w:tr w:rsidR="009653B4" w14:paraId="2924792E" w14:textId="77777777">
        <w:trPr>
          <w:trHeight w:val="255"/>
        </w:trPr>
        <w:tc>
          <w:tcPr>
            <w:tcW w:w="4112" w:type="dxa"/>
            <w:shd w:val="clear" w:color="auto" w:fill="auto"/>
            <w:vAlign w:val="bottom"/>
          </w:tcPr>
          <w:p w14:paraId="1F98A022"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3D43F30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(0.038)</w:t>
            </w:r>
          </w:p>
        </w:tc>
        <w:tc>
          <w:tcPr>
            <w:tcW w:w="1566" w:type="dxa"/>
            <w:shd w:val="clear" w:color="auto" w:fill="auto"/>
            <w:vAlign w:val="bottom"/>
          </w:tcPr>
          <w:p w14:paraId="72CEE94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(0.045)</w:t>
            </w:r>
          </w:p>
        </w:tc>
        <w:tc>
          <w:tcPr>
            <w:tcW w:w="1484" w:type="dxa"/>
            <w:gridSpan w:val="2"/>
            <w:shd w:val="clear" w:color="auto" w:fill="auto"/>
            <w:vAlign w:val="bottom"/>
          </w:tcPr>
          <w:p w14:paraId="06D7EFD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(0.033)</w:t>
            </w:r>
          </w:p>
        </w:tc>
        <w:tc>
          <w:tcPr>
            <w:tcW w:w="1512" w:type="dxa"/>
            <w:gridSpan w:val="2"/>
            <w:shd w:val="clear" w:color="auto" w:fill="auto"/>
            <w:vAlign w:val="bottom"/>
          </w:tcPr>
          <w:p w14:paraId="25188A49"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(0.034)</w:t>
            </w:r>
          </w:p>
        </w:tc>
        <w:tc>
          <w:tcPr>
            <w:tcW w:w="350" w:type="dxa"/>
            <w:shd w:val="clear" w:color="auto" w:fill="auto"/>
          </w:tcPr>
          <w:p w14:paraId="397DC612" w14:textId="77777777" w:rsidR="009653B4" w:rsidRDefault="009653B4"/>
        </w:tc>
      </w:tr>
      <w:tr w:rsidR="009653B4" w14:paraId="0EEEA8DC" w14:textId="77777777">
        <w:trPr>
          <w:trHeight w:val="255"/>
        </w:trPr>
        <w:tc>
          <w:tcPr>
            <w:tcW w:w="4112" w:type="dxa"/>
            <w:tcBorders>
              <w:bottom w:val="single" w:sz="12" w:space="0" w:color="000000"/>
            </w:tcBorders>
            <w:shd w:val="clear" w:color="auto" w:fill="auto"/>
            <w:vAlign w:val="bottom"/>
          </w:tcPr>
          <w:p w14:paraId="7749AEFA"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Log likelihood</w:t>
            </w:r>
          </w:p>
        </w:tc>
        <w:tc>
          <w:tcPr>
            <w:tcW w:w="5699" w:type="dxa"/>
            <w:gridSpan w:val="6"/>
            <w:tcBorders>
              <w:bottom w:val="single" w:sz="12" w:space="0" w:color="000000"/>
            </w:tcBorders>
            <w:shd w:val="clear" w:color="auto" w:fill="auto"/>
            <w:vAlign w:val="bottom"/>
          </w:tcPr>
          <w:p w14:paraId="60CAA1C8"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-2,545</w:t>
            </w:r>
          </w:p>
        </w:tc>
        <w:tc>
          <w:tcPr>
            <w:tcW w:w="351" w:type="dxa"/>
            <w:shd w:val="clear" w:color="auto" w:fill="auto"/>
          </w:tcPr>
          <w:p w14:paraId="58AD6453" w14:textId="77777777" w:rsidR="009653B4" w:rsidRDefault="009653B4"/>
        </w:tc>
      </w:tr>
    </w:tbl>
    <w:p w14:paraId="74D0B831" w14:textId="25931A96" w:rsidR="009653B4" w:rsidRDefault="00E31588">
      <w:pPr>
        <w:spacing w:line="240" w:lineRule="auto"/>
        <w:jc w:val="both"/>
        <w:rPr>
          <w:rFonts w:ascii="Times New Roman" w:hAnsi="Times New Roman" w:cs="Times New Roman"/>
          <w:i/>
          <w:sz w:val="20"/>
          <w:szCs w:val="20"/>
        </w:rPr>
      </w:pPr>
      <w:r>
        <w:rPr>
          <w:rFonts w:ascii="Times New Roman" w:hAnsi="Times New Roman" w:cs="Times New Roman"/>
          <w:i/>
          <w:sz w:val="20"/>
          <w:szCs w:val="20"/>
        </w:rPr>
        <w:t>Sources: 1VOP</w:t>
      </w:r>
      <w:del w:id="927" w:author="Jochem Tolsma" w:date="2021-01-12T16:24:00Z">
        <w:r w:rsidDel="005502FA">
          <w:rPr>
            <w:rFonts w:ascii="Times New Roman" w:hAnsi="Times New Roman" w:cs="Times New Roman"/>
            <w:i/>
            <w:sz w:val="20"/>
            <w:szCs w:val="20"/>
          </w:rPr>
          <w:delText xml:space="preserve"> (2015)</w:delText>
        </w:r>
      </w:del>
      <w:r>
        <w:rPr>
          <w:rFonts w:ascii="Times New Roman" w:hAnsi="Times New Roman" w:cs="Times New Roman"/>
          <w:i/>
          <w:sz w:val="20"/>
          <w:szCs w:val="20"/>
        </w:rPr>
        <w:t>, COA</w:t>
      </w:r>
      <w:del w:id="928" w:author="Jochem Tolsma" w:date="2021-01-12T16:24:00Z">
        <w:r w:rsidDel="005502FA">
          <w:rPr>
            <w:rFonts w:ascii="Times New Roman" w:hAnsi="Times New Roman" w:cs="Times New Roman"/>
            <w:i/>
            <w:sz w:val="20"/>
            <w:szCs w:val="20"/>
          </w:rPr>
          <w:delText xml:space="preserve"> (2015)</w:delText>
        </w:r>
      </w:del>
      <w:r>
        <w:rPr>
          <w:rFonts w:ascii="Times New Roman" w:hAnsi="Times New Roman" w:cs="Times New Roman"/>
          <w:i/>
          <w:sz w:val="20"/>
          <w:szCs w:val="20"/>
        </w:rPr>
        <w:t>.</w:t>
      </w:r>
    </w:p>
    <w:p w14:paraId="06371974" w14:textId="77777777" w:rsidR="009653B4" w:rsidRDefault="00E31588">
      <w:pPr>
        <w:spacing w:line="240" w:lineRule="auto"/>
        <w:jc w:val="both"/>
        <w:rPr>
          <w:rFonts w:ascii="Times New Roman" w:hAnsi="Times New Roman" w:cs="Times New Roman"/>
          <w:sz w:val="20"/>
          <w:szCs w:val="20"/>
        </w:rPr>
      </w:pPr>
      <w:r>
        <w:rPr>
          <w:rFonts w:ascii="Times New Roman" w:hAnsi="Times New Roman" w:cs="Times New Roman"/>
          <w:sz w:val="20"/>
          <w:szCs w:val="20"/>
        </w:rPr>
        <w:t>+ p&lt;0.10; * p&lt;0.05; (two-tailed test).</w:t>
      </w:r>
    </w:p>
    <w:p w14:paraId="0AD82F1E" w14:textId="07A966EA" w:rsidR="009653B4" w:rsidRDefault="00E31588">
      <w:pPr>
        <w:rPr>
          <w:rFonts w:ascii="Times New Roman" w:hAnsi="Times New Roman" w:cs="Times New Roman"/>
          <w:sz w:val="20"/>
          <w:szCs w:val="20"/>
        </w:rPr>
      </w:pPr>
      <w:r>
        <w:rPr>
          <w:rFonts w:ascii="Times New Roman" w:hAnsi="Times New Roman" w:cs="Times New Roman"/>
          <w:sz w:val="20"/>
          <w:szCs w:val="20"/>
        </w:rPr>
        <w:t xml:space="preserve">Notes: Right wing: VVD, CDA and SGP; Anti-establishment: SP; Other parties: PVDA, D66, CU, GL, PvdD, 50PLUS and ‘another party’; Demobilized ‘I don’t know’, ‘blank vote’ and ‘I’m allowed to vote, but I wouldn’t’. To create this categorization, we used information from the 2014 Chapel Hill Expert Survey on party position on immigration policy as well as the salience of anti-establishment and anti-elite rhetoric </w:t>
      </w:r>
      <w:del w:id="929" w:author="Jochem Tolsma" w:date="2021-01-12T16:25:00Z">
        <w:r w:rsidDel="005502FA">
          <w:rPr>
            <w:rFonts w:ascii="Times New Roman" w:hAnsi="Times New Roman" w:cs="Times New Roman"/>
            <w:sz w:val="20"/>
            <w:szCs w:val="20"/>
          </w:rPr>
          <w:delText>(Bakker et al., 2015)</w:delText>
        </w:r>
      </w:del>
      <w:ins w:id="930" w:author="Jochem Tolsma" w:date="2021-01-12T16:25:00Z">
        <w:r w:rsidR="005502FA">
          <w:rPr>
            <w:rFonts w:ascii="Times New Roman" w:hAnsi="Times New Roman" w:cs="Times New Roman"/>
            <w:sz w:val="20"/>
            <w:szCs w:val="20"/>
          </w:rPr>
          <w:t>[4]</w:t>
        </w:r>
      </w:ins>
      <w:r>
        <w:rPr>
          <w:rFonts w:ascii="Times New Roman" w:hAnsi="Times New Roman" w:cs="Times New Roman"/>
          <w:sz w:val="20"/>
          <w:szCs w:val="20"/>
        </w:rPr>
        <w:t>.</w:t>
      </w:r>
    </w:p>
    <w:p w14:paraId="22943950" w14:textId="77777777" w:rsidR="009653B4" w:rsidRDefault="009653B4">
      <w:pPr>
        <w:rPr>
          <w:rFonts w:ascii="Times New Roman" w:hAnsi="Times New Roman" w:cs="Times New Roman"/>
          <w:szCs w:val="24"/>
        </w:rPr>
        <w:sectPr w:rsidR="009653B4">
          <w:footerReference w:type="default" r:id="rId13"/>
          <w:pgSz w:w="11906" w:h="16838"/>
          <w:pgMar w:top="1418" w:right="1418" w:bottom="1418" w:left="1418" w:header="0" w:footer="709" w:gutter="0"/>
          <w:cols w:space="720"/>
          <w:formProt w:val="0"/>
          <w:docGrid w:linePitch="360" w:charSpace="4096"/>
        </w:sectPr>
      </w:pPr>
    </w:p>
    <w:tbl>
      <w:tblPr>
        <w:tblW w:w="13093" w:type="dxa"/>
        <w:tblLayout w:type="fixed"/>
        <w:tblLook w:val="04A0" w:firstRow="1" w:lastRow="0" w:firstColumn="1" w:lastColumn="0" w:noHBand="0" w:noVBand="1"/>
      </w:tblPr>
      <w:tblGrid>
        <w:gridCol w:w="1700"/>
        <w:gridCol w:w="1418"/>
        <w:gridCol w:w="460"/>
        <w:gridCol w:w="1381"/>
        <w:gridCol w:w="500"/>
        <w:gridCol w:w="1201"/>
        <w:gridCol w:w="962"/>
        <w:gridCol w:w="883"/>
        <w:gridCol w:w="963"/>
        <w:gridCol w:w="1022"/>
        <w:gridCol w:w="820"/>
        <w:gridCol w:w="1023"/>
        <w:gridCol w:w="760"/>
      </w:tblGrid>
      <w:tr w:rsidR="003B550F" w:rsidRPr="003B550F" w14:paraId="6F29D517" w14:textId="77777777" w:rsidTr="009C780A">
        <w:trPr>
          <w:trHeight w:val="300"/>
        </w:trPr>
        <w:tc>
          <w:tcPr>
            <w:tcW w:w="13093" w:type="dxa"/>
            <w:gridSpan w:val="13"/>
            <w:tcBorders>
              <w:top w:val="nil"/>
              <w:left w:val="nil"/>
              <w:bottom w:val="single" w:sz="8" w:space="0" w:color="000000"/>
              <w:right w:val="nil"/>
            </w:tcBorders>
            <w:shd w:val="clear" w:color="auto" w:fill="auto"/>
            <w:vAlign w:val="center"/>
            <w:hideMark/>
          </w:tcPr>
          <w:p w14:paraId="3C2193A4" w14:textId="77777777" w:rsidR="003B550F" w:rsidRPr="003B550F" w:rsidRDefault="003B550F" w:rsidP="003B550F">
            <w:pPr>
              <w:spacing w:line="240" w:lineRule="auto"/>
              <w:rPr>
                <w:rFonts w:ascii="Times New Roman" w:eastAsia="Times New Roman" w:hAnsi="Times New Roman" w:cs="Times New Roman"/>
                <w:b/>
                <w:bCs/>
                <w:color w:val="000000"/>
                <w:sz w:val="20"/>
                <w:szCs w:val="20"/>
                <w:lang w:eastAsia="en-GB"/>
              </w:rPr>
            </w:pPr>
            <w:r w:rsidRPr="003B550F">
              <w:rPr>
                <w:rFonts w:ascii="Times New Roman" w:eastAsia="Times New Roman" w:hAnsi="Times New Roman" w:cs="Times New Roman"/>
                <w:b/>
                <w:bCs/>
                <w:color w:val="000000"/>
                <w:sz w:val="20"/>
                <w:szCs w:val="20"/>
                <w:lang w:eastAsia="en-GB"/>
              </w:rPr>
              <w:lastRenderedPageBreak/>
              <w:t>Table A3.</w:t>
            </w:r>
            <w:r w:rsidRPr="003B550F">
              <w:rPr>
                <w:rFonts w:ascii="Times New Roman" w:eastAsia="Times New Roman" w:hAnsi="Times New Roman" w:cs="Times New Roman"/>
                <w:color w:val="000000"/>
                <w:sz w:val="20"/>
                <w:szCs w:val="20"/>
                <w:lang w:eastAsia="en-GB"/>
              </w:rPr>
              <w:t xml:space="preserve"> Robustness checks. Fixed effects models predicting voting intention for the PVV (standard errors in parentheses). </w:t>
            </w:r>
          </w:p>
        </w:tc>
      </w:tr>
      <w:tr w:rsidR="003B550F" w:rsidRPr="003B550F" w14:paraId="546126CA" w14:textId="77777777" w:rsidTr="009C780A">
        <w:trPr>
          <w:trHeight w:val="528"/>
        </w:trPr>
        <w:tc>
          <w:tcPr>
            <w:tcW w:w="1700" w:type="dxa"/>
            <w:tcBorders>
              <w:top w:val="single" w:sz="8" w:space="0" w:color="000000"/>
              <w:left w:val="nil"/>
              <w:bottom w:val="single" w:sz="4" w:space="0" w:color="auto"/>
              <w:right w:val="nil"/>
            </w:tcBorders>
            <w:shd w:val="clear" w:color="auto" w:fill="auto"/>
            <w:vAlign w:val="center"/>
            <w:hideMark/>
          </w:tcPr>
          <w:p w14:paraId="32E0BD61" w14:textId="77777777" w:rsidR="003B550F" w:rsidRPr="003B550F" w:rsidRDefault="003B550F" w:rsidP="003B550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 </w:t>
            </w:r>
          </w:p>
        </w:tc>
        <w:tc>
          <w:tcPr>
            <w:tcW w:w="1878" w:type="dxa"/>
            <w:gridSpan w:val="2"/>
            <w:tcBorders>
              <w:top w:val="single" w:sz="8" w:space="0" w:color="000000"/>
              <w:left w:val="nil"/>
              <w:bottom w:val="single" w:sz="4" w:space="0" w:color="auto"/>
              <w:right w:val="nil"/>
            </w:tcBorders>
            <w:shd w:val="clear" w:color="auto" w:fill="auto"/>
            <w:vAlign w:val="center"/>
            <w:hideMark/>
          </w:tcPr>
          <w:p w14:paraId="72CE0CF9" w14:textId="77777777" w:rsidR="003B550F" w:rsidRPr="003B550F" w:rsidRDefault="003B550F" w:rsidP="003B550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Original estimates</w:t>
            </w:r>
          </w:p>
        </w:tc>
        <w:tc>
          <w:tcPr>
            <w:tcW w:w="1881" w:type="dxa"/>
            <w:gridSpan w:val="2"/>
            <w:tcBorders>
              <w:top w:val="single" w:sz="8" w:space="0" w:color="000000"/>
              <w:left w:val="nil"/>
              <w:bottom w:val="single" w:sz="4" w:space="0" w:color="auto"/>
              <w:right w:val="nil"/>
            </w:tcBorders>
            <w:shd w:val="clear" w:color="auto" w:fill="auto"/>
            <w:vAlign w:val="center"/>
            <w:hideMark/>
          </w:tcPr>
          <w:p w14:paraId="65D4AB62" w14:textId="77777777" w:rsidR="003B550F" w:rsidRPr="003B550F" w:rsidRDefault="003B550F" w:rsidP="003B550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time heterogeneity in exposure to asylum seekers in crisis ASC</w:t>
            </w:r>
          </w:p>
        </w:tc>
        <w:tc>
          <w:tcPr>
            <w:tcW w:w="2163" w:type="dxa"/>
            <w:gridSpan w:val="2"/>
            <w:tcBorders>
              <w:top w:val="single" w:sz="8" w:space="0" w:color="000000"/>
              <w:left w:val="nil"/>
              <w:bottom w:val="single" w:sz="4" w:space="0" w:color="auto"/>
              <w:right w:val="nil"/>
            </w:tcBorders>
            <w:shd w:val="clear" w:color="auto" w:fill="auto"/>
            <w:vAlign w:val="center"/>
            <w:hideMark/>
          </w:tcPr>
          <w:p w14:paraId="2ABFC36B" w14:textId="77777777" w:rsidR="003B550F" w:rsidRPr="003B550F" w:rsidRDefault="003B550F" w:rsidP="003B550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controlling for days crisis ASC were used</w:t>
            </w:r>
          </w:p>
        </w:tc>
        <w:tc>
          <w:tcPr>
            <w:tcW w:w="1846" w:type="dxa"/>
            <w:gridSpan w:val="2"/>
            <w:tcBorders>
              <w:top w:val="single" w:sz="8" w:space="0" w:color="000000"/>
              <w:left w:val="nil"/>
              <w:bottom w:val="single" w:sz="4" w:space="0" w:color="auto"/>
              <w:right w:val="nil"/>
            </w:tcBorders>
            <w:shd w:val="clear" w:color="auto" w:fill="auto"/>
            <w:vAlign w:val="center"/>
            <w:hideMark/>
          </w:tcPr>
          <w:p w14:paraId="19B89A2B" w14:textId="77777777" w:rsidR="003B550F" w:rsidRPr="003B550F" w:rsidRDefault="003B550F" w:rsidP="003B550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binarization of exposure measures</w:t>
            </w:r>
          </w:p>
        </w:tc>
        <w:tc>
          <w:tcPr>
            <w:tcW w:w="1842" w:type="dxa"/>
            <w:gridSpan w:val="2"/>
            <w:tcBorders>
              <w:top w:val="single" w:sz="8" w:space="0" w:color="000000"/>
              <w:left w:val="nil"/>
              <w:bottom w:val="single" w:sz="4" w:space="0" w:color="auto"/>
              <w:right w:val="nil"/>
            </w:tcBorders>
            <w:shd w:val="clear" w:color="auto" w:fill="auto"/>
            <w:vAlign w:val="center"/>
            <w:hideMark/>
          </w:tcPr>
          <w:p w14:paraId="59FF233C" w14:textId="78EA651C" w:rsidR="003B550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weighted</w:t>
            </w:r>
            <w:r w:rsidR="003B550F" w:rsidRPr="003B550F">
              <w:rPr>
                <w:rFonts w:ascii="Times New Roman" w:eastAsia="Times New Roman" w:hAnsi="Times New Roman" w:cs="Times New Roman"/>
                <w:color w:val="000000"/>
                <w:sz w:val="20"/>
                <w:szCs w:val="20"/>
                <w:lang w:eastAsia="en-GB"/>
              </w:rPr>
              <w:t xml:space="preserve"> sample</w:t>
            </w:r>
          </w:p>
        </w:tc>
        <w:tc>
          <w:tcPr>
            <w:tcW w:w="1783" w:type="dxa"/>
            <w:gridSpan w:val="2"/>
            <w:tcBorders>
              <w:top w:val="single" w:sz="8" w:space="0" w:color="000000"/>
              <w:left w:val="nil"/>
              <w:bottom w:val="single" w:sz="4" w:space="0" w:color="auto"/>
              <w:right w:val="nil"/>
            </w:tcBorders>
            <w:shd w:val="clear" w:color="auto" w:fill="auto"/>
            <w:vAlign w:val="center"/>
            <w:hideMark/>
          </w:tcPr>
          <w:p w14:paraId="2BF796CE" w14:textId="28C0AB29" w:rsidR="003B550F" w:rsidRPr="003B550F" w:rsidRDefault="00B2184F" w:rsidP="003B550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matched</w:t>
            </w:r>
            <w:r w:rsidR="003B550F" w:rsidRPr="003B550F">
              <w:rPr>
                <w:rFonts w:ascii="Times New Roman" w:eastAsia="Times New Roman" w:hAnsi="Times New Roman" w:cs="Times New Roman"/>
                <w:color w:val="000000"/>
                <w:sz w:val="20"/>
                <w:szCs w:val="20"/>
                <w:lang w:eastAsia="en-GB"/>
              </w:rPr>
              <w:t xml:space="preserve"> sample</w:t>
            </w:r>
          </w:p>
        </w:tc>
      </w:tr>
      <w:tr w:rsidR="00B2184F" w:rsidRPr="003B550F" w14:paraId="33E5ACBC" w14:textId="77777777" w:rsidTr="009C780A">
        <w:trPr>
          <w:trHeight w:val="528"/>
        </w:trPr>
        <w:tc>
          <w:tcPr>
            <w:tcW w:w="1700" w:type="dxa"/>
            <w:tcBorders>
              <w:top w:val="nil"/>
              <w:left w:val="nil"/>
              <w:bottom w:val="nil"/>
              <w:right w:val="nil"/>
            </w:tcBorders>
            <w:shd w:val="clear" w:color="auto" w:fill="auto"/>
            <w:vAlign w:val="center"/>
            <w:hideMark/>
          </w:tcPr>
          <w:p w14:paraId="2E19F7F0"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Wave 2 (wave 1 = ref.)</w:t>
            </w:r>
          </w:p>
        </w:tc>
        <w:tc>
          <w:tcPr>
            <w:tcW w:w="1418" w:type="dxa"/>
            <w:tcBorders>
              <w:top w:val="nil"/>
              <w:left w:val="nil"/>
              <w:bottom w:val="nil"/>
              <w:right w:val="nil"/>
            </w:tcBorders>
            <w:shd w:val="clear" w:color="auto" w:fill="auto"/>
            <w:vAlign w:val="center"/>
            <w:hideMark/>
          </w:tcPr>
          <w:p w14:paraId="354982E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1.084</w:t>
            </w:r>
          </w:p>
        </w:tc>
        <w:tc>
          <w:tcPr>
            <w:tcW w:w="460" w:type="dxa"/>
            <w:tcBorders>
              <w:top w:val="nil"/>
              <w:left w:val="nil"/>
              <w:bottom w:val="nil"/>
              <w:right w:val="nil"/>
            </w:tcBorders>
            <w:shd w:val="clear" w:color="auto" w:fill="auto"/>
            <w:vAlign w:val="center"/>
            <w:hideMark/>
          </w:tcPr>
          <w:p w14:paraId="602F09FE"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381" w:type="dxa"/>
            <w:tcBorders>
              <w:top w:val="nil"/>
              <w:left w:val="nil"/>
              <w:bottom w:val="nil"/>
              <w:right w:val="nil"/>
            </w:tcBorders>
            <w:shd w:val="clear" w:color="auto" w:fill="auto"/>
            <w:vAlign w:val="center"/>
            <w:hideMark/>
          </w:tcPr>
          <w:p w14:paraId="079F32B6" w14:textId="735554FE"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1.1</w:t>
            </w:r>
            <w:r>
              <w:rPr>
                <w:rFonts w:ascii="Times New Roman" w:eastAsia="Times New Roman" w:hAnsi="Times New Roman" w:cs="Times New Roman"/>
                <w:color w:val="000000"/>
                <w:sz w:val="20"/>
                <w:szCs w:val="20"/>
                <w:lang w:eastAsia="en-GB"/>
              </w:rPr>
              <w:t>00</w:t>
            </w:r>
          </w:p>
        </w:tc>
        <w:tc>
          <w:tcPr>
            <w:tcW w:w="500" w:type="dxa"/>
            <w:tcBorders>
              <w:top w:val="nil"/>
              <w:left w:val="nil"/>
              <w:bottom w:val="nil"/>
              <w:right w:val="nil"/>
            </w:tcBorders>
            <w:shd w:val="clear" w:color="auto" w:fill="auto"/>
            <w:vAlign w:val="center"/>
            <w:hideMark/>
          </w:tcPr>
          <w:p w14:paraId="01693701"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201" w:type="dxa"/>
            <w:tcBorders>
              <w:top w:val="nil"/>
              <w:left w:val="nil"/>
              <w:bottom w:val="nil"/>
              <w:right w:val="nil"/>
            </w:tcBorders>
            <w:shd w:val="clear" w:color="auto" w:fill="auto"/>
            <w:vAlign w:val="center"/>
            <w:hideMark/>
          </w:tcPr>
          <w:p w14:paraId="3C6FCE65"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1.099</w:t>
            </w:r>
          </w:p>
        </w:tc>
        <w:tc>
          <w:tcPr>
            <w:tcW w:w="962" w:type="dxa"/>
            <w:tcBorders>
              <w:top w:val="nil"/>
              <w:left w:val="nil"/>
              <w:bottom w:val="nil"/>
              <w:right w:val="nil"/>
            </w:tcBorders>
            <w:shd w:val="clear" w:color="auto" w:fill="auto"/>
            <w:vAlign w:val="center"/>
            <w:hideMark/>
          </w:tcPr>
          <w:p w14:paraId="284DD8E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883" w:type="dxa"/>
            <w:tcBorders>
              <w:top w:val="nil"/>
              <w:left w:val="nil"/>
              <w:bottom w:val="nil"/>
              <w:right w:val="nil"/>
            </w:tcBorders>
            <w:shd w:val="clear" w:color="auto" w:fill="auto"/>
            <w:vAlign w:val="center"/>
            <w:hideMark/>
          </w:tcPr>
          <w:p w14:paraId="4D86DD8D"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1.112</w:t>
            </w:r>
          </w:p>
        </w:tc>
        <w:tc>
          <w:tcPr>
            <w:tcW w:w="963" w:type="dxa"/>
            <w:tcBorders>
              <w:top w:val="nil"/>
              <w:left w:val="nil"/>
              <w:bottom w:val="nil"/>
              <w:right w:val="nil"/>
            </w:tcBorders>
            <w:shd w:val="clear" w:color="auto" w:fill="auto"/>
            <w:vAlign w:val="center"/>
            <w:hideMark/>
          </w:tcPr>
          <w:p w14:paraId="49EE3693"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2" w:type="dxa"/>
            <w:tcBorders>
              <w:top w:val="nil"/>
              <w:left w:val="nil"/>
              <w:bottom w:val="nil"/>
              <w:right w:val="nil"/>
            </w:tcBorders>
            <w:shd w:val="clear" w:color="auto" w:fill="auto"/>
            <w:vAlign w:val="center"/>
            <w:hideMark/>
          </w:tcPr>
          <w:p w14:paraId="52B082C3" w14:textId="40FACF3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1.157</w:t>
            </w:r>
          </w:p>
        </w:tc>
        <w:tc>
          <w:tcPr>
            <w:tcW w:w="820" w:type="dxa"/>
            <w:tcBorders>
              <w:top w:val="nil"/>
              <w:left w:val="nil"/>
              <w:bottom w:val="nil"/>
              <w:right w:val="nil"/>
            </w:tcBorders>
            <w:shd w:val="clear" w:color="auto" w:fill="auto"/>
            <w:vAlign w:val="center"/>
            <w:hideMark/>
          </w:tcPr>
          <w:p w14:paraId="5895591E" w14:textId="5FFD292B"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3" w:type="dxa"/>
            <w:tcBorders>
              <w:top w:val="nil"/>
              <w:left w:val="nil"/>
              <w:bottom w:val="nil"/>
              <w:right w:val="nil"/>
            </w:tcBorders>
            <w:shd w:val="clear" w:color="auto" w:fill="auto"/>
            <w:noWrap/>
            <w:vAlign w:val="center"/>
            <w:hideMark/>
          </w:tcPr>
          <w:p w14:paraId="7488AB69" w14:textId="1FBEFED2"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0.96</w:t>
            </w:r>
            <w:r>
              <w:rPr>
                <w:rFonts w:ascii="Times New Roman" w:eastAsia="Times New Roman" w:hAnsi="Times New Roman" w:cs="Times New Roman"/>
                <w:color w:val="000000"/>
                <w:sz w:val="20"/>
                <w:szCs w:val="20"/>
                <w:lang w:eastAsia="en-GB"/>
              </w:rPr>
              <w:t>0</w:t>
            </w:r>
          </w:p>
        </w:tc>
        <w:tc>
          <w:tcPr>
            <w:tcW w:w="760" w:type="dxa"/>
            <w:tcBorders>
              <w:top w:val="nil"/>
              <w:left w:val="nil"/>
              <w:bottom w:val="nil"/>
              <w:right w:val="nil"/>
            </w:tcBorders>
            <w:shd w:val="clear" w:color="auto" w:fill="auto"/>
            <w:vAlign w:val="center"/>
            <w:hideMark/>
          </w:tcPr>
          <w:p w14:paraId="3A24E15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r>
      <w:tr w:rsidR="00B2184F" w:rsidRPr="003B550F" w14:paraId="4A9878DD" w14:textId="77777777" w:rsidTr="009C780A">
        <w:trPr>
          <w:trHeight w:val="288"/>
        </w:trPr>
        <w:tc>
          <w:tcPr>
            <w:tcW w:w="1700" w:type="dxa"/>
            <w:tcBorders>
              <w:top w:val="nil"/>
              <w:left w:val="nil"/>
              <w:bottom w:val="nil"/>
              <w:right w:val="nil"/>
            </w:tcBorders>
            <w:shd w:val="clear" w:color="auto" w:fill="auto"/>
            <w:vAlign w:val="center"/>
            <w:hideMark/>
          </w:tcPr>
          <w:p w14:paraId="0D2071E1"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418" w:type="dxa"/>
            <w:tcBorders>
              <w:top w:val="nil"/>
              <w:left w:val="nil"/>
              <w:bottom w:val="nil"/>
              <w:right w:val="nil"/>
            </w:tcBorders>
            <w:shd w:val="clear" w:color="auto" w:fill="auto"/>
            <w:vAlign w:val="center"/>
            <w:hideMark/>
          </w:tcPr>
          <w:p w14:paraId="30BD8674" w14:textId="3B9A48E2"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0.065</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71DBCF14"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18A42249" w14:textId="7A484991"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0.065</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6BC41346"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5C244C94" w14:textId="412242E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0.065</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779AB62F"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054C22E9" w14:textId="7E54AC3E"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0.066</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54E4059B"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4AB7F7A8" w14:textId="1B0C0B5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0.101</w:t>
            </w:r>
            <w:r>
              <w:rPr>
                <w:rFonts w:ascii="Times New Roman" w:eastAsia="Times New Roman" w:hAnsi="Times New Roman" w:cs="Times New Roman"/>
                <w:color w:val="000000"/>
                <w:sz w:val="20"/>
                <w:szCs w:val="20"/>
                <w:lang w:eastAsia="en-GB"/>
              </w:rPr>
              <w:t>)</w:t>
            </w:r>
          </w:p>
        </w:tc>
        <w:tc>
          <w:tcPr>
            <w:tcW w:w="820" w:type="dxa"/>
            <w:tcBorders>
              <w:top w:val="nil"/>
              <w:left w:val="nil"/>
              <w:bottom w:val="nil"/>
              <w:right w:val="nil"/>
            </w:tcBorders>
            <w:shd w:val="clear" w:color="auto" w:fill="auto"/>
            <w:vAlign w:val="center"/>
            <w:hideMark/>
          </w:tcPr>
          <w:p w14:paraId="0EA4B489"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5FAEB0B4" w14:textId="44BF060D"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0.191</w:t>
            </w:r>
            <w:r>
              <w:rPr>
                <w:rFonts w:ascii="Times New Roman" w:eastAsia="Times New Roman" w:hAnsi="Times New Roman" w:cs="Times New Roman"/>
                <w:color w:val="000000"/>
                <w:sz w:val="20"/>
                <w:szCs w:val="20"/>
                <w:lang w:eastAsia="en-GB"/>
              </w:rPr>
              <w:t>)</w:t>
            </w:r>
          </w:p>
        </w:tc>
        <w:tc>
          <w:tcPr>
            <w:tcW w:w="760" w:type="dxa"/>
            <w:tcBorders>
              <w:top w:val="nil"/>
              <w:left w:val="nil"/>
              <w:bottom w:val="nil"/>
              <w:right w:val="nil"/>
            </w:tcBorders>
            <w:shd w:val="clear" w:color="auto" w:fill="auto"/>
            <w:vAlign w:val="center"/>
            <w:hideMark/>
          </w:tcPr>
          <w:p w14:paraId="4BBDC76D"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B2184F" w:rsidRPr="003B550F" w14:paraId="2091E393" w14:textId="77777777" w:rsidTr="009C780A">
        <w:trPr>
          <w:trHeight w:val="792"/>
        </w:trPr>
        <w:tc>
          <w:tcPr>
            <w:tcW w:w="1700" w:type="dxa"/>
            <w:tcBorders>
              <w:top w:val="nil"/>
              <w:left w:val="nil"/>
              <w:bottom w:val="nil"/>
              <w:right w:val="nil"/>
            </w:tcBorders>
            <w:shd w:val="clear" w:color="auto" w:fill="auto"/>
            <w:vAlign w:val="center"/>
            <w:hideMark/>
          </w:tcPr>
          <w:p w14:paraId="56618F13"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 xml:space="preserve">Exposure to asylum seekers in regular ASC </w:t>
            </w:r>
          </w:p>
        </w:tc>
        <w:tc>
          <w:tcPr>
            <w:tcW w:w="1418" w:type="dxa"/>
            <w:tcBorders>
              <w:top w:val="nil"/>
              <w:left w:val="nil"/>
              <w:bottom w:val="nil"/>
              <w:right w:val="nil"/>
            </w:tcBorders>
            <w:shd w:val="clear" w:color="auto" w:fill="auto"/>
            <w:vAlign w:val="center"/>
            <w:hideMark/>
          </w:tcPr>
          <w:p w14:paraId="77BAAF1B"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0.008</w:t>
            </w:r>
          </w:p>
        </w:tc>
        <w:tc>
          <w:tcPr>
            <w:tcW w:w="460" w:type="dxa"/>
            <w:tcBorders>
              <w:top w:val="nil"/>
              <w:left w:val="nil"/>
              <w:bottom w:val="nil"/>
              <w:right w:val="nil"/>
            </w:tcBorders>
            <w:shd w:val="clear" w:color="auto" w:fill="auto"/>
            <w:vAlign w:val="center"/>
            <w:hideMark/>
          </w:tcPr>
          <w:p w14:paraId="4FDC8B87"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5AE1A976" w14:textId="4EF3F36B"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0.008</w:t>
            </w:r>
          </w:p>
        </w:tc>
        <w:tc>
          <w:tcPr>
            <w:tcW w:w="500" w:type="dxa"/>
            <w:tcBorders>
              <w:top w:val="nil"/>
              <w:left w:val="nil"/>
              <w:bottom w:val="nil"/>
              <w:right w:val="nil"/>
            </w:tcBorders>
            <w:shd w:val="clear" w:color="auto" w:fill="auto"/>
            <w:vAlign w:val="center"/>
            <w:hideMark/>
          </w:tcPr>
          <w:p w14:paraId="1E2EF188"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09F4A3D5" w14:textId="212FD11B"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0.01</w:t>
            </w:r>
            <w:r>
              <w:rPr>
                <w:rFonts w:ascii="Times New Roman" w:eastAsia="Times New Roman" w:hAnsi="Times New Roman" w:cs="Times New Roman"/>
                <w:color w:val="000000"/>
                <w:sz w:val="20"/>
                <w:szCs w:val="20"/>
                <w:lang w:eastAsia="en-GB"/>
              </w:rPr>
              <w:t>0</w:t>
            </w:r>
          </w:p>
        </w:tc>
        <w:tc>
          <w:tcPr>
            <w:tcW w:w="962" w:type="dxa"/>
            <w:tcBorders>
              <w:top w:val="nil"/>
              <w:left w:val="nil"/>
              <w:bottom w:val="nil"/>
              <w:right w:val="nil"/>
            </w:tcBorders>
            <w:shd w:val="clear" w:color="auto" w:fill="auto"/>
            <w:vAlign w:val="center"/>
            <w:hideMark/>
          </w:tcPr>
          <w:p w14:paraId="093DE96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2730427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-0.415</w:t>
            </w:r>
          </w:p>
        </w:tc>
        <w:tc>
          <w:tcPr>
            <w:tcW w:w="963" w:type="dxa"/>
            <w:tcBorders>
              <w:top w:val="nil"/>
              <w:left w:val="nil"/>
              <w:bottom w:val="nil"/>
              <w:right w:val="nil"/>
            </w:tcBorders>
            <w:shd w:val="clear" w:color="auto" w:fill="auto"/>
            <w:vAlign w:val="center"/>
            <w:hideMark/>
          </w:tcPr>
          <w:p w14:paraId="01731A4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37C445CD" w14:textId="07F49F29"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0.037</w:t>
            </w:r>
          </w:p>
        </w:tc>
        <w:tc>
          <w:tcPr>
            <w:tcW w:w="820" w:type="dxa"/>
            <w:tcBorders>
              <w:top w:val="nil"/>
              <w:left w:val="nil"/>
              <w:bottom w:val="nil"/>
              <w:right w:val="nil"/>
            </w:tcBorders>
            <w:shd w:val="clear" w:color="auto" w:fill="auto"/>
            <w:vAlign w:val="center"/>
            <w:hideMark/>
          </w:tcPr>
          <w:p w14:paraId="7FB696CC"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1AC406CC" w14:textId="1E8A4899"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0.004</w:t>
            </w:r>
          </w:p>
        </w:tc>
        <w:tc>
          <w:tcPr>
            <w:tcW w:w="760" w:type="dxa"/>
            <w:tcBorders>
              <w:top w:val="nil"/>
              <w:left w:val="nil"/>
              <w:bottom w:val="nil"/>
              <w:right w:val="nil"/>
            </w:tcBorders>
            <w:shd w:val="clear" w:color="auto" w:fill="auto"/>
            <w:vAlign w:val="center"/>
            <w:hideMark/>
          </w:tcPr>
          <w:p w14:paraId="6D458F28"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B2184F" w:rsidRPr="003B550F" w14:paraId="2D821802" w14:textId="77777777" w:rsidTr="009C780A">
        <w:trPr>
          <w:trHeight w:val="288"/>
        </w:trPr>
        <w:tc>
          <w:tcPr>
            <w:tcW w:w="1700" w:type="dxa"/>
            <w:tcBorders>
              <w:top w:val="nil"/>
              <w:left w:val="nil"/>
              <w:bottom w:val="nil"/>
              <w:right w:val="nil"/>
            </w:tcBorders>
            <w:shd w:val="clear" w:color="auto" w:fill="auto"/>
            <w:vAlign w:val="center"/>
            <w:hideMark/>
          </w:tcPr>
          <w:p w14:paraId="17D44390"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418" w:type="dxa"/>
            <w:tcBorders>
              <w:top w:val="nil"/>
              <w:left w:val="nil"/>
              <w:bottom w:val="nil"/>
              <w:right w:val="nil"/>
            </w:tcBorders>
            <w:shd w:val="clear" w:color="auto" w:fill="auto"/>
            <w:vAlign w:val="center"/>
            <w:hideMark/>
          </w:tcPr>
          <w:p w14:paraId="4530B7E4" w14:textId="12E06ACB"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0.014</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790B71B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4716ECD9" w14:textId="0EEC1114"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0.014</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55891979"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07A30C3B" w14:textId="69E9580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0.016</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1518DBA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75B01DB6" w14:textId="06F67B0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0.512</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0070D338"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0363C7D1" w14:textId="3432B74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0.053</w:t>
            </w:r>
            <w:r>
              <w:rPr>
                <w:rFonts w:ascii="Times New Roman" w:eastAsia="Times New Roman" w:hAnsi="Times New Roman" w:cs="Times New Roman"/>
                <w:color w:val="000000"/>
                <w:sz w:val="20"/>
                <w:szCs w:val="20"/>
                <w:lang w:eastAsia="en-GB"/>
              </w:rPr>
              <w:t>)</w:t>
            </w:r>
          </w:p>
        </w:tc>
        <w:tc>
          <w:tcPr>
            <w:tcW w:w="820" w:type="dxa"/>
            <w:tcBorders>
              <w:top w:val="nil"/>
              <w:left w:val="nil"/>
              <w:bottom w:val="nil"/>
              <w:right w:val="nil"/>
            </w:tcBorders>
            <w:shd w:val="clear" w:color="auto" w:fill="auto"/>
            <w:vAlign w:val="center"/>
            <w:hideMark/>
          </w:tcPr>
          <w:p w14:paraId="25F54072"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4CB61822" w14:textId="0BD1C86B"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0.009</w:t>
            </w:r>
            <w:r>
              <w:rPr>
                <w:rFonts w:ascii="Times New Roman" w:eastAsia="Times New Roman" w:hAnsi="Times New Roman" w:cs="Times New Roman"/>
                <w:color w:val="000000"/>
                <w:sz w:val="20"/>
                <w:szCs w:val="20"/>
                <w:lang w:eastAsia="en-GB"/>
              </w:rPr>
              <w:t>)</w:t>
            </w:r>
          </w:p>
        </w:tc>
        <w:tc>
          <w:tcPr>
            <w:tcW w:w="760" w:type="dxa"/>
            <w:tcBorders>
              <w:top w:val="nil"/>
              <w:left w:val="nil"/>
              <w:bottom w:val="nil"/>
              <w:right w:val="nil"/>
            </w:tcBorders>
            <w:shd w:val="clear" w:color="auto" w:fill="auto"/>
            <w:vAlign w:val="center"/>
            <w:hideMark/>
          </w:tcPr>
          <w:p w14:paraId="00C8AC2E"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B2184F" w:rsidRPr="003B550F" w14:paraId="4A5C0AB8" w14:textId="77777777" w:rsidTr="009C780A">
        <w:trPr>
          <w:trHeight w:val="792"/>
        </w:trPr>
        <w:tc>
          <w:tcPr>
            <w:tcW w:w="1700" w:type="dxa"/>
            <w:tcBorders>
              <w:top w:val="nil"/>
              <w:left w:val="nil"/>
              <w:bottom w:val="nil"/>
              <w:right w:val="nil"/>
            </w:tcBorders>
            <w:shd w:val="clear" w:color="auto" w:fill="auto"/>
            <w:vAlign w:val="center"/>
            <w:hideMark/>
          </w:tcPr>
          <w:p w14:paraId="72DFE083"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Exposure to asylum seekers in temporary ASC</w:t>
            </w:r>
          </w:p>
        </w:tc>
        <w:tc>
          <w:tcPr>
            <w:tcW w:w="1418" w:type="dxa"/>
            <w:tcBorders>
              <w:top w:val="nil"/>
              <w:left w:val="nil"/>
              <w:bottom w:val="nil"/>
              <w:right w:val="nil"/>
            </w:tcBorders>
            <w:shd w:val="clear" w:color="auto" w:fill="auto"/>
            <w:vAlign w:val="center"/>
            <w:hideMark/>
          </w:tcPr>
          <w:p w14:paraId="11B4FA7D"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0.061</w:t>
            </w:r>
          </w:p>
        </w:tc>
        <w:tc>
          <w:tcPr>
            <w:tcW w:w="460" w:type="dxa"/>
            <w:tcBorders>
              <w:top w:val="nil"/>
              <w:left w:val="nil"/>
              <w:bottom w:val="nil"/>
              <w:right w:val="nil"/>
            </w:tcBorders>
            <w:shd w:val="clear" w:color="auto" w:fill="auto"/>
            <w:vAlign w:val="center"/>
            <w:hideMark/>
          </w:tcPr>
          <w:p w14:paraId="66FA5710"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2CEAEFDC" w14:textId="1DABB078"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0.06</w:t>
            </w:r>
            <w:r>
              <w:rPr>
                <w:rFonts w:ascii="Times New Roman" w:eastAsia="Times New Roman" w:hAnsi="Times New Roman" w:cs="Times New Roman"/>
                <w:color w:val="000000"/>
                <w:sz w:val="20"/>
                <w:szCs w:val="20"/>
                <w:lang w:eastAsia="en-GB"/>
              </w:rPr>
              <w:t>0)</w:t>
            </w:r>
          </w:p>
        </w:tc>
        <w:tc>
          <w:tcPr>
            <w:tcW w:w="500" w:type="dxa"/>
            <w:tcBorders>
              <w:top w:val="nil"/>
              <w:left w:val="nil"/>
              <w:bottom w:val="nil"/>
              <w:right w:val="nil"/>
            </w:tcBorders>
            <w:shd w:val="clear" w:color="auto" w:fill="auto"/>
            <w:vAlign w:val="center"/>
            <w:hideMark/>
          </w:tcPr>
          <w:p w14:paraId="4C0085BD"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4B17940D" w14:textId="3B3F36AE"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0.06</w:t>
            </w:r>
            <w:r>
              <w:rPr>
                <w:rFonts w:ascii="Times New Roman" w:eastAsia="Times New Roman" w:hAnsi="Times New Roman" w:cs="Times New Roman"/>
                <w:color w:val="000000"/>
                <w:sz w:val="20"/>
                <w:szCs w:val="20"/>
                <w:lang w:eastAsia="en-GB"/>
              </w:rPr>
              <w:t>0</w:t>
            </w:r>
          </w:p>
        </w:tc>
        <w:tc>
          <w:tcPr>
            <w:tcW w:w="962" w:type="dxa"/>
            <w:tcBorders>
              <w:top w:val="nil"/>
              <w:left w:val="nil"/>
              <w:bottom w:val="nil"/>
              <w:right w:val="nil"/>
            </w:tcBorders>
            <w:shd w:val="clear" w:color="auto" w:fill="auto"/>
            <w:vAlign w:val="center"/>
            <w:hideMark/>
          </w:tcPr>
          <w:p w14:paraId="6297A23E"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6E381776"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0.503</w:t>
            </w:r>
          </w:p>
        </w:tc>
        <w:tc>
          <w:tcPr>
            <w:tcW w:w="963" w:type="dxa"/>
            <w:tcBorders>
              <w:top w:val="nil"/>
              <w:left w:val="nil"/>
              <w:bottom w:val="nil"/>
              <w:right w:val="nil"/>
            </w:tcBorders>
            <w:shd w:val="clear" w:color="auto" w:fill="auto"/>
            <w:vAlign w:val="center"/>
            <w:hideMark/>
          </w:tcPr>
          <w:p w14:paraId="78E8FC2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1D1D7E58" w14:textId="115A3380"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0.152</w:t>
            </w:r>
          </w:p>
        </w:tc>
        <w:tc>
          <w:tcPr>
            <w:tcW w:w="820" w:type="dxa"/>
            <w:tcBorders>
              <w:top w:val="nil"/>
              <w:left w:val="nil"/>
              <w:bottom w:val="nil"/>
              <w:right w:val="nil"/>
            </w:tcBorders>
            <w:shd w:val="clear" w:color="auto" w:fill="auto"/>
            <w:vAlign w:val="center"/>
            <w:hideMark/>
          </w:tcPr>
          <w:p w14:paraId="0F84AF4B" w14:textId="2A0C7BE9"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3" w:type="dxa"/>
            <w:tcBorders>
              <w:top w:val="nil"/>
              <w:left w:val="nil"/>
              <w:bottom w:val="nil"/>
              <w:right w:val="nil"/>
            </w:tcBorders>
            <w:shd w:val="clear" w:color="auto" w:fill="auto"/>
            <w:noWrap/>
            <w:vAlign w:val="center"/>
            <w:hideMark/>
          </w:tcPr>
          <w:p w14:paraId="704581FF" w14:textId="16861664"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0.066</w:t>
            </w:r>
          </w:p>
        </w:tc>
        <w:tc>
          <w:tcPr>
            <w:tcW w:w="760" w:type="dxa"/>
            <w:tcBorders>
              <w:top w:val="nil"/>
              <w:left w:val="nil"/>
              <w:bottom w:val="nil"/>
              <w:right w:val="nil"/>
            </w:tcBorders>
            <w:shd w:val="clear" w:color="auto" w:fill="auto"/>
            <w:vAlign w:val="center"/>
            <w:hideMark/>
          </w:tcPr>
          <w:p w14:paraId="359904DB" w14:textId="2B9A8ADE"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r>
      <w:tr w:rsidR="00B2184F" w:rsidRPr="003B550F" w14:paraId="4F8981B1" w14:textId="77777777" w:rsidTr="009C780A">
        <w:trPr>
          <w:trHeight w:val="288"/>
        </w:trPr>
        <w:tc>
          <w:tcPr>
            <w:tcW w:w="1700" w:type="dxa"/>
            <w:tcBorders>
              <w:top w:val="nil"/>
              <w:left w:val="nil"/>
              <w:bottom w:val="nil"/>
              <w:right w:val="nil"/>
            </w:tcBorders>
            <w:shd w:val="clear" w:color="auto" w:fill="auto"/>
            <w:vAlign w:val="center"/>
            <w:hideMark/>
          </w:tcPr>
          <w:p w14:paraId="4814016C"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418" w:type="dxa"/>
            <w:tcBorders>
              <w:top w:val="nil"/>
              <w:left w:val="nil"/>
              <w:bottom w:val="nil"/>
              <w:right w:val="nil"/>
            </w:tcBorders>
            <w:shd w:val="clear" w:color="auto" w:fill="auto"/>
            <w:vAlign w:val="center"/>
            <w:hideMark/>
          </w:tcPr>
          <w:p w14:paraId="42875823" w14:textId="294A441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0.067</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5D4D10A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7083C920" w14:textId="0C403639"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0.067</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0AC7CC4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2DF3CEBA" w14:textId="6E902E2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0.066</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7D4E8BB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4953A727" w14:textId="6B83AB45"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0.642</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294066C0"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26B29697" w14:textId="76A8C4DA"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0.086</w:t>
            </w:r>
            <w:r>
              <w:rPr>
                <w:rFonts w:ascii="Times New Roman" w:eastAsia="Times New Roman" w:hAnsi="Times New Roman" w:cs="Times New Roman"/>
                <w:color w:val="000000"/>
                <w:sz w:val="20"/>
                <w:szCs w:val="20"/>
                <w:lang w:eastAsia="en-GB"/>
              </w:rPr>
              <w:t>)</w:t>
            </w:r>
          </w:p>
        </w:tc>
        <w:tc>
          <w:tcPr>
            <w:tcW w:w="820" w:type="dxa"/>
            <w:tcBorders>
              <w:top w:val="nil"/>
              <w:left w:val="nil"/>
              <w:bottom w:val="nil"/>
              <w:right w:val="nil"/>
            </w:tcBorders>
            <w:shd w:val="clear" w:color="auto" w:fill="auto"/>
            <w:vAlign w:val="center"/>
            <w:hideMark/>
          </w:tcPr>
          <w:p w14:paraId="2C47D33B"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5A7F56FF" w14:textId="2729CFFA"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0.07</w:t>
            </w:r>
            <w:r>
              <w:rPr>
                <w:rFonts w:ascii="Times New Roman" w:eastAsia="Times New Roman" w:hAnsi="Times New Roman" w:cs="Times New Roman"/>
                <w:color w:val="000000"/>
                <w:sz w:val="20"/>
                <w:szCs w:val="20"/>
                <w:lang w:eastAsia="en-GB"/>
              </w:rPr>
              <w:t>0)</w:t>
            </w:r>
          </w:p>
        </w:tc>
        <w:tc>
          <w:tcPr>
            <w:tcW w:w="760" w:type="dxa"/>
            <w:tcBorders>
              <w:top w:val="nil"/>
              <w:left w:val="nil"/>
              <w:bottom w:val="nil"/>
              <w:right w:val="nil"/>
            </w:tcBorders>
            <w:shd w:val="clear" w:color="auto" w:fill="auto"/>
            <w:vAlign w:val="center"/>
            <w:hideMark/>
          </w:tcPr>
          <w:p w14:paraId="6239694C"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B2184F" w:rsidRPr="003B550F" w14:paraId="053D785C" w14:textId="77777777" w:rsidTr="009C780A">
        <w:trPr>
          <w:trHeight w:val="528"/>
        </w:trPr>
        <w:tc>
          <w:tcPr>
            <w:tcW w:w="1700" w:type="dxa"/>
            <w:tcBorders>
              <w:top w:val="nil"/>
              <w:left w:val="nil"/>
              <w:bottom w:val="nil"/>
              <w:right w:val="nil"/>
            </w:tcBorders>
            <w:shd w:val="clear" w:color="auto" w:fill="auto"/>
            <w:vAlign w:val="center"/>
            <w:hideMark/>
          </w:tcPr>
          <w:p w14:paraId="69415185"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 xml:space="preserve">Exposure to asylum seekers in crisis ASC </w:t>
            </w:r>
          </w:p>
        </w:tc>
        <w:tc>
          <w:tcPr>
            <w:tcW w:w="1418" w:type="dxa"/>
            <w:tcBorders>
              <w:top w:val="nil"/>
              <w:left w:val="nil"/>
              <w:bottom w:val="nil"/>
              <w:right w:val="nil"/>
            </w:tcBorders>
            <w:shd w:val="clear" w:color="auto" w:fill="auto"/>
            <w:vAlign w:val="center"/>
            <w:hideMark/>
          </w:tcPr>
          <w:p w14:paraId="09E13C94"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0.029</w:t>
            </w:r>
          </w:p>
        </w:tc>
        <w:tc>
          <w:tcPr>
            <w:tcW w:w="460" w:type="dxa"/>
            <w:tcBorders>
              <w:top w:val="nil"/>
              <w:left w:val="nil"/>
              <w:bottom w:val="nil"/>
              <w:right w:val="nil"/>
            </w:tcBorders>
            <w:shd w:val="clear" w:color="auto" w:fill="auto"/>
            <w:vAlign w:val="center"/>
            <w:hideMark/>
          </w:tcPr>
          <w:p w14:paraId="20DDA46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381" w:type="dxa"/>
            <w:tcBorders>
              <w:top w:val="nil"/>
              <w:left w:val="nil"/>
              <w:bottom w:val="nil"/>
              <w:right w:val="nil"/>
            </w:tcBorders>
            <w:shd w:val="clear" w:color="auto" w:fill="auto"/>
            <w:vAlign w:val="center"/>
            <w:hideMark/>
          </w:tcPr>
          <w:p w14:paraId="71F8C474"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0.002</w:t>
            </w:r>
          </w:p>
        </w:tc>
        <w:tc>
          <w:tcPr>
            <w:tcW w:w="500" w:type="dxa"/>
            <w:tcBorders>
              <w:top w:val="nil"/>
              <w:left w:val="nil"/>
              <w:bottom w:val="nil"/>
              <w:right w:val="nil"/>
            </w:tcBorders>
            <w:shd w:val="clear" w:color="auto" w:fill="auto"/>
            <w:vAlign w:val="center"/>
            <w:hideMark/>
          </w:tcPr>
          <w:p w14:paraId="6F958974"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56C715F5"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0.064</w:t>
            </w:r>
          </w:p>
        </w:tc>
        <w:tc>
          <w:tcPr>
            <w:tcW w:w="962" w:type="dxa"/>
            <w:tcBorders>
              <w:top w:val="nil"/>
              <w:left w:val="nil"/>
              <w:bottom w:val="nil"/>
              <w:right w:val="nil"/>
            </w:tcBorders>
            <w:shd w:val="clear" w:color="auto" w:fill="auto"/>
            <w:vAlign w:val="center"/>
            <w:hideMark/>
          </w:tcPr>
          <w:p w14:paraId="2EA24AB8"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eastAsia="Times New Roman" w:hAnsi="Calibri" w:cs="Calibri"/>
                <w:color w:val="000000"/>
                <w:lang w:eastAsia="en-GB"/>
              </w:rPr>
              <w:t>*</w:t>
            </w:r>
          </w:p>
        </w:tc>
        <w:tc>
          <w:tcPr>
            <w:tcW w:w="883" w:type="dxa"/>
            <w:tcBorders>
              <w:top w:val="nil"/>
              <w:left w:val="nil"/>
              <w:bottom w:val="nil"/>
              <w:right w:val="nil"/>
            </w:tcBorders>
            <w:shd w:val="clear" w:color="auto" w:fill="auto"/>
            <w:vAlign w:val="center"/>
            <w:hideMark/>
          </w:tcPr>
          <w:p w14:paraId="23195235" w14:textId="06835639"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0.12</w:t>
            </w:r>
            <w:r>
              <w:rPr>
                <w:rFonts w:ascii="Times New Roman" w:eastAsia="Times New Roman" w:hAnsi="Times New Roman" w:cs="Times New Roman"/>
                <w:color w:val="000000"/>
                <w:sz w:val="20"/>
                <w:szCs w:val="20"/>
                <w:lang w:eastAsia="en-GB"/>
              </w:rPr>
              <w:t>0</w:t>
            </w:r>
          </w:p>
        </w:tc>
        <w:tc>
          <w:tcPr>
            <w:tcW w:w="963" w:type="dxa"/>
            <w:tcBorders>
              <w:top w:val="nil"/>
              <w:left w:val="nil"/>
              <w:bottom w:val="nil"/>
              <w:right w:val="nil"/>
            </w:tcBorders>
            <w:shd w:val="clear" w:color="auto" w:fill="auto"/>
            <w:vAlign w:val="center"/>
            <w:hideMark/>
          </w:tcPr>
          <w:p w14:paraId="1D737B2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7248F822" w14:textId="3D62CAC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0.037</w:t>
            </w:r>
          </w:p>
        </w:tc>
        <w:tc>
          <w:tcPr>
            <w:tcW w:w="820" w:type="dxa"/>
            <w:tcBorders>
              <w:top w:val="nil"/>
              <w:left w:val="nil"/>
              <w:bottom w:val="nil"/>
              <w:right w:val="nil"/>
            </w:tcBorders>
            <w:shd w:val="clear" w:color="auto" w:fill="auto"/>
            <w:vAlign w:val="center"/>
            <w:hideMark/>
          </w:tcPr>
          <w:p w14:paraId="7464368C" w14:textId="529DCA1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3" w:type="dxa"/>
            <w:tcBorders>
              <w:top w:val="nil"/>
              <w:left w:val="nil"/>
              <w:bottom w:val="nil"/>
              <w:right w:val="nil"/>
            </w:tcBorders>
            <w:shd w:val="clear" w:color="auto" w:fill="auto"/>
            <w:noWrap/>
            <w:vAlign w:val="center"/>
            <w:hideMark/>
          </w:tcPr>
          <w:p w14:paraId="438D7EFD" w14:textId="7F44E67B"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0.035</w:t>
            </w:r>
          </w:p>
        </w:tc>
        <w:tc>
          <w:tcPr>
            <w:tcW w:w="760" w:type="dxa"/>
            <w:tcBorders>
              <w:top w:val="nil"/>
              <w:left w:val="nil"/>
              <w:bottom w:val="nil"/>
              <w:right w:val="nil"/>
            </w:tcBorders>
            <w:shd w:val="clear" w:color="auto" w:fill="auto"/>
            <w:vAlign w:val="center"/>
            <w:hideMark/>
          </w:tcPr>
          <w:p w14:paraId="264D7991"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r>
      <w:tr w:rsidR="00B2184F" w:rsidRPr="003B550F" w14:paraId="1A4E838B" w14:textId="77777777" w:rsidTr="009C780A">
        <w:trPr>
          <w:trHeight w:val="288"/>
        </w:trPr>
        <w:tc>
          <w:tcPr>
            <w:tcW w:w="1700" w:type="dxa"/>
            <w:tcBorders>
              <w:top w:val="nil"/>
              <w:left w:val="nil"/>
              <w:bottom w:val="nil"/>
              <w:right w:val="nil"/>
            </w:tcBorders>
            <w:shd w:val="clear" w:color="auto" w:fill="auto"/>
            <w:vAlign w:val="center"/>
            <w:hideMark/>
          </w:tcPr>
          <w:p w14:paraId="223F1C3E"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418" w:type="dxa"/>
            <w:tcBorders>
              <w:top w:val="nil"/>
              <w:left w:val="nil"/>
              <w:bottom w:val="nil"/>
              <w:right w:val="nil"/>
            </w:tcBorders>
            <w:shd w:val="clear" w:color="auto" w:fill="auto"/>
            <w:vAlign w:val="center"/>
            <w:hideMark/>
          </w:tcPr>
          <w:p w14:paraId="6A2B408D" w14:textId="309DE3E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0.017</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18584CBF"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0E8507F7" w14:textId="784B215C"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0.002</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208F5AA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3694D2C4" w14:textId="02C2FDD1"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0.025</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066681D9"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259010BD" w14:textId="08C546E9"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0.286</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22DEF14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5DDA5F92" w14:textId="5238ABEB"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0.020</w:t>
            </w:r>
            <w:r>
              <w:rPr>
                <w:rFonts w:ascii="Times New Roman" w:eastAsia="Times New Roman" w:hAnsi="Times New Roman" w:cs="Times New Roman"/>
                <w:color w:val="000000"/>
                <w:sz w:val="20"/>
                <w:szCs w:val="20"/>
                <w:lang w:eastAsia="en-GB"/>
              </w:rPr>
              <w:t>)</w:t>
            </w:r>
          </w:p>
        </w:tc>
        <w:tc>
          <w:tcPr>
            <w:tcW w:w="820" w:type="dxa"/>
            <w:tcBorders>
              <w:top w:val="nil"/>
              <w:left w:val="nil"/>
              <w:bottom w:val="nil"/>
              <w:right w:val="nil"/>
            </w:tcBorders>
            <w:shd w:val="clear" w:color="auto" w:fill="auto"/>
            <w:vAlign w:val="center"/>
            <w:hideMark/>
          </w:tcPr>
          <w:p w14:paraId="1D9141C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68952BAF" w14:textId="061C1379"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w:t>
            </w:r>
            <w:r>
              <w:rPr>
                <w:rFonts w:ascii="Times New Roman" w:eastAsia="Times New Roman" w:hAnsi="Times New Roman" w:cs="Times New Roman"/>
                <w:color w:val="000000"/>
                <w:sz w:val="20"/>
                <w:szCs w:val="20"/>
                <w:lang w:eastAsia="en-GB"/>
              </w:rPr>
              <w:t>0)</w:t>
            </w:r>
          </w:p>
        </w:tc>
        <w:tc>
          <w:tcPr>
            <w:tcW w:w="760" w:type="dxa"/>
            <w:tcBorders>
              <w:top w:val="nil"/>
              <w:left w:val="nil"/>
              <w:bottom w:val="nil"/>
              <w:right w:val="nil"/>
            </w:tcBorders>
            <w:shd w:val="clear" w:color="auto" w:fill="auto"/>
            <w:vAlign w:val="center"/>
            <w:hideMark/>
          </w:tcPr>
          <w:p w14:paraId="3DB9C1D9"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B2184F" w:rsidRPr="003B550F" w14:paraId="6E199C80" w14:textId="77777777" w:rsidTr="009C780A">
        <w:trPr>
          <w:trHeight w:val="480"/>
        </w:trPr>
        <w:tc>
          <w:tcPr>
            <w:tcW w:w="1700" w:type="dxa"/>
            <w:tcBorders>
              <w:top w:val="nil"/>
              <w:left w:val="nil"/>
              <w:bottom w:val="nil"/>
              <w:right w:val="nil"/>
            </w:tcBorders>
            <w:shd w:val="clear" w:color="auto" w:fill="auto"/>
            <w:vAlign w:val="center"/>
            <w:hideMark/>
          </w:tcPr>
          <w:p w14:paraId="51191994"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Days crisis ASC were used</w:t>
            </w:r>
          </w:p>
        </w:tc>
        <w:tc>
          <w:tcPr>
            <w:tcW w:w="1418" w:type="dxa"/>
            <w:tcBorders>
              <w:top w:val="nil"/>
              <w:left w:val="nil"/>
              <w:bottom w:val="nil"/>
              <w:right w:val="nil"/>
            </w:tcBorders>
            <w:shd w:val="clear" w:color="auto" w:fill="auto"/>
            <w:vAlign w:val="center"/>
            <w:hideMark/>
          </w:tcPr>
          <w:p w14:paraId="4AF71171"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460" w:type="dxa"/>
            <w:tcBorders>
              <w:top w:val="nil"/>
              <w:left w:val="nil"/>
              <w:bottom w:val="nil"/>
              <w:right w:val="nil"/>
            </w:tcBorders>
            <w:shd w:val="clear" w:color="auto" w:fill="auto"/>
            <w:vAlign w:val="center"/>
            <w:hideMark/>
          </w:tcPr>
          <w:p w14:paraId="0364EB41"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381" w:type="dxa"/>
            <w:tcBorders>
              <w:top w:val="nil"/>
              <w:left w:val="nil"/>
              <w:bottom w:val="nil"/>
              <w:right w:val="nil"/>
            </w:tcBorders>
            <w:shd w:val="clear" w:color="auto" w:fill="auto"/>
            <w:vAlign w:val="center"/>
            <w:hideMark/>
          </w:tcPr>
          <w:p w14:paraId="51A1CFDD"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500" w:type="dxa"/>
            <w:tcBorders>
              <w:top w:val="nil"/>
              <w:left w:val="nil"/>
              <w:bottom w:val="nil"/>
              <w:right w:val="nil"/>
            </w:tcBorders>
            <w:shd w:val="clear" w:color="auto" w:fill="auto"/>
            <w:vAlign w:val="center"/>
            <w:hideMark/>
          </w:tcPr>
          <w:p w14:paraId="47B0346A" w14:textId="77777777" w:rsidR="00B2184F" w:rsidRPr="003B550F" w:rsidRDefault="00B2184F" w:rsidP="00B2184F">
            <w:pPr>
              <w:spacing w:line="240" w:lineRule="auto"/>
              <w:jc w:val="center"/>
              <w:rPr>
                <w:rFonts w:ascii="Times New Roman" w:eastAsia="Times New Roman" w:hAnsi="Times New Roman" w:cs="Times New Roman"/>
                <w:sz w:val="20"/>
                <w:szCs w:val="20"/>
                <w:lang w:eastAsia="en-GB"/>
              </w:rPr>
            </w:pPr>
          </w:p>
        </w:tc>
        <w:tc>
          <w:tcPr>
            <w:tcW w:w="1201" w:type="dxa"/>
            <w:tcBorders>
              <w:top w:val="nil"/>
              <w:left w:val="nil"/>
              <w:bottom w:val="nil"/>
              <w:right w:val="nil"/>
            </w:tcBorders>
            <w:shd w:val="clear" w:color="auto" w:fill="auto"/>
            <w:vAlign w:val="center"/>
            <w:hideMark/>
          </w:tcPr>
          <w:p w14:paraId="4DD7AC4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-0.113</w:t>
            </w:r>
          </w:p>
        </w:tc>
        <w:tc>
          <w:tcPr>
            <w:tcW w:w="962" w:type="dxa"/>
            <w:tcBorders>
              <w:top w:val="nil"/>
              <w:left w:val="nil"/>
              <w:bottom w:val="nil"/>
              <w:right w:val="nil"/>
            </w:tcBorders>
            <w:shd w:val="clear" w:color="auto" w:fill="auto"/>
            <w:vAlign w:val="center"/>
            <w:hideMark/>
          </w:tcPr>
          <w:p w14:paraId="65F85370"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883" w:type="dxa"/>
            <w:tcBorders>
              <w:top w:val="nil"/>
              <w:left w:val="nil"/>
              <w:bottom w:val="nil"/>
              <w:right w:val="nil"/>
            </w:tcBorders>
            <w:shd w:val="clear" w:color="auto" w:fill="auto"/>
            <w:vAlign w:val="center"/>
            <w:hideMark/>
          </w:tcPr>
          <w:p w14:paraId="02A5EC5F"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963" w:type="dxa"/>
            <w:tcBorders>
              <w:top w:val="nil"/>
              <w:left w:val="nil"/>
              <w:bottom w:val="nil"/>
              <w:right w:val="nil"/>
            </w:tcBorders>
            <w:shd w:val="clear" w:color="auto" w:fill="auto"/>
            <w:vAlign w:val="center"/>
            <w:hideMark/>
          </w:tcPr>
          <w:p w14:paraId="3269B594"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022" w:type="dxa"/>
            <w:tcBorders>
              <w:top w:val="nil"/>
              <w:left w:val="nil"/>
              <w:bottom w:val="nil"/>
              <w:right w:val="nil"/>
            </w:tcBorders>
            <w:shd w:val="clear" w:color="auto" w:fill="auto"/>
            <w:vAlign w:val="center"/>
            <w:hideMark/>
          </w:tcPr>
          <w:p w14:paraId="1C67CA08"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vAlign w:val="center"/>
            <w:hideMark/>
          </w:tcPr>
          <w:p w14:paraId="54BE6886"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023" w:type="dxa"/>
            <w:tcBorders>
              <w:top w:val="nil"/>
              <w:left w:val="nil"/>
              <w:bottom w:val="nil"/>
              <w:right w:val="nil"/>
            </w:tcBorders>
            <w:shd w:val="clear" w:color="auto" w:fill="auto"/>
            <w:vAlign w:val="center"/>
            <w:hideMark/>
          </w:tcPr>
          <w:p w14:paraId="27BCD1CB"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vAlign w:val="center"/>
            <w:hideMark/>
          </w:tcPr>
          <w:p w14:paraId="11C92EEB" w14:textId="77777777" w:rsidR="00B2184F" w:rsidRPr="003B550F" w:rsidRDefault="00B2184F" w:rsidP="00B2184F">
            <w:pPr>
              <w:spacing w:line="240" w:lineRule="auto"/>
              <w:jc w:val="center"/>
              <w:rPr>
                <w:rFonts w:ascii="Times New Roman" w:eastAsia="Times New Roman" w:hAnsi="Times New Roman" w:cs="Times New Roman"/>
                <w:sz w:val="20"/>
                <w:szCs w:val="20"/>
                <w:lang w:eastAsia="en-GB"/>
              </w:rPr>
            </w:pPr>
          </w:p>
        </w:tc>
      </w:tr>
      <w:tr w:rsidR="00B2184F" w:rsidRPr="003B550F" w14:paraId="0B82A3A5" w14:textId="77777777" w:rsidTr="009C780A">
        <w:trPr>
          <w:trHeight w:val="288"/>
        </w:trPr>
        <w:tc>
          <w:tcPr>
            <w:tcW w:w="1700" w:type="dxa"/>
            <w:tcBorders>
              <w:top w:val="nil"/>
              <w:left w:val="nil"/>
              <w:bottom w:val="nil"/>
              <w:right w:val="nil"/>
            </w:tcBorders>
            <w:shd w:val="clear" w:color="auto" w:fill="auto"/>
            <w:vAlign w:val="center"/>
            <w:hideMark/>
          </w:tcPr>
          <w:p w14:paraId="6795BE01"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418" w:type="dxa"/>
            <w:tcBorders>
              <w:top w:val="nil"/>
              <w:left w:val="nil"/>
              <w:bottom w:val="nil"/>
              <w:right w:val="nil"/>
            </w:tcBorders>
            <w:shd w:val="clear" w:color="auto" w:fill="auto"/>
            <w:vAlign w:val="center"/>
            <w:hideMark/>
          </w:tcPr>
          <w:p w14:paraId="76A70E97"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460" w:type="dxa"/>
            <w:tcBorders>
              <w:top w:val="nil"/>
              <w:left w:val="nil"/>
              <w:bottom w:val="nil"/>
              <w:right w:val="nil"/>
            </w:tcBorders>
            <w:shd w:val="clear" w:color="auto" w:fill="auto"/>
            <w:vAlign w:val="center"/>
            <w:hideMark/>
          </w:tcPr>
          <w:p w14:paraId="01E7BC15"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381" w:type="dxa"/>
            <w:tcBorders>
              <w:top w:val="nil"/>
              <w:left w:val="nil"/>
              <w:bottom w:val="nil"/>
              <w:right w:val="nil"/>
            </w:tcBorders>
            <w:shd w:val="clear" w:color="auto" w:fill="auto"/>
            <w:vAlign w:val="center"/>
            <w:hideMark/>
          </w:tcPr>
          <w:p w14:paraId="3227239B"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
          </w:p>
        </w:tc>
        <w:tc>
          <w:tcPr>
            <w:tcW w:w="500" w:type="dxa"/>
            <w:tcBorders>
              <w:top w:val="nil"/>
              <w:left w:val="nil"/>
              <w:bottom w:val="nil"/>
              <w:right w:val="nil"/>
            </w:tcBorders>
            <w:shd w:val="clear" w:color="auto" w:fill="auto"/>
            <w:vAlign w:val="center"/>
            <w:hideMark/>
          </w:tcPr>
          <w:p w14:paraId="228DD112"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201" w:type="dxa"/>
            <w:tcBorders>
              <w:top w:val="nil"/>
              <w:left w:val="nil"/>
              <w:bottom w:val="nil"/>
              <w:right w:val="nil"/>
            </w:tcBorders>
            <w:shd w:val="clear" w:color="auto" w:fill="auto"/>
            <w:vAlign w:val="center"/>
            <w:hideMark/>
          </w:tcPr>
          <w:p w14:paraId="359A6F44" w14:textId="0F2FF4B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0.043</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00AB4160"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44F79FCB"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963" w:type="dxa"/>
            <w:tcBorders>
              <w:top w:val="nil"/>
              <w:left w:val="nil"/>
              <w:bottom w:val="nil"/>
              <w:right w:val="nil"/>
            </w:tcBorders>
            <w:shd w:val="clear" w:color="auto" w:fill="auto"/>
            <w:vAlign w:val="center"/>
            <w:hideMark/>
          </w:tcPr>
          <w:p w14:paraId="6ABA171F"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022" w:type="dxa"/>
            <w:tcBorders>
              <w:top w:val="nil"/>
              <w:left w:val="nil"/>
              <w:bottom w:val="nil"/>
              <w:right w:val="nil"/>
            </w:tcBorders>
            <w:shd w:val="clear" w:color="auto" w:fill="auto"/>
            <w:vAlign w:val="center"/>
            <w:hideMark/>
          </w:tcPr>
          <w:p w14:paraId="0015E68B"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vAlign w:val="center"/>
            <w:hideMark/>
          </w:tcPr>
          <w:p w14:paraId="633A13A6"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023" w:type="dxa"/>
            <w:tcBorders>
              <w:top w:val="nil"/>
              <w:left w:val="nil"/>
              <w:bottom w:val="nil"/>
              <w:right w:val="nil"/>
            </w:tcBorders>
            <w:shd w:val="clear" w:color="auto" w:fill="auto"/>
            <w:vAlign w:val="center"/>
            <w:hideMark/>
          </w:tcPr>
          <w:p w14:paraId="4610A724"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vAlign w:val="center"/>
            <w:hideMark/>
          </w:tcPr>
          <w:p w14:paraId="07E8DD68" w14:textId="77777777" w:rsidR="00B2184F" w:rsidRPr="003B550F" w:rsidRDefault="00B2184F" w:rsidP="00B2184F">
            <w:pPr>
              <w:spacing w:line="240" w:lineRule="auto"/>
              <w:jc w:val="center"/>
              <w:rPr>
                <w:rFonts w:ascii="Times New Roman" w:eastAsia="Times New Roman" w:hAnsi="Times New Roman" w:cs="Times New Roman"/>
                <w:sz w:val="20"/>
                <w:szCs w:val="20"/>
                <w:lang w:eastAsia="en-GB"/>
              </w:rPr>
            </w:pPr>
          </w:p>
        </w:tc>
      </w:tr>
      <w:tr w:rsidR="00B2184F" w:rsidRPr="003B550F" w14:paraId="7E545890" w14:textId="77777777" w:rsidTr="009C780A">
        <w:trPr>
          <w:trHeight w:val="288"/>
        </w:trPr>
        <w:tc>
          <w:tcPr>
            <w:tcW w:w="1700" w:type="dxa"/>
            <w:tcBorders>
              <w:top w:val="nil"/>
              <w:left w:val="nil"/>
              <w:bottom w:val="nil"/>
              <w:right w:val="nil"/>
            </w:tcBorders>
            <w:shd w:val="clear" w:color="auto" w:fill="auto"/>
            <w:vAlign w:val="center"/>
            <w:hideMark/>
          </w:tcPr>
          <w:p w14:paraId="2DCCA1A5"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Threat</w:t>
            </w:r>
          </w:p>
        </w:tc>
        <w:tc>
          <w:tcPr>
            <w:tcW w:w="1418" w:type="dxa"/>
            <w:tcBorders>
              <w:top w:val="nil"/>
              <w:left w:val="nil"/>
              <w:bottom w:val="nil"/>
              <w:right w:val="nil"/>
            </w:tcBorders>
            <w:shd w:val="clear" w:color="auto" w:fill="auto"/>
            <w:vAlign w:val="center"/>
            <w:hideMark/>
          </w:tcPr>
          <w:p w14:paraId="1E621355"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0.265</w:t>
            </w:r>
          </w:p>
        </w:tc>
        <w:tc>
          <w:tcPr>
            <w:tcW w:w="460" w:type="dxa"/>
            <w:tcBorders>
              <w:top w:val="nil"/>
              <w:left w:val="nil"/>
              <w:bottom w:val="nil"/>
              <w:right w:val="nil"/>
            </w:tcBorders>
            <w:shd w:val="clear" w:color="auto" w:fill="auto"/>
            <w:vAlign w:val="center"/>
            <w:hideMark/>
          </w:tcPr>
          <w:p w14:paraId="338C55EF"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381" w:type="dxa"/>
            <w:tcBorders>
              <w:top w:val="nil"/>
              <w:left w:val="nil"/>
              <w:bottom w:val="nil"/>
              <w:right w:val="nil"/>
            </w:tcBorders>
            <w:shd w:val="clear" w:color="auto" w:fill="auto"/>
            <w:vAlign w:val="center"/>
            <w:hideMark/>
          </w:tcPr>
          <w:p w14:paraId="29C97230"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0.265</w:t>
            </w:r>
          </w:p>
        </w:tc>
        <w:tc>
          <w:tcPr>
            <w:tcW w:w="500" w:type="dxa"/>
            <w:tcBorders>
              <w:top w:val="nil"/>
              <w:left w:val="nil"/>
              <w:bottom w:val="nil"/>
              <w:right w:val="nil"/>
            </w:tcBorders>
            <w:shd w:val="clear" w:color="auto" w:fill="auto"/>
            <w:vAlign w:val="center"/>
            <w:hideMark/>
          </w:tcPr>
          <w:p w14:paraId="302E766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201" w:type="dxa"/>
            <w:tcBorders>
              <w:top w:val="nil"/>
              <w:left w:val="nil"/>
              <w:bottom w:val="nil"/>
              <w:right w:val="nil"/>
            </w:tcBorders>
            <w:shd w:val="clear" w:color="auto" w:fill="auto"/>
            <w:vAlign w:val="center"/>
            <w:hideMark/>
          </w:tcPr>
          <w:p w14:paraId="01811487"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0.264</w:t>
            </w:r>
          </w:p>
        </w:tc>
        <w:tc>
          <w:tcPr>
            <w:tcW w:w="962" w:type="dxa"/>
            <w:tcBorders>
              <w:top w:val="nil"/>
              <w:left w:val="nil"/>
              <w:bottom w:val="nil"/>
              <w:right w:val="nil"/>
            </w:tcBorders>
            <w:shd w:val="clear" w:color="auto" w:fill="auto"/>
            <w:vAlign w:val="center"/>
            <w:hideMark/>
          </w:tcPr>
          <w:p w14:paraId="4FFD40FB"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883" w:type="dxa"/>
            <w:tcBorders>
              <w:top w:val="nil"/>
              <w:left w:val="nil"/>
              <w:bottom w:val="nil"/>
              <w:right w:val="nil"/>
            </w:tcBorders>
            <w:shd w:val="clear" w:color="auto" w:fill="auto"/>
            <w:vAlign w:val="center"/>
            <w:hideMark/>
          </w:tcPr>
          <w:p w14:paraId="41B2B108"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0.267</w:t>
            </w:r>
          </w:p>
        </w:tc>
        <w:tc>
          <w:tcPr>
            <w:tcW w:w="963" w:type="dxa"/>
            <w:tcBorders>
              <w:top w:val="nil"/>
              <w:left w:val="nil"/>
              <w:bottom w:val="nil"/>
              <w:right w:val="nil"/>
            </w:tcBorders>
            <w:shd w:val="clear" w:color="auto" w:fill="auto"/>
            <w:vAlign w:val="center"/>
            <w:hideMark/>
          </w:tcPr>
          <w:p w14:paraId="7F3E48A8"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2" w:type="dxa"/>
            <w:tcBorders>
              <w:top w:val="nil"/>
              <w:left w:val="nil"/>
              <w:bottom w:val="nil"/>
              <w:right w:val="nil"/>
            </w:tcBorders>
            <w:shd w:val="clear" w:color="auto" w:fill="auto"/>
            <w:vAlign w:val="center"/>
            <w:hideMark/>
          </w:tcPr>
          <w:p w14:paraId="1376638C" w14:textId="1B2F925D"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0.421</w:t>
            </w:r>
          </w:p>
        </w:tc>
        <w:tc>
          <w:tcPr>
            <w:tcW w:w="820" w:type="dxa"/>
            <w:tcBorders>
              <w:top w:val="nil"/>
              <w:left w:val="nil"/>
              <w:bottom w:val="nil"/>
              <w:right w:val="nil"/>
            </w:tcBorders>
            <w:shd w:val="clear" w:color="auto" w:fill="auto"/>
            <w:vAlign w:val="center"/>
            <w:hideMark/>
          </w:tcPr>
          <w:p w14:paraId="3FD5B7EB" w14:textId="70D13D5B"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3" w:type="dxa"/>
            <w:tcBorders>
              <w:top w:val="nil"/>
              <w:left w:val="nil"/>
              <w:bottom w:val="nil"/>
              <w:right w:val="nil"/>
            </w:tcBorders>
            <w:shd w:val="clear" w:color="auto" w:fill="auto"/>
            <w:noWrap/>
            <w:vAlign w:val="center"/>
            <w:hideMark/>
          </w:tcPr>
          <w:p w14:paraId="04FD85D8" w14:textId="3B90A50A"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0.385</w:t>
            </w:r>
          </w:p>
        </w:tc>
        <w:tc>
          <w:tcPr>
            <w:tcW w:w="760" w:type="dxa"/>
            <w:tcBorders>
              <w:top w:val="nil"/>
              <w:left w:val="nil"/>
              <w:bottom w:val="nil"/>
              <w:right w:val="nil"/>
            </w:tcBorders>
            <w:shd w:val="clear" w:color="auto" w:fill="auto"/>
            <w:vAlign w:val="center"/>
            <w:hideMark/>
          </w:tcPr>
          <w:p w14:paraId="0D047049" w14:textId="1A00976B"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p>
        </w:tc>
      </w:tr>
      <w:tr w:rsidR="00B2184F" w:rsidRPr="003B550F" w14:paraId="072FD624" w14:textId="77777777" w:rsidTr="009C780A">
        <w:trPr>
          <w:trHeight w:val="288"/>
        </w:trPr>
        <w:tc>
          <w:tcPr>
            <w:tcW w:w="1700" w:type="dxa"/>
            <w:tcBorders>
              <w:top w:val="nil"/>
              <w:left w:val="nil"/>
              <w:bottom w:val="nil"/>
              <w:right w:val="nil"/>
            </w:tcBorders>
            <w:shd w:val="clear" w:color="auto" w:fill="auto"/>
            <w:vAlign w:val="center"/>
            <w:hideMark/>
          </w:tcPr>
          <w:p w14:paraId="04D6876C"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418" w:type="dxa"/>
            <w:tcBorders>
              <w:top w:val="nil"/>
              <w:left w:val="nil"/>
              <w:bottom w:val="nil"/>
              <w:right w:val="nil"/>
            </w:tcBorders>
            <w:shd w:val="clear" w:color="auto" w:fill="auto"/>
            <w:vAlign w:val="center"/>
            <w:hideMark/>
          </w:tcPr>
          <w:p w14:paraId="3515FE7F" w14:textId="536A1A24"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0.059</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27D113D2"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1AF23649" w14:textId="4CB00F15"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0.058</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59193D9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385C0CF1" w14:textId="0375721D"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0.059</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3E69398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65D1419E" w14:textId="6FB244BD"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0.058</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27CF261D"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50F5E699" w14:textId="50DCA9B0"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0.086</w:t>
            </w:r>
            <w:r>
              <w:rPr>
                <w:rFonts w:ascii="Times New Roman" w:eastAsia="Times New Roman" w:hAnsi="Times New Roman" w:cs="Times New Roman"/>
                <w:color w:val="000000"/>
                <w:sz w:val="20"/>
                <w:szCs w:val="20"/>
                <w:lang w:eastAsia="en-GB"/>
              </w:rPr>
              <w:t>)</w:t>
            </w:r>
          </w:p>
        </w:tc>
        <w:tc>
          <w:tcPr>
            <w:tcW w:w="820" w:type="dxa"/>
            <w:tcBorders>
              <w:top w:val="nil"/>
              <w:left w:val="nil"/>
              <w:bottom w:val="nil"/>
              <w:right w:val="nil"/>
            </w:tcBorders>
            <w:shd w:val="clear" w:color="auto" w:fill="auto"/>
            <w:vAlign w:val="center"/>
            <w:hideMark/>
          </w:tcPr>
          <w:p w14:paraId="049C610A"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7E436DDB" w14:textId="3AF649BB"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0.151</w:t>
            </w:r>
            <w:r>
              <w:rPr>
                <w:rFonts w:ascii="Times New Roman" w:eastAsia="Times New Roman" w:hAnsi="Times New Roman" w:cs="Times New Roman"/>
                <w:color w:val="000000"/>
                <w:sz w:val="20"/>
                <w:szCs w:val="20"/>
                <w:lang w:eastAsia="en-GB"/>
              </w:rPr>
              <w:t>)</w:t>
            </w:r>
          </w:p>
        </w:tc>
        <w:tc>
          <w:tcPr>
            <w:tcW w:w="760" w:type="dxa"/>
            <w:tcBorders>
              <w:top w:val="nil"/>
              <w:left w:val="nil"/>
              <w:bottom w:val="nil"/>
              <w:right w:val="nil"/>
            </w:tcBorders>
            <w:shd w:val="clear" w:color="auto" w:fill="auto"/>
            <w:vAlign w:val="center"/>
            <w:hideMark/>
          </w:tcPr>
          <w:p w14:paraId="7BDA77B8"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B2184F" w:rsidRPr="003B550F" w14:paraId="542DC717" w14:textId="77777777" w:rsidTr="009C780A">
        <w:trPr>
          <w:trHeight w:val="288"/>
        </w:trPr>
        <w:tc>
          <w:tcPr>
            <w:tcW w:w="1700" w:type="dxa"/>
            <w:tcBorders>
              <w:top w:val="nil"/>
              <w:left w:val="nil"/>
              <w:bottom w:val="nil"/>
              <w:right w:val="nil"/>
            </w:tcBorders>
            <w:shd w:val="clear" w:color="auto" w:fill="auto"/>
            <w:vAlign w:val="center"/>
            <w:hideMark/>
          </w:tcPr>
          <w:p w14:paraId="5136E623"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Contact non-western</w:t>
            </w:r>
          </w:p>
        </w:tc>
        <w:tc>
          <w:tcPr>
            <w:tcW w:w="1418" w:type="dxa"/>
            <w:tcBorders>
              <w:top w:val="nil"/>
              <w:left w:val="nil"/>
              <w:bottom w:val="nil"/>
              <w:right w:val="nil"/>
            </w:tcBorders>
            <w:shd w:val="clear" w:color="auto" w:fill="auto"/>
            <w:vAlign w:val="center"/>
            <w:hideMark/>
          </w:tcPr>
          <w:p w14:paraId="4227BC5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0.034</w:t>
            </w:r>
          </w:p>
        </w:tc>
        <w:tc>
          <w:tcPr>
            <w:tcW w:w="460" w:type="dxa"/>
            <w:tcBorders>
              <w:top w:val="nil"/>
              <w:left w:val="nil"/>
              <w:bottom w:val="nil"/>
              <w:right w:val="nil"/>
            </w:tcBorders>
            <w:shd w:val="clear" w:color="auto" w:fill="auto"/>
            <w:vAlign w:val="center"/>
            <w:hideMark/>
          </w:tcPr>
          <w:p w14:paraId="0971E1A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70E9868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0.033</w:t>
            </w:r>
          </w:p>
        </w:tc>
        <w:tc>
          <w:tcPr>
            <w:tcW w:w="500" w:type="dxa"/>
            <w:tcBorders>
              <w:top w:val="nil"/>
              <w:left w:val="nil"/>
              <w:bottom w:val="nil"/>
              <w:right w:val="nil"/>
            </w:tcBorders>
            <w:shd w:val="clear" w:color="auto" w:fill="auto"/>
            <w:vAlign w:val="center"/>
            <w:hideMark/>
          </w:tcPr>
          <w:p w14:paraId="49DB976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084B3B15"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0.029</w:t>
            </w:r>
          </w:p>
        </w:tc>
        <w:tc>
          <w:tcPr>
            <w:tcW w:w="962" w:type="dxa"/>
            <w:tcBorders>
              <w:top w:val="nil"/>
              <w:left w:val="nil"/>
              <w:bottom w:val="nil"/>
              <w:right w:val="nil"/>
            </w:tcBorders>
            <w:shd w:val="clear" w:color="auto" w:fill="auto"/>
            <w:vAlign w:val="center"/>
            <w:hideMark/>
          </w:tcPr>
          <w:p w14:paraId="49265C1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5FA882F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0.033</w:t>
            </w:r>
          </w:p>
        </w:tc>
        <w:tc>
          <w:tcPr>
            <w:tcW w:w="963" w:type="dxa"/>
            <w:tcBorders>
              <w:top w:val="nil"/>
              <w:left w:val="nil"/>
              <w:bottom w:val="nil"/>
              <w:right w:val="nil"/>
            </w:tcBorders>
            <w:shd w:val="clear" w:color="auto" w:fill="auto"/>
            <w:vAlign w:val="center"/>
            <w:hideMark/>
          </w:tcPr>
          <w:p w14:paraId="5EB489E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4F1A6244" w14:textId="47E8E9D6"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0.095</w:t>
            </w:r>
          </w:p>
        </w:tc>
        <w:tc>
          <w:tcPr>
            <w:tcW w:w="820" w:type="dxa"/>
            <w:tcBorders>
              <w:top w:val="nil"/>
              <w:left w:val="nil"/>
              <w:bottom w:val="nil"/>
              <w:right w:val="nil"/>
            </w:tcBorders>
            <w:shd w:val="clear" w:color="auto" w:fill="auto"/>
            <w:vAlign w:val="center"/>
            <w:hideMark/>
          </w:tcPr>
          <w:p w14:paraId="4238A943" w14:textId="262BB3E9"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3" w:type="dxa"/>
            <w:tcBorders>
              <w:top w:val="nil"/>
              <w:left w:val="nil"/>
              <w:bottom w:val="nil"/>
              <w:right w:val="nil"/>
            </w:tcBorders>
            <w:shd w:val="clear" w:color="auto" w:fill="auto"/>
            <w:noWrap/>
            <w:vAlign w:val="center"/>
            <w:hideMark/>
          </w:tcPr>
          <w:p w14:paraId="12C25206" w14:textId="20FD0A9F"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-0.031</w:t>
            </w:r>
          </w:p>
        </w:tc>
        <w:tc>
          <w:tcPr>
            <w:tcW w:w="760" w:type="dxa"/>
            <w:tcBorders>
              <w:top w:val="nil"/>
              <w:left w:val="nil"/>
              <w:bottom w:val="nil"/>
              <w:right w:val="nil"/>
            </w:tcBorders>
            <w:shd w:val="clear" w:color="auto" w:fill="auto"/>
            <w:vAlign w:val="center"/>
            <w:hideMark/>
          </w:tcPr>
          <w:p w14:paraId="43D16C1F" w14:textId="42959804"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r>
      <w:tr w:rsidR="00B2184F" w:rsidRPr="003B550F" w14:paraId="17D6E8F4" w14:textId="77777777" w:rsidTr="009C780A">
        <w:trPr>
          <w:trHeight w:val="288"/>
        </w:trPr>
        <w:tc>
          <w:tcPr>
            <w:tcW w:w="1700" w:type="dxa"/>
            <w:tcBorders>
              <w:top w:val="nil"/>
              <w:left w:val="nil"/>
              <w:bottom w:val="single" w:sz="4" w:space="0" w:color="auto"/>
              <w:right w:val="nil"/>
            </w:tcBorders>
            <w:shd w:val="clear" w:color="auto" w:fill="auto"/>
            <w:vAlign w:val="center"/>
            <w:hideMark/>
          </w:tcPr>
          <w:p w14:paraId="7B3B916C"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 </w:t>
            </w:r>
          </w:p>
        </w:tc>
        <w:tc>
          <w:tcPr>
            <w:tcW w:w="1418" w:type="dxa"/>
            <w:tcBorders>
              <w:top w:val="nil"/>
              <w:left w:val="nil"/>
              <w:bottom w:val="single" w:sz="4" w:space="0" w:color="auto"/>
              <w:right w:val="nil"/>
            </w:tcBorders>
            <w:shd w:val="clear" w:color="auto" w:fill="auto"/>
            <w:vAlign w:val="center"/>
            <w:hideMark/>
          </w:tcPr>
          <w:p w14:paraId="3746D4CB" w14:textId="70457490"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0.029</w:t>
            </w:r>
            <w:r>
              <w:rPr>
                <w:rFonts w:ascii="Times New Roman" w:eastAsia="Times New Roman" w:hAnsi="Times New Roman" w:cs="Times New Roman"/>
                <w:color w:val="000000"/>
                <w:sz w:val="20"/>
                <w:szCs w:val="20"/>
                <w:lang w:eastAsia="en-GB"/>
              </w:rPr>
              <w:t>)</w:t>
            </w:r>
          </w:p>
        </w:tc>
        <w:tc>
          <w:tcPr>
            <w:tcW w:w="460" w:type="dxa"/>
            <w:tcBorders>
              <w:top w:val="nil"/>
              <w:left w:val="nil"/>
              <w:bottom w:val="single" w:sz="4" w:space="0" w:color="auto"/>
              <w:right w:val="nil"/>
            </w:tcBorders>
            <w:shd w:val="clear" w:color="auto" w:fill="auto"/>
            <w:vAlign w:val="center"/>
            <w:hideMark/>
          </w:tcPr>
          <w:p w14:paraId="335E53A0"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eastAsia="Times New Roman" w:hAnsi="Calibri" w:cs="Calibri"/>
                <w:color w:val="000000"/>
                <w:lang w:eastAsia="en-GB"/>
              </w:rPr>
              <w:t> </w:t>
            </w:r>
          </w:p>
        </w:tc>
        <w:tc>
          <w:tcPr>
            <w:tcW w:w="1381" w:type="dxa"/>
            <w:tcBorders>
              <w:top w:val="nil"/>
              <w:left w:val="nil"/>
              <w:bottom w:val="single" w:sz="4" w:space="0" w:color="auto"/>
              <w:right w:val="nil"/>
            </w:tcBorders>
            <w:shd w:val="clear" w:color="auto" w:fill="auto"/>
            <w:vAlign w:val="center"/>
            <w:hideMark/>
          </w:tcPr>
          <w:p w14:paraId="44BAFFD6" w14:textId="4355489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0.029</w:t>
            </w:r>
            <w:r>
              <w:rPr>
                <w:rFonts w:ascii="Times New Roman" w:eastAsia="Times New Roman" w:hAnsi="Times New Roman" w:cs="Times New Roman"/>
                <w:color w:val="000000"/>
                <w:sz w:val="20"/>
                <w:szCs w:val="20"/>
                <w:lang w:eastAsia="en-GB"/>
              </w:rPr>
              <w:t>)</w:t>
            </w:r>
          </w:p>
        </w:tc>
        <w:tc>
          <w:tcPr>
            <w:tcW w:w="500" w:type="dxa"/>
            <w:tcBorders>
              <w:top w:val="nil"/>
              <w:left w:val="nil"/>
              <w:bottom w:val="single" w:sz="4" w:space="0" w:color="auto"/>
              <w:right w:val="nil"/>
            </w:tcBorders>
            <w:shd w:val="clear" w:color="auto" w:fill="auto"/>
            <w:vAlign w:val="center"/>
            <w:hideMark/>
          </w:tcPr>
          <w:p w14:paraId="54F57EFF"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eastAsia="Times New Roman" w:hAnsi="Calibri" w:cs="Calibri"/>
                <w:color w:val="000000"/>
                <w:lang w:eastAsia="en-GB"/>
              </w:rPr>
              <w:t> </w:t>
            </w:r>
          </w:p>
        </w:tc>
        <w:tc>
          <w:tcPr>
            <w:tcW w:w="1201" w:type="dxa"/>
            <w:tcBorders>
              <w:top w:val="nil"/>
              <w:left w:val="nil"/>
              <w:bottom w:val="single" w:sz="4" w:space="0" w:color="auto"/>
              <w:right w:val="nil"/>
            </w:tcBorders>
            <w:shd w:val="clear" w:color="auto" w:fill="auto"/>
            <w:vAlign w:val="center"/>
            <w:hideMark/>
          </w:tcPr>
          <w:p w14:paraId="6915D6B3" w14:textId="7CB85112"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0.03</w:t>
            </w:r>
            <w:r>
              <w:rPr>
                <w:rFonts w:ascii="Times New Roman" w:eastAsia="Times New Roman" w:hAnsi="Times New Roman" w:cs="Times New Roman"/>
                <w:color w:val="000000"/>
                <w:sz w:val="20"/>
                <w:szCs w:val="20"/>
                <w:lang w:eastAsia="en-GB"/>
              </w:rPr>
              <w:t>0)</w:t>
            </w:r>
          </w:p>
        </w:tc>
        <w:tc>
          <w:tcPr>
            <w:tcW w:w="962" w:type="dxa"/>
            <w:tcBorders>
              <w:top w:val="nil"/>
              <w:left w:val="nil"/>
              <w:bottom w:val="single" w:sz="4" w:space="0" w:color="auto"/>
              <w:right w:val="nil"/>
            </w:tcBorders>
            <w:shd w:val="clear" w:color="auto" w:fill="auto"/>
            <w:vAlign w:val="center"/>
            <w:hideMark/>
          </w:tcPr>
          <w:p w14:paraId="05DA779C"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eastAsia="Times New Roman" w:hAnsi="Calibri" w:cs="Calibri"/>
                <w:color w:val="000000"/>
                <w:lang w:eastAsia="en-GB"/>
              </w:rPr>
              <w:t> </w:t>
            </w:r>
          </w:p>
        </w:tc>
        <w:tc>
          <w:tcPr>
            <w:tcW w:w="883" w:type="dxa"/>
            <w:tcBorders>
              <w:top w:val="nil"/>
              <w:left w:val="nil"/>
              <w:bottom w:val="single" w:sz="4" w:space="0" w:color="auto"/>
              <w:right w:val="nil"/>
            </w:tcBorders>
            <w:shd w:val="clear" w:color="auto" w:fill="auto"/>
            <w:vAlign w:val="center"/>
            <w:hideMark/>
          </w:tcPr>
          <w:p w14:paraId="292B4256" w14:textId="1F3CC0C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0.029</w:t>
            </w:r>
            <w:r>
              <w:rPr>
                <w:rFonts w:ascii="Times New Roman" w:eastAsia="Times New Roman" w:hAnsi="Times New Roman" w:cs="Times New Roman"/>
                <w:color w:val="000000"/>
                <w:sz w:val="20"/>
                <w:szCs w:val="20"/>
                <w:lang w:eastAsia="en-GB"/>
              </w:rPr>
              <w:t>)</w:t>
            </w:r>
          </w:p>
        </w:tc>
        <w:tc>
          <w:tcPr>
            <w:tcW w:w="963" w:type="dxa"/>
            <w:tcBorders>
              <w:top w:val="nil"/>
              <w:left w:val="nil"/>
              <w:bottom w:val="single" w:sz="4" w:space="0" w:color="auto"/>
              <w:right w:val="nil"/>
            </w:tcBorders>
            <w:shd w:val="clear" w:color="auto" w:fill="auto"/>
            <w:vAlign w:val="center"/>
            <w:hideMark/>
          </w:tcPr>
          <w:p w14:paraId="7B9CAC97"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eastAsia="Times New Roman" w:hAnsi="Calibri" w:cs="Calibri"/>
                <w:color w:val="000000"/>
                <w:lang w:eastAsia="en-GB"/>
              </w:rPr>
              <w:t> </w:t>
            </w:r>
          </w:p>
        </w:tc>
        <w:tc>
          <w:tcPr>
            <w:tcW w:w="1022" w:type="dxa"/>
            <w:tcBorders>
              <w:top w:val="nil"/>
              <w:left w:val="nil"/>
              <w:bottom w:val="single" w:sz="4" w:space="0" w:color="auto"/>
              <w:right w:val="nil"/>
            </w:tcBorders>
            <w:shd w:val="clear" w:color="auto" w:fill="auto"/>
            <w:vAlign w:val="center"/>
            <w:hideMark/>
          </w:tcPr>
          <w:p w14:paraId="44960468" w14:textId="658B1DB0"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0.048</w:t>
            </w:r>
            <w:r>
              <w:rPr>
                <w:rFonts w:ascii="Times New Roman" w:eastAsia="Times New Roman" w:hAnsi="Times New Roman" w:cs="Times New Roman"/>
                <w:color w:val="000000"/>
                <w:sz w:val="20"/>
                <w:szCs w:val="20"/>
                <w:lang w:eastAsia="en-GB"/>
              </w:rPr>
              <w:t>)</w:t>
            </w:r>
          </w:p>
        </w:tc>
        <w:tc>
          <w:tcPr>
            <w:tcW w:w="820" w:type="dxa"/>
            <w:tcBorders>
              <w:top w:val="nil"/>
              <w:left w:val="nil"/>
              <w:bottom w:val="single" w:sz="4" w:space="0" w:color="auto"/>
              <w:right w:val="nil"/>
            </w:tcBorders>
            <w:shd w:val="clear" w:color="auto" w:fill="auto"/>
            <w:vAlign w:val="center"/>
            <w:hideMark/>
          </w:tcPr>
          <w:p w14:paraId="4A33E4D2" w14:textId="59A3B5C1"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eastAsia="Times New Roman" w:hAnsi="Calibri" w:cs="Calibri"/>
                <w:color w:val="000000"/>
                <w:sz w:val="20"/>
                <w:szCs w:val="20"/>
                <w:lang w:eastAsia="en-GB"/>
              </w:rPr>
              <w:t> </w:t>
            </w:r>
          </w:p>
        </w:tc>
        <w:tc>
          <w:tcPr>
            <w:tcW w:w="1023" w:type="dxa"/>
            <w:tcBorders>
              <w:top w:val="nil"/>
              <w:left w:val="nil"/>
              <w:bottom w:val="single" w:sz="4" w:space="0" w:color="auto"/>
              <w:right w:val="nil"/>
            </w:tcBorders>
            <w:shd w:val="clear" w:color="auto" w:fill="auto"/>
            <w:noWrap/>
            <w:vAlign w:val="center"/>
            <w:hideMark/>
          </w:tcPr>
          <w:p w14:paraId="43DE1A5D" w14:textId="1187CE6B"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0.082</w:t>
            </w:r>
            <w:r>
              <w:rPr>
                <w:rFonts w:ascii="Times New Roman" w:eastAsia="Times New Roman" w:hAnsi="Times New Roman" w:cs="Times New Roman"/>
                <w:color w:val="000000"/>
                <w:sz w:val="20"/>
                <w:szCs w:val="20"/>
                <w:lang w:eastAsia="en-GB"/>
              </w:rPr>
              <w:t>)</w:t>
            </w:r>
          </w:p>
        </w:tc>
        <w:tc>
          <w:tcPr>
            <w:tcW w:w="760" w:type="dxa"/>
            <w:tcBorders>
              <w:top w:val="nil"/>
              <w:left w:val="nil"/>
              <w:bottom w:val="single" w:sz="4" w:space="0" w:color="auto"/>
              <w:right w:val="nil"/>
            </w:tcBorders>
            <w:shd w:val="clear" w:color="auto" w:fill="auto"/>
            <w:vAlign w:val="center"/>
            <w:hideMark/>
          </w:tcPr>
          <w:p w14:paraId="3AA645F7" w14:textId="77777777" w:rsidR="00B2184F" w:rsidRPr="003B550F" w:rsidRDefault="00B2184F" w:rsidP="00B2184F">
            <w:pPr>
              <w:spacing w:line="240" w:lineRule="auto"/>
              <w:rPr>
                <w:rFonts w:ascii="Calibri" w:eastAsia="Times New Roman" w:hAnsi="Calibri" w:cs="Calibri"/>
                <w:color w:val="000000"/>
                <w:sz w:val="20"/>
                <w:szCs w:val="20"/>
                <w:lang w:eastAsia="en-GB"/>
              </w:rPr>
            </w:pPr>
            <w:r w:rsidRPr="003B550F">
              <w:rPr>
                <w:rFonts w:ascii="Calibri" w:eastAsia="Times New Roman" w:hAnsi="Calibri" w:cs="Calibri"/>
                <w:color w:val="000000"/>
                <w:sz w:val="20"/>
                <w:szCs w:val="20"/>
                <w:lang w:eastAsia="en-GB"/>
              </w:rPr>
              <w:t> </w:t>
            </w:r>
          </w:p>
        </w:tc>
      </w:tr>
    </w:tbl>
    <w:p w14:paraId="5B34D284" w14:textId="77777777" w:rsidR="003B550F" w:rsidRDefault="003B550F">
      <w:pPr>
        <w:spacing w:line="240" w:lineRule="auto"/>
        <w:jc w:val="both"/>
        <w:rPr>
          <w:rFonts w:ascii="Times New Roman" w:hAnsi="Times New Roman" w:cs="Times New Roman"/>
          <w:i/>
          <w:sz w:val="20"/>
          <w:szCs w:val="20"/>
        </w:rPr>
      </w:pPr>
    </w:p>
    <w:p w14:paraId="3B37F0D4" w14:textId="2029EB6F" w:rsidR="009653B4" w:rsidRDefault="00E31588">
      <w:pPr>
        <w:spacing w:line="240" w:lineRule="auto"/>
        <w:jc w:val="both"/>
        <w:rPr>
          <w:rFonts w:ascii="Times New Roman" w:hAnsi="Times New Roman" w:cs="Times New Roman"/>
          <w:i/>
          <w:sz w:val="20"/>
          <w:szCs w:val="20"/>
        </w:rPr>
      </w:pPr>
      <w:r>
        <w:rPr>
          <w:rFonts w:ascii="Times New Roman" w:hAnsi="Times New Roman" w:cs="Times New Roman"/>
          <w:i/>
          <w:sz w:val="20"/>
          <w:szCs w:val="20"/>
        </w:rPr>
        <w:t>Sources: 1VOP</w:t>
      </w:r>
      <w:del w:id="931" w:author="Jochem Tolsma" w:date="2021-01-12T16:24:00Z">
        <w:r w:rsidDel="005502FA">
          <w:rPr>
            <w:rFonts w:ascii="Times New Roman" w:hAnsi="Times New Roman" w:cs="Times New Roman"/>
            <w:i/>
            <w:sz w:val="20"/>
            <w:szCs w:val="20"/>
          </w:rPr>
          <w:delText xml:space="preserve"> (2015)</w:delText>
        </w:r>
      </w:del>
      <w:r>
        <w:rPr>
          <w:rFonts w:ascii="Times New Roman" w:hAnsi="Times New Roman" w:cs="Times New Roman"/>
          <w:i/>
          <w:sz w:val="20"/>
          <w:szCs w:val="20"/>
        </w:rPr>
        <w:t>, COA</w:t>
      </w:r>
      <w:del w:id="932" w:author="Jochem Tolsma" w:date="2021-01-12T16:24:00Z">
        <w:r w:rsidDel="005502FA">
          <w:rPr>
            <w:rFonts w:ascii="Times New Roman" w:hAnsi="Times New Roman" w:cs="Times New Roman"/>
            <w:i/>
            <w:sz w:val="20"/>
            <w:szCs w:val="20"/>
          </w:rPr>
          <w:delText xml:space="preserve"> (2015)</w:delText>
        </w:r>
      </w:del>
      <w:r>
        <w:rPr>
          <w:rFonts w:ascii="Times New Roman" w:hAnsi="Times New Roman" w:cs="Times New Roman"/>
          <w:i/>
          <w:sz w:val="20"/>
          <w:szCs w:val="20"/>
        </w:rPr>
        <w:t>.</w:t>
      </w:r>
    </w:p>
    <w:p w14:paraId="6C1EB77A" w14:textId="77777777" w:rsidR="009653B4" w:rsidRDefault="00E31588">
      <w:pPr>
        <w:spacing w:line="240" w:lineRule="auto"/>
        <w:jc w:val="both"/>
        <w:rPr>
          <w:rFonts w:ascii="Times New Roman" w:hAnsi="Times New Roman" w:cs="Times New Roman"/>
          <w:sz w:val="20"/>
          <w:szCs w:val="20"/>
        </w:rPr>
      </w:pPr>
      <w:r>
        <w:rPr>
          <w:rFonts w:ascii="Times New Roman" w:hAnsi="Times New Roman" w:cs="Times New Roman"/>
          <w:sz w:val="20"/>
          <w:szCs w:val="20"/>
        </w:rPr>
        <w:t>+ p&lt;0.10; * p&lt;0.05; (two-tailed test).</w:t>
      </w:r>
    </w:p>
    <w:p w14:paraId="7171A194" w14:textId="77777777" w:rsidR="009653B4" w:rsidRDefault="00E31588">
      <w:pPr>
        <w:rPr>
          <w:rFonts w:ascii="Times New Roman" w:hAnsi="Times New Roman" w:cs="Times New Roman"/>
          <w:szCs w:val="24"/>
        </w:rPr>
      </w:pPr>
      <w:r>
        <w:br w:type="page"/>
      </w:r>
    </w:p>
    <w:p w14:paraId="2F509816" w14:textId="77777777" w:rsidR="009653B4" w:rsidRDefault="009653B4">
      <w:pPr>
        <w:rPr>
          <w:rFonts w:ascii="Times New Roman" w:hAnsi="Times New Roman" w:cs="Times New Roman"/>
          <w:szCs w:val="24"/>
        </w:rPr>
        <w:sectPr w:rsidR="009653B4">
          <w:footerReference w:type="default" r:id="rId14"/>
          <w:pgSz w:w="16838" w:h="11906" w:orient="landscape"/>
          <w:pgMar w:top="1418" w:right="1418" w:bottom="1418" w:left="1418" w:header="0" w:footer="709" w:gutter="0"/>
          <w:cols w:space="720"/>
          <w:formProt w:val="0"/>
          <w:docGrid w:linePitch="360" w:charSpace="4096"/>
        </w:sectPr>
      </w:pPr>
    </w:p>
    <w:p w14:paraId="5A5D6F12" w14:textId="2889B6DB" w:rsidR="009653B4" w:rsidRDefault="009653B4"/>
    <w:tbl>
      <w:tblPr>
        <w:tblW w:w="6141" w:type="dxa"/>
        <w:tblLook w:val="04A0" w:firstRow="1" w:lastRow="0" w:firstColumn="1" w:lastColumn="0" w:noHBand="0" w:noVBand="1"/>
      </w:tblPr>
      <w:tblGrid>
        <w:gridCol w:w="2552"/>
        <w:gridCol w:w="752"/>
        <w:gridCol w:w="890"/>
        <w:gridCol w:w="580"/>
        <w:gridCol w:w="787"/>
        <w:gridCol w:w="580"/>
      </w:tblGrid>
      <w:tr w:rsidR="003B550F" w:rsidRPr="004C0FF0" w14:paraId="344129CE" w14:textId="77777777" w:rsidTr="009C780A">
        <w:trPr>
          <w:trHeight w:val="288"/>
        </w:trPr>
        <w:tc>
          <w:tcPr>
            <w:tcW w:w="6138" w:type="dxa"/>
            <w:gridSpan w:val="6"/>
            <w:tcBorders>
              <w:top w:val="nil"/>
              <w:left w:val="nil"/>
              <w:bottom w:val="single" w:sz="4" w:space="0" w:color="auto"/>
              <w:right w:val="nil"/>
            </w:tcBorders>
            <w:shd w:val="clear" w:color="auto" w:fill="auto"/>
            <w:noWrap/>
            <w:vAlign w:val="bottom"/>
            <w:hideMark/>
          </w:tcPr>
          <w:p w14:paraId="12D5EF11" w14:textId="1B484E22"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b/>
                <w:color w:val="000000"/>
                <w:sz w:val="20"/>
                <w:szCs w:val="20"/>
                <w:lang w:eastAsia="en-GB"/>
              </w:rPr>
              <w:t xml:space="preserve">Table </w:t>
            </w:r>
            <w:r w:rsidR="00B2184F">
              <w:rPr>
                <w:rFonts w:ascii="Times New Roman" w:eastAsia="Times New Roman" w:hAnsi="Times New Roman" w:cs="Times New Roman"/>
                <w:b/>
                <w:color w:val="000000"/>
                <w:sz w:val="20"/>
                <w:szCs w:val="20"/>
                <w:lang w:eastAsia="en-GB"/>
              </w:rPr>
              <w:t>A4</w:t>
            </w:r>
            <w:r w:rsidRPr="009C780A">
              <w:rPr>
                <w:rFonts w:ascii="Times New Roman" w:eastAsia="Times New Roman" w:hAnsi="Times New Roman" w:cs="Times New Roman"/>
                <w:color w:val="000000"/>
                <w:sz w:val="20"/>
                <w:szCs w:val="20"/>
                <w:lang w:eastAsia="en-GB"/>
              </w:rPr>
              <w:t>. Weighing statistics</w:t>
            </w:r>
          </w:p>
        </w:tc>
      </w:tr>
      <w:tr w:rsidR="003B550F" w:rsidRPr="004C0FF0" w14:paraId="7F3D9FB2" w14:textId="77777777" w:rsidTr="009C780A">
        <w:trPr>
          <w:trHeight w:val="288"/>
        </w:trPr>
        <w:tc>
          <w:tcPr>
            <w:tcW w:w="2552" w:type="dxa"/>
            <w:tcBorders>
              <w:top w:val="nil"/>
              <w:left w:val="nil"/>
              <w:bottom w:val="nil"/>
              <w:right w:val="nil"/>
            </w:tcBorders>
            <w:shd w:val="clear" w:color="auto" w:fill="auto"/>
            <w:noWrap/>
            <w:vAlign w:val="bottom"/>
            <w:hideMark/>
          </w:tcPr>
          <w:p w14:paraId="42ED9A61"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p>
        </w:tc>
        <w:tc>
          <w:tcPr>
            <w:tcW w:w="752" w:type="dxa"/>
            <w:tcBorders>
              <w:top w:val="nil"/>
              <w:left w:val="nil"/>
              <w:bottom w:val="nil"/>
              <w:right w:val="nil"/>
            </w:tcBorders>
            <w:shd w:val="clear" w:color="auto" w:fill="auto"/>
            <w:noWrap/>
            <w:vAlign w:val="bottom"/>
            <w:hideMark/>
          </w:tcPr>
          <w:p w14:paraId="30484D36"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Target</w:t>
            </w:r>
          </w:p>
        </w:tc>
        <w:tc>
          <w:tcPr>
            <w:tcW w:w="1470" w:type="dxa"/>
            <w:gridSpan w:val="2"/>
            <w:tcBorders>
              <w:top w:val="nil"/>
              <w:left w:val="nil"/>
              <w:bottom w:val="nil"/>
              <w:right w:val="nil"/>
            </w:tcBorders>
            <w:shd w:val="clear" w:color="auto" w:fill="auto"/>
            <w:noWrap/>
            <w:vAlign w:val="bottom"/>
            <w:hideMark/>
          </w:tcPr>
          <w:p w14:paraId="60C6DF84"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xml:space="preserve">unweighted </w:t>
            </w:r>
          </w:p>
        </w:tc>
        <w:tc>
          <w:tcPr>
            <w:tcW w:w="1367" w:type="dxa"/>
            <w:gridSpan w:val="2"/>
            <w:tcBorders>
              <w:top w:val="nil"/>
              <w:left w:val="nil"/>
              <w:bottom w:val="nil"/>
              <w:right w:val="nil"/>
            </w:tcBorders>
            <w:shd w:val="clear" w:color="auto" w:fill="auto"/>
            <w:noWrap/>
            <w:vAlign w:val="bottom"/>
            <w:hideMark/>
          </w:tcPr>
          <w:p w14:paraId="4879AF0F"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weighted</w:t>
            </w:r>
          </w:p>
        </w:tc>
      </w:tr>
      <w:tr w:rsidR="004C0FF0" w:rsidRPr="004C0FF0" w14:paraId="2650E773" w14:textId="77777777" w:rsidTr="003B550F">
        <w:trPr>
          <w:trHeight w:val="288"/>
        </w:trPr>
        <w:tc>
          <w:tcPr>
            <w:tcW w:w="2552" w:type="dxa"/>
            <w:tcBorders>
              <w:top w:val="nil"/>
              <w:left w:val="nil"/>
              <w:bottom w:val="single" w:sz="4" w:space="0" w:color="auto"/>
              <w:right w:val="nil"/>
            </w:tcBorders>
            <w:shd w:val="clear" w:color="auto" w:fill="auto"/>
            <w:noWrap/>
            <w:vAlign w:val="bottom"/>
            <w:hideMark/>
          </w:tcPr>
          <w:p w14:paraId="7A247A47"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w:t>
            </w:r>
          </w:p>
        </w:tc>
        <w:tc>
          <w:tcPr>
            <w:tcW w:w="752" w:type="dxa"/>
            <w:tcBorders>
              <w:top w:val="nil"/>
              <w:left w:val="nil"/>
              <w:bottom w:val="single" w:sz="4" w:space="0" w:color="auto"/>
              <w:right w:val="nil"/>
            </w:tcBorders>
            <w:shd w:val="clear" w:color="auto" w:fill="auto"/>
            <w:noWrap/>
            <w:vAlign w:val="bottom"/>
            <w:hideMark/>
          </w:tcPr>
          <w:p w14:paraId="6473F77E"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t>
            </w:r>
          </w:p>
        </w:tc>
        <w:tc>
          <w:tcPr>
            <w:tcW w:w="890" w:type="dxa"/>
            <w:tcBorders>
              <w:top w:val="nil"/>
              <w:left w:val="nil"/>
              <w:bottom w:val="single" w:sz="4" w:space="0" w:color="auto"/>
              <w:right w:val="nil"/>
            </w:tcBorders>
            <w:shd w:val="clear" w:color="auto" w:fill="auto"/>
            <w:noWrap/>
            <w:vAlign w:val="bottom"/>
            <w:hideMark/>
          </w:tcPr>
          <w:p w14:paraId="4FEA86CC"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N</w:t>
            </w:r>
          </w:p>
        </w:tc>
        <w:tc>
          <w:tcPr>
            <w:tcW w:w="580" w:type="dxa"/>
            <w:tcBorders>
              <w:top w:val="nil"/>
              <w:left w:val="nil"/>
              <w:bottom w:val="single" w:sz="4" w:space="0" w:color="auto"/>
              <w:right w:val="nil"/>
            </w:tcBorders>
            <w:shd w:val="clear" w:color="auto" w:fill="auto"/>
            <w:noWrap/>
            <w:vAlign w:val="bottom"/>
            <w:hideMark/>
          </w:tcPr>
          <w:p w14:paraId="73421AC5"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t>
            </w:r>
          </w:p>
        </w:tc>
        <w:tc>
          <w:tcPr>
            <w:tcW w:w="787" w:type="dxa"/>
            <w:tcBorders>
              <w:top w:val="nil"/>
              <w:left w:val="nil"/>
              <w:bottom w:val="single" w:sz="4" w:space="0" w:color="auto"/>
              <w:right w:val="nil"/>
            </w:tcBorders>
            <w:shd w:val="clear" w:color="auto" w:fill="auto"/>
            <w:noWrap/>
            <w:vAlign w:val="bottom"/>
            <w:hideMark/>
          </w:tcPr>
          <w:p w14:paraId="4A09EF87"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N</w:t>
            </w:r>
          </w:p>
        </w:tc>
        <w:tc>
          <w:tcPr>
            <w:tcW w:w="580" w:type="dxa"/>
            <w:tcBorders>
              <w:top w:val="nil"/>
              <w:left w:val="nil"/>
              <w:bottom w:val="single" w:sz="4" w:space="0" w:color="auto"/>
              <w:right w:val="nil"/>
            </w:tcBorders>
            <w:shd w:val="clear" w:color="auto" w:fill="auto"/>
            <w:noWrap/>
            <w:vAlign w:val="bottom"/>
            <w:hideMark/>
          </w:tcPr>
          <w:p w14:paraId="7A36E089"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t>
            </w:r>
          </w:p>
        </w:tc>
      </w:tr>
      <w:tr w:rsidR="004C0FF0" w:rsidRPr="004C0FF0" w14:paraId="463B515F" w14:textId="77777777" w:rsidTr="003B550F">
        <w:trPr>
          <w:trHeight w:val="288"/>
        </w:trPr>
        <w:tc>
          <w:tcPr>
            <w:tcW w:w="2552" w:type="dxa"/>
            <w:tcBorders>
              <w:top w:val="nil"/>
              <w:left w:val="nil"/>
              <w:bottom w:val="nil"/>
              <w:right w:val="nil"/>
            </w:tcBorders>
            <w:shd w:val="clear" w:color="auto" w:fill="auto"/>
            <w:noWrap/>
            <w:vAlign w:val="bottom"/>
            <w:hideMark/>
          </w:tcPr>
          <w:p w14:paraId="08CBEE0A"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women</w:t>
            </w:r>
          </w:p>
        </w:tc>
        <w:tc>
          <w:tcPr>
            <w:tcW w:w="752" w:type="dxa"/>
            <w:tcBorders>
              <w:top w:val="nil"/>
              <w:left w:val="nil"/>
              <w:bottom w:val="nil"/>
              <w:right w:val="nil"/>
            </w:tcBorders>
            <w:shd w:val="clear" w:color="auto" w:fill="auto"/>
            <w:noWrap/>
            <w:vAlign w:val="bottom"/>
            <w:hideMark/>
          </w:tcPr>
          <w:p w14:paraId="12779F25"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0.50</w:t>
            </w:r>
          </w:p>
        </w:tc>
        <w:tc>
          <w:tcPr>
            <w:tcW w:w="890" w:type="dxa"/>
            <w:tcBorders>
              <w:top w:val="nil"/>
              <w:left w:val="nil"/>
              <w:bottom w:val="nil"/>
              <w:right w:val="nil"/>
            </w:tcBorders>
            <w:shd w:val="clear" w:color="auto" w:fill="auto"/>
            <w:noWrap/>
            <w:vAlign w:val="bottom"/>
            <w:hideMark/>
          </w:tcPr>
          <w:p w14:paraId="12211A0C"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279.00</w:t>
            </w:r>
          </w:p>
        </w:tc>
        <w:tc>
          <w:tcPr>
            <w:tcW w:w="580" w:type="dxa"/>
            <w:tcBorders>
              <w:top w:val="nil"/>
              <w:left w:val="nil"/>
              <w:bottom w:val="nil"/>
              <w:right w:val="nil"/>
            </w:tcBorders>
            <w:shd w:val="clear" w:color="auto" w:fill="auto"/>
            <w:noWrap/>
            <w:vAlign w:val="bottom"/>
            <w:hideMark/>
          </w:tcPr>
          <w:p w14:paraId="1AF0FC67"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0.20</w:t>
            </w:r>
          </w:p>
        </w:tc>
        <w:tc>
          <w:tcPr>
            <w:tcW w:w="787" w:type="dxa"/>
            <w:tcBorders>
              <w:top w:val="nil"/>
              <w:left w:val="nil"/>
              <w:bottom w:val="nil"/>
              <w:right w:val="nil"/>
            </w:tcBorders>
            <w:shd w:val="clear" w:color="auto" w:fill="auto"/>
            <w:noWrap/>
            <w:vAlign w:val="bottom"/>
            <w:hideMark/>
          </w:tcPr>
          <w:p w14:paraId="2A0FBE2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690.21</w:t>
            </w:r>
          </w:p>
        </w:tc>
        <w:tc>
          <w:tcPr>
            <w:tcW w:w="580" w:type="dxa"/>
            <w:tcBorders>
              <w:top w:val="nil"/>
              <w:left w:val="nil"/>
              <w:bottom w:val="nil"/>
              <w:right w:val="nil"/>
            </w:tcBorders>
            <w:shd w:val="clear" w:color="auto" w:fill="auto"/>
            <w:noWrap/>
            <w:vAlign w:val="bottom"/>
            <w:hideMark/>
          </w:tcPr>
          <w:p w14:paraId="38FFBE7B"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0.50</w:t>
            </w:r>
          </w:p>
        </w:tc>
      </w:tr>
      <w:tr w:rsidR="004C0FF0" w:rsidRPr="004C0FF0" w14:paraId="4E005AB8" w14:textId="77777777" w:rsidTr="003B550F">
        <w:trPr>
          <w:trHeight w:val="288"/>
        </w:trPr>
        <w:tc>
          <w:tcPr>
            <w:tcW w:w="2552" w:type="dxa"/>
            <w:tcBorders>
              <w:top w:val="nil"/>
              <w:left w:val="nil"/>
              <w:bottom w:val="nil"/>
              <w:right w:val="nil"/>
            </w:tcBorders>
            <w:shd w:val="clear" w:color="auto" w:fill="auto"/>
            <w:noWrap/>
            <w:vAlign w:val="bottom"/>
            <w:hideMark/>
          </w:tcPr>
          <w:p w14:paraId="6CAD776F"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men</w:t>
            </w:r>
          </w:p>
        </w:tc>
        <w:tc>
          <w:tcPr>
            <w:tcW w:w="752" w:type="dxa"/>
            <w:tcBorders>
              <w:top w:val="nil"/>
              <w:left w:val="nil"/>
              <w:bottom w:val="nil"/>
              <w:right w:val="nil"/>
            </w:tcBorders>
            <w:shd w:val="clear" w:color="auto" w:fill="auto"/>
            <w:noWrap/>
            <w:vAlign w:val="bottom"/>
            <w:hideMark/>
          </w:tcPr>
          <w:p w14:paraId="55CBD9E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0.50</w:t>
            </w:r>
          </w:p>
        </w:tc>
        <w:tc>
          <w:tcPr>
            <w:tcW w:w="890" w:type="dxa"/>
            <w:tcBorders>
              <w:top w:val="nil"/>
              <w:left w:val="nil"/>
              <w:bottom w:val="nil"/>
              <w:right w:val="nil"/>
            </w:tcBorders>
            <w:shd w:val="clear" w:color="auto" w:fill="auto"/>
            <w:noWrap/>
            <w:vAlign w:val="bottom"/>
            <w:hideMark/>
          </w:tcPr>
          <w:p w14:paraId="08745C00"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1110.00</w:t>
            </w:r>
          </w:p>
        </w:tc>
        <w:tc>
          <w:tcPr>
            <w:tcW w:w="580" w:type="dxa"/>
            <w:tcBorders>
              <w:top w:val="nil"/>
              <w:left w:val="nil"/>
              <w:bottom w:val="nil"/>
              <w:right w:val="nil"/>
            </w:tcBorders>
            <w:shd w:val="clear" w:color="auto" w:fill="auto"/>
            <w:noWrap/>
            <w:vAlign w:val="bottom"/>
            <w:hideMark/>
          </w:tcPr>
          <w:p w14:paraId="72FA2BFC"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0.80</w:t>
            </w:r>
          </w:p>
        </w:tc>
        <w:tc>
          <w:tcPr>
            <w:tcW w:w="787" w:type="dxa"/>
            <w:tcBorders>
              <w:top w:val="nil"/>
              <w:left w:val="nil"/>
              <w:bottom w:val="nil"/>
              <w:right w:val="nil"/>
            </w:tcBorders>
            <w:shd w:val="clear" w:color="auto" w:fill="auto"/>
            <w:noWrap/>
            <w:vAlign w:val="bottom"/>
            <w:hideMark/>
          </w:tcPr>
          <w:p w14:paraId="02766766"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698.79</w:t>
            </w:r>
          </w:p>
        </w:tc>
        <w:tc>
          <w:tcPr>
            <w:tcW w:w="580" w:type="dxa"/>
            <w:tcBorders>
              <w:top w:val="nil"/>
              <w:left w:val="nil"/>
              <w:bottom w:val="nil"/>
              <w:right w:val="nil"/>
            </w:tcBorders>
            <w:shd w:val="clear" w:color="auto" w:fill="auto"/>
            <w:noWrap/>
            <w:vAlign w:val="bottom"/>
            <w:hideMark/>
          </w:tcPr>
          <w:p w14:paraId="1369697B"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0.50</w:t>
            </w:r>
          </w:p>
        </w:tc>
      </w:tr>
      <w:tr w:rsidR="004C0FF0" w:rsidRPr="004C0FF0" w14:paraId="22ED1E5C" w14:textId="77777777" w:rsidTr="003B550F">
        <w:trPr>
          <w:trHeight w:val="288"/>
        </w:trPr>
        <w:tc>
          <w:tcPr>
            <w:tcW w:w="2552" w:type="dxa"/>
            <w:tcBorders>
              <w:top w:val="nil"/>
              <w:left w:val="nil"/>
              <w:bottom w:val="nil"/>
              <w:right w:val="nil"/>
            </w:tcBorders>
            <w:shd w:val="clear" w:color="auto" w:fill="auto"/>
            <w:noWrap/>
            <w:vAlign w:val="bottom"/>
            <w:hideMark/>
          </w:tcPr>
          <w:p w14:paraId="7EA516D0"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p>
        </w:tc>
        <w:tc>
          <w:tcPr>
            <w:tcW w:w="752" w:type="dxa"/>
            <w:tcBorders>
              <w:top w:val="nil"/>
              <w:left w:val="nil"/>
              <w:bottom w:val="nil"/>
              <w:right w:val="nil"/>
            </w:tcBorders>
            <w:shd w:val="clear" w:color="auto" w:fill="auto"/>
            <w:noWrap/>
            <w:vAlign w:val="bottom"/>
            <w:hideMark/>
          </w:tcPr>
          <w:p w14:paraId="1E691ED4"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890" w:type="dxa"/>
            <w:tcBorders>
              <w:top w:val="nil"/>
              <w:left w:val="nil"/>
              <w:bottom w:val="nil"/>
              <w:right w:val="nil"/>
            </w:tcBorders>
            <w:shd w:val="clear" w:color="auto" w:fill="auto"/>
            <w:noWrap/>
            <w:vAlign w:val="bottom"/>
            <w:hideMark/>
          </w:tcPr>
          <w:p w14:paraId="41D068D5"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580" w:type="dxa"/>
            <w:tcBorders>
              <w:top w:val="nil"/>
              <w:left w:val="nil"/>
              <w:bottom w:val="nil"/>
              <w:right w:val="nil"/>
            </w:tcBorders>
            <w:shd w:val="clear" w:color="auto" w:fill="auto"/>
            <w:noWrap/>
            <w:vAlign w:val="bottom"/>
            <w:hideMark/>
          </w:tcPr>
          <w:p w14:paraId="73528798"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787" w:type="dxa"/>
            <w:tcBorders>
              <w:top w:val="nil"/>
              <w:left w:val="nil"/>
              <w:bottom w:val="nil"/>
              <w:right w:val="nil"/>
            </w:tcBorders>
            <w:shd w:val="clear" w:color="auto" w:fill="auto"/>
            <w:noWrap/>
            <w:vAlign w:val="bottom"/>
            <w:hideMark/>
          </w:tcPr>
          <w:p w14:paraId="4028D8B7"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580" w:type="dxa"/>
            <w:tcBorders>
              <w:top w:val="nil"/>
              <w:left w:val="nil"/>
              <w:bottom w:val="nil"/>
              <w:right w:val="nil"/>
            </w:tcBorders>
            <w:shd w:val="clear" w:color="auto" w:fill="auto"/>
            <w:noWrap/>
            <w:vAlign w:val="bottom"/>
            <w:hideMark/>
          </w:tcPr>
          <w:p w14:paraId="7A0EC01D"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r>
      <w:tr w:rsidR="004C0FF0" w:rsidRPr="004C0FF0" w14:paraId="06886031" w14:textId="77777777" w:rsidTr="003B550F">
        <w:trPr>
          <w:trHeight w:val="288"/>
        </w:trPr>
        <w:tc>
          <w:tcPr>
            <w:tcW w:w="2552" w:type="dxa"/>
            <w:tcBorders>
              <w:top w:val="nil"/>
              <w:left w:val="nil"/>
              <w:bottom w:val="nil"/>
              <w:right w:val="nil"/>
            </w:tcBorders>
            <w:shd w:val="clear" w:color="auto" w:fill="auto"/>
            <w:noWrap/>
            <w:vAlign w:val="bottom"/>
            <w:hideMark/>
          </w:tcPr>
          <w:p w14:paraId="7DB272C7"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age1: 18-35</w:t>
            </w:r>
          </w:p>
        </w:tc>
        <w:tc>
          <w:tcPr>
            <w:tcW w:w="752" w:type="dxa"/>
            <w:tcBorders>
              <w:top w:val="nil"/>
              <w:left w:val="nil"/>
              <w:bottom w:val="nil"/>
              <w:right w:val="nil"/>
            </w:tcBorders>
            <w:shd w:val="clear" w:color="auto" w:fill="auto"/>
            <w:noWrap/>
            <w:vAlign w:val="bottom"/>
            <w:hideMark/>
          </w:tcPr>
          <w:p w14:paraId="41EA47CF"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0.24</w:t>
            </w:r>
          </w:p>
        </w:tc>
        <w:tc>
          <w:tcPr>
            <w:tcW w:w="890" w:type="dxa"/>
            <w:tcBorders>
              <w:top w:val="nil"/>
              <w:left w:val="nil"/>
              <w:bottom w:val="nil"/>
              <w:right w:val="nil"/>
            </w:tcBorders>
            <w:shd w:val="clear" w:color="auto" w:fill="auto"/>
            <w:noWrap/>
            <w:vAlign w:val="bottom"/>
            <w:hideMark/>
          </w:tcPr>
          <w:p w14:paraId="53D1B26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39.00</w:t>
            </w:r>
          </w:p>
        </w:tc>
        <w:tc>
          <w:tcPr>
            <w:tcW w:w="580" w:type="dxa"/>
            <w:tcBorders>
              <w:top w:val="nil"/>
              <w:left w:val="nil"/>
              <w:bottom w:val="nil"/>
              <w:right w:val="nil"/>
            </w:tcBorders>
            <w:shd w:val="clear" w:color="auto" w:fill="auto"/>
            <w:noWrap/>
            <w:vAlign w:val="bottom"/>
            <w:hideMark/>
          </w:tcPr>
          <w:p w14:paraId="2EB704D2"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0.03</w:t>
            </w:r>
          </w:p>
        </w:tc>
        <w:tc>
          <w:tcPr>
            <w:tcW w:w="787" w:type="dxa"/>
            <w:tcBorders>
              <w:top w:val="nil"/>
              <w:left w:val="nil"/>
              <w:bottom w:val="nil"/>
              <w:right w:val="nil"/>
            </w:tcBorders>
            <w:shd w:val="clear" w:color="auto" w:fill="auto"/>
            <w:noWrap/>
            <w:vAlign w:val="bottom"/>
            <w:hideMark/>
          </w:tcPr>
          <w:p w14:paraId="3E40C47B"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117.00</w:t>
            </w:r>
          </w:p>
        </w:tc>
        <w:tc>
          <w:tcPr>
            <w:tcW w:w="580" w:type="dxa"/>
            <w:tcBorders>
              <w:top w:val="nil"/>
              <w:left w:val="nil"/>
              <w:bottom w:val="nil"/>
              <w:right w:val="nil"/>
            </w:tcBorders>
            <w:shd w:val="clear" w:color="auto" w:fill="auto"/>
            <w:noWrap/>
            <w:vAlign w:val="bottom"/>
            <w:hideMark/>
          </w:tcPr>
          <w:p w14:paraId="55BE7481"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0.08</w:t>
            </w:r>
          </w:p>
        </w:tc>
      </w:tr>
      <w:tr w:rsidR="004C0FF0" w:rsidRPr="004C0FF0" w14:paraId="69AA1854" w14:textId="77777777" w:rsidTr="003B550F">
        <w:trPr>
          <w:trHeight w:val="288"/>
        </w:trPr>
        <w:tc>
          <w:tcPr>
            <w:tcW w:w="2552" w:type="dxa"/>
            <w:tcBorders>
              <w:top w:val="nil"/>
              <w:left w:val="nil"/>
              <w:bottom w:val="nil"/>
              <w:right w:val="nil"/>
            </w:tcBorders>
            <w:shd w:val="clear" w:color="auto" w:fill="auto"/>
            <w:noWrap/>
            <w:vAlign w:val="bottom"/>
            <w:hideMark/>
          </w:tcPr>
          <w:p w14:paraId="38DEFDC9"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age2: 36-55</w:t>
            </w:r>
          </w:p>
        </w:tc>
        <w:tc>
          <w:tcPr>
            <w:tcW w:w="752" w:type="dxa"/>
            <w:tcBorders>
              <w:top w:val="nil"/>
              <w:left w:val="nil"/>
              <w:bottom w:val="nil"/>
              <w:right w:val="nil"/>
            </w:tcBorders>
            <w:shd w:val="clear" w:color="auto" w:fill="auto"/>
            <w:noWrap/>
            <w:vAlign w:val="bottom"/>
            <w:hideMark/>
          </w:tcPr>
          <w:p w14:paraId="5DBAD485"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0.34</w:t>
            </w:r>
          </w:p>
        </w:tc>
        <w:tc>
          <w:tcPr>
            <w:tcW w:w="890" w:type="dxa"/>
            <w:tcBorders>
              <w:top w:val="nil"/>
              <w:left w:val="nil"/>
              <w:bottom w:val="nil"/>
              <w:right w:val="nil"/>
            </w:tcBorders>
            <w:shd w:val="clear" w:color="auto" w:fill="auto"/>
            <w:noWrap/>
            <w:vAlign w:val="bottom"/>
            <w:hideMark/>
          </w:tcPr>
          <w:p w14:paraId="6377DD9D"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266.00</w:t>
            </w:r>
          </w:p>
        </w:tc>
        <w:tc>
          <w:tcPr>
            <w:tcW w:w="580" w:type="dxa"/>
            <w:tcBorders>
              <w:top w:val="nil"/>
              <w:left w:val="nil"/>
              <w:bottom w:val="nil"/>
              <w:right w:val="nil"/>
            </w:tcBorders>
            <w:shd w:val="clear" w:color="auto" w:fill="auto"/>
            <w:noWrap/>
            <w:vAlign w:val="bottom"/>
            <w:hideMark/>
          </w:tcPr>
          <w:p w14:paraId="087DAE13"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0.19</w:t>
            </w:r>
          </w:p>
        </w:tc>
        <w:tc>
          <w:tcPr>
            <w:tcW w:w="787" w:type="dxa"/>
            <w:tcBorders>
              <w:top w:val="nil"/>
              <w:left w:val="nil"/>
              <w:bottom w:val="nil"/>
              <w:right w:val="nil"/>
            </w:tcBorders>
            <w:shd w:val="clear" w:color="auto" w:fill="auto"/>
            <w:noWrap/>
            <w:vAlign w:val="bottom"/>
            <w:hideMark/>
          </w:tcPr>
          <w:p w14:paraId="588BC0C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574.18</w:t>
            </w:r>
          </w:p>
        </w:tc>
        <w:tc>
          <w:tcPr>
            <w:tcW w:w="580" w:type="dxa"/>
            <w:tcBorders>
              <w:top w:val="nil"/>
              <w:left w:val="nil"/>
              <w:bottom w:val="nil"/>
              <w:right w:val="nil"/>
            </w:tcBorders>
            <w:shd w:val="clear" w:color="auto" w:fill="auto"/>
            <w:noWrap/>
            <w:vAlign w:val="bottom"/>
            <w:hideMark/>
          </w:tcPr>
          <w:p w14:paraId="047077A1"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0.41</w:t>
            </w:r>
          </w:p>
        </w:tc>
      </w:tr>
      <w:tr w:rsidR="004C0FF0" w:rsidRPr="004C0FF0" w14:paraId="30A9100F" w14:textId="77777777" w:rsidTr="003B550F">
        <w:trPr>
          <w:trHeight w:val="288"/>
        </w:trPr>
        <w:tc>
          <w:tcPr>
            <w:tcW w:w="2552" w:type="dxa"/>
            <w:tcBorders>
              <w:top w:val="nil"/>
              <w:left w:val="nil"/>
              <w:bottom w:val="nil"/>
              <w:right w:val="nil"/>
            </w:tcBorders>
            <w:shd w:val="clear" w:color="auto" w:fill="auto"/>
            <w:noWrap/>
            <w:vAlign w:val="bottom"/>
            <w:hideMark/>
          </w:tcPr>
          <w:p w14:paraId="3D743B3D"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age3: 55+</w:t>
            </w:r>
          </w:p>
        </w:tc>
        <w:tc>
          <w:tcPr>
            <w:tcW w:w="752" w:type="dxa"/>
            <w:tcBorders>
              <w:top w:val="nil"/>
              <w:left w:val="nil"/>
              <w:bottom w:val="nil"/>
              <w:right w:val="nil"/>
            </w:tcBorders>
            <w:shd w:val="clear" w:color="auto" w:fill="auto"/>
            <w:noWrap/>
            <w:vAlign w:val="bottom"/>
            <w:hideMark/>
          </w:tcPr>
          <w:p w14:paraId="2F115C24"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0.42</w:t>
            </w:r>
          </w:p>
        </w:tc>
        <w:tc>
          <w:tcPr>
            <w:tcW w:w="890" w:type="dxa"/>
            <w:tcBorders>
              <w:top w:val="nil"/>
              <w:left w:val="nil"/>
              <w:bottom w:val="nil"/>
              <w:right w:val="nil"/>
            </w:tcBorders>
            <w:shd w:val="clear" w:color="auto" w:fill="auto"/>
            <w:noWrap/>
            <w:vAlign w:val="bottom"/>
            <w:hideMark/>
          </w:tcPr>
          <w:p w14:paraId="4808A7C5"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1084.00</w:t>
            </w:r>
          </w:p>
        </w:tc>
        <w:tc>
          <w:tcPr>
            <w:tcW w:w="580" w:type="dxa"/>
            <w:tcBorders>
              <w:top w:val="nil"/>
              <w:left w:val="nil"/>
              <w:bottom w:val="nil"/>
              <w:right w:val="nil"/>
            </w:tcBorders>
            <w:shd w:val="clear" w:color="auto" w:fill="auto"/>
            <w:noWrap/>
            <w:vAlign w:val="bottom"/>
            <w:hideMark/>
          </w:tcPr>
          <w:p w14:paraId="0F19107A"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0.78</w:t>
            </w:r>
          </w:p>
        </w:tc>
        <w:tc>
          <w:tcPr>
            <w:tcW w:w="787" w:type="dxa"/>
            <w:tcBorders>
              <w:top w:val="nil"/>
              <w:left w:val="nil"/>
              <w:bottom w:val="nil"/>
              <w:right w:val="nil"/>
            </w:tcBorders>
            <w:shd w:val="clear" w:color="auto" w:fill="auto"/>
            <w:noWrap/>
            <w:vAlign w:val="bottom"/>
            <w:hideMark/>
          </w:tcPr>
          <w:p w14:paraId="4F99DEFA"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697.82</w:t>
            </w:r>
          </w:p>
        </w:tc>
        <w:tc>
          <w:tcPr>
            <w:tcW w:w="580" w:type="dxa"/>
            <w:tcBorders>
              <w:top w:val="nil"/>
              <w:left w:val="nil"/>
              <w:bottom w:val="nil"/>
              <w:right w:val="nil"/>
            </w:tcBorders>
            <w:shd w:val="clear" w:color="auto" w:fill="auto"/>
            <w:noWrap/>
            <w:vAlign w:val="bottom"/>
            <w:hideMark/>
          </w:tcPr>
          <w:p w14:paraId="5D0C01AC"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0.50</w:t>
            </w:r>
          </w:p>
        </w:tc>
      </w:tr>
      <w:tr w:rsidR="004C0FF0" w:rsidRPr="004C0FF0" w14:paraId="3FC87111" w14:textId="77777777" w:rsidTr="003B550F">
        <w:trPr>
          <w:trHeight w:val="288"/>
        </w:trPr>
        <w:tc>
          <w:tcPr>
            <w:tcW w:w="2552" w:type="dxa"/>
            <w:tcBorders>
              <w:top w:val="nil"/>
              <w:left w:val="nil"/>
              <w:bottom w:val="nil"/>
              <w:right w:val="nil"/>
            </w:tcBorders>
            <w:shd w:val="clear" w:color="auto" w:fill="auto"/>
            <w:noWrap/>
            <w:vAlign w:val="bottom"/>
            <w:hideMark/>
          </w:tcPr>
          <w:p w14:paraId="60D9CA7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p>
        </w:tc>
        <w:tc>
          <w:tcPr>
            <w:tcW w:w="752" w:type="dxa"/>
            <w:tcBorders>
              <w:top w:val="nil"/>
              <w:left w:val="nil"/>
              <w:bottom w:val="nil"/>
              <w:right w:val="nil"/>
            </w:tcBorders>
            <w:shd w:val="clear" w:color="auto" w:fill="auto"/>
            <w:noWrap/>
            <w:vAlign w:val="bottom"/>
            <w:hideMark/>
          </w:tcPr>
          <w:p w14:paraId="1E3A22B6"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890" w:type="dxa"/>
            <w:tcBorders>
              <w:top w:val="nil"/>
              <w:left w:val="nil"/>
              <w:bottom w:val="nil"/>
              <w:right w:val="nil"/>
            </w:tcBorders>
            <w:shd w:val="clear" w:color="auto" w:fill="auto"/>
            <w:noWrap/>
            <w:vAlign w:val="bottom"/>
            <w:hideMark/>
          </w:tcPr>
          <w:p w14:paraId="375258EA"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580" w:type="dxa"/>
            <w:tcBorders>
              <w:top w:val="nil"/>
              <w:left w:val="nil"/>
              <w:bottom w:val="nil"/>
              <w:right w:val="nil"/>
            </w:tcBorders>
            <w:shd w:val="clear" w:color="auto" w:fill="auto"/>
            <w:noWrap/>
            <w:vAlign w:val="bottom"/>
            <w:hideMark/>
          </w:tcPr>
          <w:p w14:paraId="6D29D6B5"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787" w:type="dxa"/>
            <w:tcBorders>
              <w:top w:val="nil"/>
              <w:left w:val="nil"/>
              <w:bottom w:val="nil"/>
              <w:right w:val="nil"/>
            </w:tcBorders>
            <w:shd w:val="clear" w:color="auto" w:fill="auto"/>
            <w:noWrap/>
            <w:vAlign w:val="bottom"/>
            <w:hideMark/>
          </w:tcPr>
          <w:p w14:paraId="791EC574"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580" w:type="dxa"/>
            <w:tcBorders>
              <w:top w:val="nil"/>
              <w:left w:val="nil"/>
              <w:bottom w:val="nil"/>
              <w:right w:val="nil"/>
            </w:tcBorders>
            <w:shd w:val="clear" w:color="auto" w:fill="auto"/>
            <w:noWrap/>
            <w:vAlign w:val="bottom"/>
            <w:hideMark/>
          </w:tcPr>
          <w:p w14:paraId="2C89DBF8"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r>
      <w:tr w:rsidR="004C0FF0" w:rsidRPr="004C0FF0" w14:paraId="31946A96" w14:textId="77777777" w:rsidTr="003B550F">
        <w:trPr>
          <w:trHeight w:val="288"/>
        </w:trPr>
        <w:tc>
          <w:tcPr>
            <w:tcW w:w="2552" w:type="dxa"/>
            <w:tcBorders>
              <w:top w:val="nil"/>
              <w:left w:val="nil"/>
              <w:bottom w:val="nil"/>
              <w:right w:val="nil"/>
            </w:tcBorders>
            <w:shd w:val="clear" w:color="auto" w:fill="auto"/>
            <w:noWrap/>
            <w:vAlign w:val="bottom"/>
            <w:hideMark/>
          </w:tcPr>
          <w:p w14:paraId="07A666F5" w14:textId="2D3B8ED9"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xml:space="preserve">educ1: low </w:t>
            </w:r>
          </w:p>
        </w:tc>
        <w:tc>
          <w:tcPr>
            <w:tcW w:w="752" w:type="dxa"/>
            <w:tcBorders>
              <w:top w:val="nil"/>
              <w:left w:val="nil"/>
              <w:bottom w:val="nil"/>
              <w:right w:val="nil"/>
            </w:tcBorders>
            <w:shd w:val="clear" w:color="auto" w:fill="auto"/>
            <w:noWrap/>
            <w:vAlign w:val="bottom"/>
            <w:hideMark/>
          </w:tcPr>
          <w:p w14:paraId="15C866F3"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0.32</w:t>
            </w:r>
          </w:p>
        </w:tc>
        <w:tc>
          <w:tcPr>
            <w:tcW w:w="890" w:type="dxa"/>
            <w:tcBorders>
              <w:top w:val="nil"/>
              <w:left w:val="nil"/>
              <w:bottom w:val="nil"/>
              <w:right w:val="nil"/>
            </w:tcBorders>
            <w:shd w:val="clear" w:color="auto" w:fill="auto"/>
            <w:noWrap/>
            <w:vAlign w:val="bottom"/>
            <w:hideMark/>
          </w:tcPr>
          <w:p w14:paraId="4422369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300.00</w:t>
            </w:r>
          </w:p>
        </w:tc>
        <w:tc>
          <w:tcPr>
            <w:tcW w:w="580" w:type="dxa"/>
            <w:tcBorders>
              <w:top w:val="nil"/>
              <w:left w:val="nil"/>
              <w:bottom w:val="nil"/>
              <w:right w:val="nil"/>
            </w:tcBorders>
            <w:shd w:val="clear" w:color="auto" w:fill="auto"/>
            <w:noWrap/>
            <w:vAlign w:val="bottom"/>
            <w:hideMark/>
          </w:tcPr>
          <w:p w14:paraId="6F962A08"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0.22</w:t>
            </w:r>
          </w:p>
        </w:tc>
        <w:tc>
          <w:tcPr>
            <w:tcW w:w="787" w:type="dxa"/>
            <w:tcBorders>
              <w:top w:val="nil"/>
              <w:left w:val="nil"/>
              <w:bottom w:val="nil"/>
              <w:right w:val="nil"/>
            </w:tcBorders>
            <w:shd w:val="clear" w:color="auto" w:fill="auto"/>
            <w:noWrap/>
            <w:vAlign w:val="bottom"/>
            <w:hideMark/>
          </w:tcPr>
          <w:p w14:paraId="6ED75E8D"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524.70</w:t>
            </w:r>
          </w:p>
        </w:tc>
        <w:tc>
          <w:tcPr>
            <w:tcW w:w="580" w:type="dxa"/>
            <w:tcBorders>
              <w:top w:val="nil"/>
              <w:left w:val="nil"/>
              <w:bottom w:val="nil"/>
              <w:right w:val="nil"/>
            </w:tcBorders>
            <w:shd w:val="clear" w:color="auto" w:fill="auto"/>
            <w:noWrap/>
            <w:vAlign w:val="bottom"/>
            <w:hideMark/>
          </w:tcPr>
          <w:p w14:paraId="57534BEB"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0.38</w:t>
            </w:r>
          </w:p>
        </w:tc>
      </w:tr>
      <w:tr w:rsidR="004C0FF0" w:rsidRPr="004C0FF0" w14:paraId="266930D8" w14:textId="77777777" w:rsidTr="003B550F">
        <w:trPr>
          <w:trHeight w:val="288"/>
        </w:trPr>
        <w:tc>
          <w:tcPr>
            <w:tcW w:w="2552" w:type="dxa"/>
            <w:tcBorders>
              <w:top w:val="nil"/>
              <w:left w:val="nil"/>
              <w:bottom w:val="nil"/>
              <w:right w:val="nil"/>
            </w:tcBorders>
            <w:shd w:val="clear" w:color="auto" w:fill="auto"/>
            <w:noWrap/>
            <w:vAlign w:val="bottom"/>
            <w:hideMark/>
          </w:tcPr>
          <w:p w14:paraId="25C9CBC5" w14:textId="0900C2DB"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educ2: medium</w:t>
            </w:r>
          </w:p>
        </w:tc>
        <w:tc>
          <w:tcPr>
            <w:tcW w:w="752" w:type="dxa"/>
            <w:tcBorders>
              <w:top w:val="nil"/>
              <w:left w:val="nil"/>
              <w:bottom w:val="nil"/>
              <w:right w:val="nil"/>
            </w:tcBorders>
            <w:shd w:val="clear" w:color="auto" w:fill="auto"/>
            <w:noWrap/>
            <w:vAlign w:val="bottom"/>
            <w:hideMark/>
          </w:tcPr>
          <w:p w14:paraId="499AFEC9"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0.39</w:t>
            </w:r>
          </w:p>
        </w:tc>
        <w:tc>
          <w:tcPr>
            <w:tcW w:w="890" w:type="dxa"/>
            <w:tcBorders>
              <w:top w:val="nil"/>
              <w:left w:val="nil"/>
              <w:bottom w:val="nil"/>
              <w:right w:val="nil"/>
            </w:tcBorders>
            <w:shd w:val="clear" w:color="auto" w:fill="auto"/>
            <w:noWrap/>
            <w:vAlign w:val="bottom"/>
            <w:hideMark/>
          </w:tcPr>
          <w:p w14:paraId="5A2D4407"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520.00</w:t>
            </w:r>
          </w:p>
        </w:tc>
        <w:tc>
          <w:tcPr>
            <w:tcW w:w="580" w:type="dxa"/>
            <w:tcBorders>
              <w:top w:val="nil"/>
              <w:left w:val="nil"/>
              <w:bottom w:val="nil"/>
              <w:right w:val="nil"/>
            </w:tcBorders>
            <w:shd w:val="clear" w:color="auto" w:fill="auto"/>
            <w:noWrap/>
            <w:vAlign w:val="bottom"/>
            <w:hideMark/>
          </w:tcPr>
          <w:p w14:paraId="1597A6AC"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0.37</w:t>
            </w:r>
          </w:p>
        </w:tc>
        <w:tc>
          <w:tcPr>
            <w:tcW w:w="787" w:type="dxa"/>
            <w:tcBorders>
              <w:top w:val="nil"/>
              <w:left w:val="nil"/>
              <w:bottom w:val="nil"/>
              <w:right w:val="nil"/>
            </w:tcBorders>
            <w:shd w:val="clear" w:color="auto" w:fill="auto"/>
            <w:noWrap/>
            <w:vAlign w:val="bottom"/>
            <w:hideMark/>
          </w:tcPr>
          <w:p w14:paraId="75E1DE10"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577.03</w:t>
            </w:r>
          </w:p>
        </w:tc>
        <w:tc>
          <w:tcPr>
            <w:tcW w:w="580" w:type="dxa"/>
            <w:tcBorders>
              <w:top w:val="nil"/>
              <w:left w:val="nil"/>
              <w:bottom w:val="nil"/>
              <w:right w:val="nil"/>
            </w:tcBorders>
            <w:shd w:val="clear" w:color="auto" w:fill="auto"/>
            <w:noWrap/>
            <w:vAlign w:val="bottom"/>
            <w:hideMark/>
          </w:tcPr>
          <w:p w14:paraId="7510F3E3"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0.42</w:t>
            </w:r>
          </w:p>
        </w:tc>
      </w:tr>
      <w:tr w:rsidR="004C0FF0" w:rsidRPr="004C0FF0" w14:paraId="3A98F4FD" w14:textId="77777777" w:rsidTr="003B550F">
        <w:trPr>
          <w:trHeight w:val="288"/>
        </w:trPr>
        <w:tc>
          <w:tcPr>
            <w:tcW w:w="2552" w:type="dxa"/>
            <w:tcBorders>
              <w:top w:val="nil"/>
              <w:left w:val="nil"/>
              <w:bottom w:val="single" w:sz="4" w:space="0" w:color="auto"/>
              <w:right w:val="nil"/>
            </w:tcBorders>
            <w:shd w:val="clear" w:color="auto" w:fill="auto"/>
            <w:noWrap/>
            <w:vAlign w:val="bottom"/>
            <w:hideMark/>
          </w:tcPr>
          <w:p w14:paraId="2C839F2B" w14:textId="2B9270D6"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educ3: high</w:t>
            </w:r>
          </w:p>
        </w:tc>
        <w:tc>
          <w:tcPr>
            <w:tcW w:w="752" w:type="dxa"/>
            <w:tcBorders>
              <w:top w:val="nil"/>
              <w:left w:val="nil"/>
              <w:bottom w:val="single" w:sz="4" w:space="0" w:color="auto"/>
              <w:right w:val="nil"/>
            </w:tcBorders>
            <w:shd w:val="clear" w:color="auto" w:fill="auto"/>
            <w:noWrap/>
            <w:vAlign w:val="bottom"/>
            <w:hideMark/>
          </w:tcPr>
          <w:p w14:paraId="507E0026"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0.28</w:t>
            </w:r>
          </w:p>
        </w:tc>
        <w:tc>
          <w:tcPr>
            <w:tcW w:w="890" w:type="dxa"/>
            <w:tcBorders>
              <w:top w:val="nil"/>
              <w:left w:val="nil"/>
              <w:bottom w:val="single" w:sz="4" w:space="0" w:color="auto"/>
              <w:right w:val="nil"/>
            </w:tcBorders>
            <w:shd w:val="clear" w:color="auto" w:fill="auto"/>
            <w:noWrap/>
            <w:vAlign w:val="bottom"/>
            <w:hideMark/>
          </w:tcPr>
          <w:p w14:paraId="0CD88F3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569.00</w:t>
            </w:r>
          </w:p>
        </w:tc>
        <w:tc>
          <w:tcPr>
            <w:tcW w:w="580" w:type="dxa"/>
            <w:tcBorders>
              <w:top w:val="nil"/>
              <w:left w:val="nil"/>
              <w:bottom w:val="single" w:sz="4" w:space="0" w:color="auto"/>
              <w:right w:val="nil"/>
            </w:tcBorders>
            <w:shd w:val="clear" w:color="auto" w:fill="auto"/>
            <w:noWrap/>
            <w:vAlign w:val="bottom"/>
            <w:hideMark/>
          </w:tcPr>
          <w:p w14:paraId="6AFC0467"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0.41</w:t>
            </w:r>
          </w:p>
        </w:tc>
        <w:tc>
          <w:tcPr>
            <w:tcW w:w="787" w:type="dxa"/>
            <w:tcBorders>
              <w:top w:val="nil"/>
              <w:left w:val="nil"/>
              <w:bottom w:val="single" w:sz="4" w:space="0" w:color="auto"/>
              <w:right w:val="nil"/>
            </w:tcBorders>
            <w:shd w:val="clear" w:color="auto" w:fill="auto"/>
            <w:noWrap/>
            <w:vAlign w:val="bottom"/>
            <w:hideMark/>
          </w:tcPr>
          <w:p w14:paraId="6141DD2D"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287.27</w:t>
            </w:r>
          </w:p>
        </w:tc>
        <w:tc>
          <w:tcPr>
            <w:tcW w:w="580" w:type="dxa"/>
            <w:tcBorders>
              <w:top w:val="nil"/>
              <w:left w:val="nil"/>
              <w:bottom w:val="single" w:sz="4" w:space="0" w:color="auto"/>
              <w:right w:val="nil"/>
            </w:tcBorders>
            <w:shd w:val="clear" w:color="auto" w:fill="auto"/>
            <w:noWrap/>
            <w:vAlign w:val="bottom"/>
            <w:hideMark/>
          </w:tcPr>
          <w:p w14:paraId="36CEE7A2"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0.21</w:t>
            </w:r>
          </w:p>
        </w:tc>
      </w:tr>
    </w:tbl>
    <w:p w14:paraId="4638B46B" w14:textId="3F254F8D" w:rsidR="003B550F" w:rsidRDefault="006B077F">
      <w:pPr>
        <w:rPr>
          <w:rFonts w:ascii="Times New Roman" w:hAnsi="Times New Roman" w:cs="Times New Roman"/>
          <w:sz w:val="20"/>
          <w:szCs w:val="20"/>
        </w:rPr>
      </w:pPr>
      <w:r>
        <w:rPr>
          <w:rFonts w:ascii="Times New Roman" w:hAnsi="Times New Roman" w:cs="Times New Roman"/>
          <w:sz w:val="20"/>
          <w:szCs w:val="20"/>
        </w:rPr>
        <w:t xml:space="preserve">Notes: Population targets for 2015 obtained from Statistics Netherlands. </w:t>
      </w:r>
    </w:p>
    <w:p w14:paraId="22D838FE" w14:textId="7987BCE8" w:rsidR="00B2184F" w:rsidRDefault="00B2184F">
      <w:pPr>
        <w:rPr>
          <w:rFonts w:ascii="Times New Roman" w:hAnsi="Times New Roman" w:cs="Times New Roman"/>
          <w:sz w:val="20"/>
          <w:szCs w:val="20"/>
        </w:rPr>
      </w:pPr>
    </w:p>
    <w:p w14:paraId="5A17C4D4" w14:textId="77777777" w:rsidR="00B2184F" w:rsidRDefault="00B2184F" w:rsidP="00B2184F">
      <w:pPr>
        <w:rPr>
          <w:rFonts w:ascii="Times New Roman" w:hAnsi="Times New Roman" w:cs="Times New Roman"/>
          <w:szCs w:val="24"/>
        </w:rPr>
      </w:pPr>
    </w:p>
    <w:tbl>
      <w:tblPr>
        <w:tblW w:w="9322" w:type="dxa"/>
        <w:tblInd w:w="108" w:type="dxa"/>
        <w:tblBorders>
          <w:bottom w:val="single" w:sz="4" w:space="0" w:color="000000"/>
          <w:insideH w:val="single" w:sz="4" w:space="0" w:color="000000"/>
        </w:tblBorders>
        <w:tblLook w:val="04A0" w:firstRow="1" w:lastRow="0" w:firstColumn="1" w:lastColumn="0" w:noHBand="0" w:noVBand="1"/>
      </w:tblPr>
      <w:tblGrid>
        <w:gridCol w:w="4395"/>
        <w:gridCol w:w="1840"/>
        <w:gridCol w:w="1440"/>
        <w:gridCol w:w="1647"/>
      </w:tblGrid>
      <w:tr w:rsidR="00B2184F" w14:paraId="1E452C75" w14:textId="77777777" w:rsidTr="00FC5769">
        <w:trPr>
          <w:trHeight w:val="300"/>
        </w:trPr>
        <w:tc>
          <w:tcPr>
            <w:tcW w:w="9321" w:type="dxa"/>
            <w:gridSpan w:val="4"/>
            <w:tcBorders>
              <w:bottom w:val="single" w:sz="4" w:space="0" w:color="000000"/>
            </w:tcBorders>
            <w:shd w:val="clear" w:color="auto" w:fill="auto"/>
            <w:vAlign w:val="bottom"/>
          </w:tcPr>
          <w:p w14:paraId="5CE6D34E" w14:textId="6F550184"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b/>
                <w:color w:val="000000"/>
                <w:sz w:val="20"/>
                <w:szCs w:val="20"/>
                <w:lang w:val="en-US" w:eastAsia="en-US"/>
              </w:rPr>
              <w:t>Table A5.</w:t>
            </w:r>
            <w:r>
              <w:rPr>
                <w:rFonts w:ascii="Times New Roman" w:eastAsia="Times New Roman" w:hAnsi="Times New Roman" w:cs="Times New Roman"/>
                <w:color w:val="000000"/>
                <w:sz w:val="20"/>
                <w:szCs w:val="20"/>
                <w:lang w:val="en-US" w:eastAsia="en-US"/>
              </w:rPr>
              <w:t xml:space="preserve"> Balance statistics</w:t>
            </w:r>
          </w:p>
        </w:tc>
      </w:tr>
      <w:tr w:rsidR="00B2184F" w14:paraId="50419CB4" w14:textId="77777777" w:rsidTr="00FC5769">
        <w:trPr>
          <w:trHeight w:val="300"/>
        </w:trPr>
        <w:tc>
          <w:tcPr>
            <w:tcW w:w="4394" w:type="dxa"/>
            <w:tcBorders>
              <w:bottom w:val="single" w:sz="4" w:space="0" w:color="000000"/>
            </w:tcBorders>
            <w:shd w:val="clear" w:color="auto" w:fill="auto"/>
            <w:vAlign w:val="bottom"/>
          </w:tcPr>
          <w:p w14:paraId="5EC7452A"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p>
        </w:tc>
        <w:tc>
          <w:tcPr>
            <w:tcW w:w="4927" w:type="dxa"/>
            <w:gridSpan w:val="3"/>
            <w:tcBorders>
              <w:bottom w:val="single" w:sz="4" w:space="0" w:color="000000"/>
            </w:tcBorders>
            <w:shd w:val="clear" w:color="auto" w:fill="auto"/>
            <w:vAlign w:val="bottom"/>
          </w:tcPr>
          <w:p w14:paraId="1DB55319"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means</w:t>
            </w:r>
          </w:p>
        </w:tc>
      </w:tr>
      <w:tr w:rsidR="00B2184F" w14:paraId="67FD03B4" w14:textId="77777777" w:rsidTr="00FC5769">
        <w:trPr>
          <w:trHeight w:val="735"/>
        </w:trPr>
        <w:tc>
          <w:tcPr>
            <w:tcW w:w="4394" w:type="dxa"/>
            <w:tcBorders>
              <w:top w:val="single" w:sz="4" w:space="0" w:color="000000"/>
              <w:bottom w:val="single" w:sz="4" w:space="0" w:color="000000"/>
            </w:tcBorders>
            <w:shd w:val="clear" w:color="auto" w:fill="auto"/>
            <w:vAlign w:val="bottom"/>
          </w:tcPr>
          <w:p w14:paraId="00258F32"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w:t>
            </w:r>
          </w:p>
        </w:tc>
        <w:tc>
          <w:tcPr>
            <w:tcW w:w="1840" w:type="dxa"/>
            <w:tcBorders>
              <w:top w:val="single" w:sz="4" w:space="0" w:color="000000"/>
              <w:bottom w:val="single" w:sz="4" w:space="0" w:color="000000"/>
            </w:tcBorders>
            <w:shd w:val="clear" w:color="auto" w:fill="auto"/>
            <w:vAlign w:val="bottom"/>
          </w:tcPr>
          <w:p w14:paraId="3BF3108F"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Treated</w:t>
            </w:r>
            <w:r>
              <w:rPr>
                <w:rFonts w:ascii="Times New Roman" w:eastAsia="Times New Roman" w:hAnsi="Times New Roman" w:cs="Times New Roman"/>
                <w:color w:val="000000"/>
                <w:sz w:val="20"/>
                <w:szCs w:val="20"/>
                <w:lang w:val="en-US" w:eastAsia="en-US"/>
              </w:rPr>
              <w:br/>
              <w:t xml:space="preserve"> (N=111)</w:t>
            </w:r>
          </w:p>
        </w:tc>
        <w:tc>
          <w:tcPr>
            <w:tcW w:w="1440" w:type="dxa"/>
            <w:tcBorders>
              <w:top w:val="single" w:sz="4" w:space="0" w:color="000000"/>
              <w:bottom w:val="single" w:sz="4" w:space="0" w:color="000000"/>
            </w:tcBorders>
            <w:shd w:val="clear" w:color="auto" w:fill="auto"/>
            <w:vAlign w:val="bottom"/>
          </w:tcPr>
          <w:p w14:paraId="76CF1BE8"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Control all (N=1,274) </w:t>
            </w:r>
          </w:p>
        </w:tc>
        <w:tc>
          <w:tcPr>
            <w:tcW w:w="1647" w:type="dxa"/>
            <w:tcBorders>
              <w:top w:val="single" w:sz="4" w:space="0" w:color="000000"/>
              <w:bottom w:val="single" w:sz="4" w:space="0" w:color="000000"/>
            </w:tcBorders>
            <w:shd w:val="clear" w:color="auto" w:fill="auto"/>
            <w:vAlign w:val="bottom"/>
          </w:tcPr>
          <w:p w14:paraId="026E9955"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Control matched (N=111)</w:t>
            </w:r>
          </w:p>
        </w:tc>
      </w:tr>
      <w:tr w:rsidR="00B2184F" w14:paraId="49AA007D" w14:textId="77777777" w:rsidTr="00FC5769">
        <w:trPr>
          <w:trHeight w:val="300"/>
        </w:trPr>
        <w:tc>
          <w:tcPr>
            <w:tcW w:w="4394" w:type="dxa"/>
            <w:shd w:val="clear" w:color="auto" w:fill="auto"/>
            <w:vAlign w:val="bottom"/>
          </w:tcPr>
          <w:p w14:paraId="70840893"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Male (female=ref.)</w:t>
            </w:r>
          </w:p>
        </w:tc>
        <w:tc>
          <w:tcPr>
            <w:tcW w:w="1840" w:type="dxa"/>
            <w:shd w:val="clear" w:color="auto" w:fill="auto"/>
            <w:vAlign w:val="bottom"/>
          </w:tcPr>
          <w:p w14:paraId="1449EDBC"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0.784</w:t>
            </w:r>
          </w:p>
        </w:tc>
        <w:tc>
          <w:tcPr>
            <w:tcW w:w="1440" w:type="dxa"/>
            <w:shd w:val="clear" w:color="auto" w:fill="auto"/>
            <w:vAlign w:val="bottom"/>
          </w:tcPr>
          <w:p w14:paraId="7332025C"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0.800</w:t>
            </w:r>
          </w:p>
        </w:tc>
        <w:tc>
          <w:tcPr>
            <w:tcW w:w="1647" w:type="dxa"/>
            <w:shd w:val="clear" w:color="auto" w:fill="auto"/>
            <w:vAlign w:val="bottom"/>
          </w:tcPr>
          <w:p w14:paraId="6091850C"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0.730</w:t>
            </w:r>
          </w:p>
        </w:tc>
      </w:tr>
      <w:tr w:rsidR="00B2184F" w14:paraId="6A71AB9E" w14:textId="77777777" w:rsidTr="00FC5769">
        <w:trPr>
          <w:trHeight w:val="300"/>
        </w:trPr>
        <w:tc>
          <w:tcPr>
            <w:tcW w:w="4394" w:type="dxa"/>
            <w:shd w:val="clear" w:color="auto" w:fill="auto"/>
            <w:vAlign w:val="bottom"/>
          </w:tcPr>
          <w:p w14:paraId="19E1A12A"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Age</w:t>
            </w:r>
            <w:r>
              <w:rPr>
                <w:rFonts w:ascii="Times New Roman" w:eastAsia="Times New Roman" w:hAnsi="Times New Roman" w:cs="Times New Roman"/>
                <w:color w:val="000000"/>
                <w:sz w:val="20"/>
                <w:szCs w:val="20"/>
                <w:vertAlign w:val="superscript"/>
                <w:lang w:val="en-US" w:eastAsia="en-US"/>
              </w:rPr>
              <w:t>a</w:t>
            </w:r>
            <w:r>
              <w:rPr>
                <w:rFonts w:ascii="Times New Roman" w:eastAsia="Times New Roman" w:hAnsi="Times New Roman" w:cs="Times New Roman"/>
                <w:color w:val="000000"/>
                <w:sz w:val="20"/>
                <w:szCs w:val="20"/>
                <w:lang w:val="en-US" w:eastAsia="en-US"/>
              </w:rPr>
              <w:t xml:space="preserve"> </w:t>
            </w:r>
          </w:p>
        </w:tc>
        <w:tc>
          <w:tcPr>
            <w:tcW w:w="1840" w:type="dxa"/>
            <w:shd w:val="clear" w:color="auto" w:fill="auto"/>
            <w:vAlign w:val="bottom"/>
          </w:tcPr>
          <w:p w14:paraId="7FF0955B"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0.108</w:t>
            </w:r>
          </w:p>
        </w:tc>
        <w:tc>
          <w:tcPr>
            <w:tcW w:w="1440" w:type="dxa"/>
            <w:shd w:val="clear" w:color="auto" w:fill="auto"/>
            <w:vAlign w:val="bottom"/>
          </w:tcPr>
          <w:p w14:paraId="4B9EC0BD"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-0.009</w:t>
            </w:r>
          </w:p>
        </w:tc>
        <w:tc>
          <w:tcPr>
            <w:tcW w:w="1647" w:type="dxa"/>
            <w:shd w:val="clear" w:color="auto" w:fill="auto"/>
            <w:vAlign w:val="bottom"/>
          </w:tcPr>
          <w:p w14:paraId="2454F618"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0.111</w:t>
            </w:r>
          </w:p>
        </w:tc>
      </w:tr>
      <w:tr w:rsidR="00B2184F" w14:paraId="21291464" w14:textId="77777777" w:rsidTr="00FC5769">
        <w:trPr>
          <w:trHeight w:val="300"/>
        </w:trPr>
        <w:tc>
          <w:tcPr>
            <w:tcW w:w="4394" w:type="dxa"/>
            <w:shd w:val="clear" w:color="auto" w:fill="auto"/>
            <w:vAlign w:val="bottom"/>
          </w:tcPr>
          <w:p w14:paraId="25D1AF61"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Education</w:t>
            </w:r>
            <w:r>
              <w:rPr>
                <w:rFonts w:ascii="Times New Roman" w:eastAsia="Times New Roman" w:hAnsi="Times New Roman" w:cs="Times New Roman"/>
                <w:color w:val="000000"/>
                <w:sz w:val="20"/>
                <w:szCs w:val="20"/>
                <w:vertAlign w:val="superscript"/>
                <w:lang w:val="en-US" w:eastAsia="en-US"/>
              </w:rPr>
              <w:t>a</w:t>
            </w:r>
          </w:p>
        </w:tc>
        <w:tc>
          <w:tcPr>
            <w:tcW w:w="1840" w:type="dxa"/>
            <w:shd w:val="clear" w:color="auto" w:fill="auto"/>
            <w:vAlign w:val="bottom"/>
          </w:tcPr>
          <w:p w14:paraId="7841F40D"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0.063</w:t>
            </w:r>
          </w:p>
        </w:tc>
        <w:tc>
          <w:tcPr>
            <w:tcW w:w="1440" w:type="dxa"/>
            <w:shd w:val="clear" w:color="auto" w:fill="auto"/>
            <w:vAlign w:val="bottom"/>
          </w:tcPr>
          <w:p w14:paraId="153C926F"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-0.006</w:t>
            </w:r>
          </w:p>
        </w:tc>
        <w:tc>
          <w:tcPr>
            <w:tcW w:w="1647" w:type="dxa"/>
            <w:shd w:val="clear" w:color="auto" w:fill="auto"/>
            <w:vAlign w:val="bottom"/>
          </w:tcPr>
          <w:p w14:paraId="4FCA5B9A"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0.217</w:t>
            </w:r>
          </w:p>
        </w:tc>
      </w:tr>
      <w:tr w:rsidR="00B2184F" w14:paraId="1963EA9E" w14:textId="77777777" w:rsidTr="00FC5769">
        <w:trPr>
          <w:trHeight w:val="295"/>
        </w:trPr>
        <w:tc>
          <w:tcPr>
            <w:tcW w:w="4394" w:type="dxa"/>
            <w:shd w:val="clear" w:color="auto" w:fill="auto"/>
            <w:vAlign w:val="bottom"/>
          </w:tcPr>
          <w:p w14:paraId="3FFFF3F4"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Contact non-western</w:t>
            </w:r>
            <w:r>
              <w:rPr>
                <w:rFonts w:ascii="Times New Roman" w:eastAsia="Times New Roman" w:hAnsi="Times New Roman" w:cs="Times New Roman"/>
                <w:color w:val="000000"/>
                <w:sz w:val="20"/>
                <w:szCs w:val="20"/>
                <w:vertAlign w:val="superscript"/>
                <w:lang w:val="en-US" w:eastAsia="en-US"/>
              </w:rPr>
              <w:t>a</w:t>
            </w:r>
          </w:p>
        </w:tc>
        <w:tc>
          <w:tcPr>
            <w:tcW w:w="1840" w:type="dxa"/>
            <w:shd w:val="clear" w:color="auto" w:fill="auto"/>
            <w:vAlign w:val="bottom"/>
          </w:tcPr>
          <w:p w14:paraId="593EB73F"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0.064</w:t>
            </w:r>
          </w:p>
        </w:tc>
        <w:tc>
          <w:tcPr>
            <w:tcW w:w="1440" w:type="dxa"/>
            <w:shd w:val="clear" w:color="auto" w:fill="auto"/>
            <w:vAlign w:val="bottom"/>
          </w:tcPr>
          <w:p w14:paraId="5608E365" w14:textId="77777777" w:rsidR="00B2184F" w:rsidRDefault="00B2184F" w:rsidP="00FC5769">
            <w:pPr>
              <w:keepNext/>
              <w:keepLines/>
              <w:spacing w:before="480" w:line="240" w:lineRule="auto"/>
              <w:jc w:val="center"/>
              <w:outlineLvl w:val="0"/>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-0.006</w:t>
            </w:r>
          </w:p>
        </w:tc>
        <w:tc>
          <w:tcPr>
            <w:tcW w:w="1647" w:type="dxa"/>
            <w:shd w:val="clear" w:color="auto" w:fill="auto"/>
            <w:vAlign w:val="bottom"/>
          </w:tcPr>
          <w:p w14:paraId="2E088F08" w14:textId="77777777" w:rsidR="00B2184F" w:rsidRDefault="00B2184F" w:rsidP="00FC5769">
            <w:pPr>
              <w:keepNext/>
              <w:keepLines/>
              <w:spacing w:before="480" w:line="240" w:lineRule="auto"/>
              <w:jc w:val="center"/>
              <w:outlineLvl w:val="0"/>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0.014</w:t>
            </w:r>
          </w:p>
        </w:tc>
      </w:tr>
      <w:tr w:rsidR="00B2184F" w14:paraId="60EC4936" w14:textId="77777777" w:rsidTr="00FC5769">
        <w:trPr>
          <w:trHeight w:val="300"/>
        </w:trPr>
        <w:tc>
          <w:tcPr>
            <w:tcW w:w="4394" w:type="dxa"/>
            <w:shd w:val="clear" w:color="auto" w:fill="auto"/>
            <w:vAlign w:val="bottom"/>
          </w:tcPr>
          <w:p w14:paraId="292C7888"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Threat</w:t>
            </w:r>
            <w:r>
              <w:rPr>
                <w:rFonts w:ascii="Times New Roman" w:eastAsia="Times New Roman" w:hAnsi="Times New Roman" w:cs="Times New Roman"/>
                <w:color w:val="000000"/>
                <w:sz w:val="20"/>
                <w:szCs w:val="20"/>
                <w:vertAlign w:val="superscript"/>
                <w:lang w:val="en-US" w:eastAsia="en-US"/>
              </w:rPr>
              <w:t>a</w:t>
            </w:r>
          </w:p>
        </w:tc>
        <w:tc>
          <w:tcPr>
            <w:tcW w:w="1840" w:type="dxa"/>
            <w:shd w:val="clear" w:color="auto" w:fill="auto"/>
            <w:vAlign w:val="bottom"/>
          </w:tcPr>
          <w:p w14:paraId="2A18B7AC"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-0.060</w:t>
            </w:r>
          </w:p>
        </w:tc>
        <w:tc>
          <w:tcPr>
            <w:tcW w:w="1440" w:type="dxa"/>
            <w:shd w:val="clear" w:color="auto" w:fill="auto"/>
            <w:vAlign w:val="bottom"/>
          </w:tcPr>
          <w:p w14:paraId="114B1927"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0.005</w:t>
            </w:r>
          </w:p>
        </w:tc>
        <w:tc>
          <w:tcPr>
            <w:tcW w:w="1647" w:type="dxa"/>
            <w:shd w:val="clear" w:color="auto" w:fill="auto"/>
            <w:vAlign w:val="bottom"/>
          </w:tcPr>
          <w:p w14:paraId="0910B494"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0.001</w:t>
            </w:r>
          </w:p>
        </w:tc>
      </w:tr>
      <w:tr w:rsidR="00B2184F" w14:paraId="66417171" w14:textId="77777777" w:rsidTr="00FC5769">
        <w:trPr>
          <w:trHeight w:val="300"/>
        </w:trPr>
        <w:tc>
          <w:tcPr>
            <w:tcW w:w="4394" w:type="dxa"/>
            <w:shd w:val="clear" w:color="auto" w:fill="auto"/>
            <w:vAlign w:val="bottom"/>
          </w:tcPr>
          <w:p w14:paraId="63C18657"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Proportion non-western minorities neighbourhood</w:t>
            </w:r>
            <w:r>
              <w:rPr>
                <w:rFonts w:ascii="Times New Roman" w:eastAsia="Times New Roman" w:hAnsi="Times New Roman" w:cs="Times New Roman"/>
                <w:color w:val="000000"/>
                <w:sz w:val="20"/>
                <w:szCs w:val="20"/>
                <w:vertAlign w:val="superscript"/>
                <w:lang w:val="en-US" w:eastAsia="en-US"/>
              </w:rPr>
              <w:t>a</w:t>
            </w:r>
          </w:p>
        </w:tc>
        <w:tc>
          <w:tcPr>
            <w:tcW w:w="1840" w:type="dxa"/>
            <w:shd w:val="clear" w:color="auto" w:fill="auto"/>
            <w:vAlign w:val="bottom"/>
          </w:tcPr>
          <w:p w14:paraId="124B9CC3"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-0.024</w:t>
            </w:r>
          </w:p>
        </w:tc>
        <w:tc>
          <w:tcPr>
            <w:tcW w:w="1440" w:type="dxa"/>
            <w:shd w:val="clear" w:color="auto" w:fill="auto"/>
            <w:vAlign w:val="bottom"/>
          </w:tcPr>
          <w:p w14:paraId="79C9A08E"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0.002</w:t>
            </w:r>
          </w:p>
        </w:tc>
        <w:tc>
          <w:tcPr>
            <w:tcW w:w="1647" w:type="dxa"/>
            <w:shd w:val="clear" w:color="auto" w:fill="auto"/>
            <w:vAlign w:val="bottom"/>
          </w:tcPr>
          <w:p w14:paraId="47215EDF"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0.013</w:t>
            </w:r>
          </w:p>
        </w:tc>
      </w:tr>
      <w:tr w:rsidR="00B2184F" w14:paraId="5DFD627B" w14:textId="77777777" w:rsidTr="00FC5769">
        <w:trPr>
          <w:trHeight w:val="300"/>
        </w:trPr>
        <w:tc>
          <w:tcPr>
            <w:tcW w:w="4394" w:type="dxa"/>
            <w:tcBorders>
              <w:bottom w:val="single" w:sz="4" w:space="0" w:color="000000"/>
            </w:tcBorders>
            <w:shd w:val="clear" w:color="auto" w:fill="auto"/>
            <w:vAlign w:val="bottom"/>
          </w:tcPr>
          <w:p w14:paraId="77A9F37C"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Economic deprivation neighbourhood</w:t>
            </w:r>
            <w:r>
              <w:rPr>
                <w:rFonts w:ascii="Times New Roman" w:eastAsia="Times New Roman" w:hAnsi="Times New Roman" w:cs="Times New Roman"/>
                <w:color w:val="000000"/>
                <w:sz w:val="20"/>
                <w:szCs w:val="20"/>
                <w:vertAlign w:val="superscript"/>
                <w:lang w:val="en-US" w:eastAsia="en-US"/>
              </w:rPr>
              <w:t>b</w:t>
            </w:r>
          </w:p>
        </w:tc>
        <w:tc>
          <w:tcPr>
            <w:tcW w:w="1840" w:type="dxa"/>
            <w:tcBorders>
              <w:bottom w:val="single" w:sz="4" w:space="0" w:color="000000"/>
            </w:tcBorders>
            <w:shd w:val="clear" w:color="auto" w:fill="auto"/>
            <w:vAlign w:val="bottom"/>
          </w:tcPr>
          <w:p w14:paraId="4DEECA6A"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0.181</w:t>
            </w:r>
          </w:p>
        </w:tc>
        <w:tc>
          <w:tcPr>
            <w:tcW w:w="1440" w:type="dxa"/>
            <w:tcBorders>
              <w:bottom w:val="single" w:sz="4" w:space="0" w:color="000000"/>
            </w:tcBorders>
            <w:shd w:val="clear" w:color="auto" w:fill="auto"/>
            <w:vAlign w:val="bottom"/>
          </w:tcPr>
          <w:p w14:paraId="5CD833C6"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-0.016</w:t>
            </w:r>
          </w:p>
        </w:tc>
        <w:tc>
          <w:tcPr>
            <w:tcW w:w="1647" w:type="dxa"/>
            <w:tcBorders>
              <w:bottom w:val="single" w:sz="4" w:space="0" w:color="000000"/>
            </w:tcBorders>
            <w:shd w:val="clear" w:color="auto" w:fill="auto"/>
            <w:vAlign w:val="bottom"/>
          </w:tcPr>
          <w:p w14:paraId="6D472904"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0.132</w:t>
            </w:r>
          </w:p>
        </w:tc>
      </w:tr>
    </w:tbl>
    <w:p w14:paraId="5CB7F567" w14:textId="77777777" w:rsidR="00B2184F" w:rsidRDefault="00B2184F" w:rsidP="00B2184F">
      <w:pPr>
        <w:rPr>
          <w:rFonts w:ascii="Times New Roman" w:hAnsi="Times New Roman" w:cs="Times New Roman"/>
          <w:sz w:val="20"/>
          <w:szCs w:val="20"/>
        </w:rPr>
      </w:pPr>
      <w:r>
        <w:rPr>
          <w:rFonts w:ascii="Times New Roman" w:hAnsi="Times New Roman" w:cs="Times New Roman"/>
          <w:sz w:val="20"/>
          <w:szCs w:val="20"/>
        </w:rPr>
        <w:t xml:space="preserve">Notes: </w:t>
      </w:r>
      <w:r>
        <w:rPr>
          <w:rFonts w:ascii="Times New Roman" w:hAnsi="Times New Roman" w:cs="Times New Roman"/>
          <w:sz w:val="20"/>
          <w:szCs w:val="20"/>
          <w:vertAlign w:val="superscript"/>
        </w:rPr>
        <w:t>a</w:t>
      </w:r>
      <w:r>
        <w:rPr>
          <w:rFonts w:ascii="Times New Roman" w:hAnsi="Times New Roman" w:cs="Times New Roman"/>
          <w:sz w:val="20"/>
          <w:szCs w:val="20"/>
        </w:rPr>
        <w:t xml:space="preserve"> Variables are Z-standardized before matching procedure; </w:t>
      </w:r>
      <w:r>
        <w:rPr>
          <w:rFonts w:ascii="Times New Roman" w:hAnsi="Times New Roman" w:cs="Times New Roman"/>
          <w:sz w:val="20"/>
          <w:szCs w:val="20"/>
          <w:vertAlign w:val="superscript"/>
        </w:rPr>
        <w:t>b</w:t>
      </w:r>
      <w:r>
        <w:rPr>
          <w:rFonts w:ascii="Times New Roman" w:hAnsi="Times New Roman" w:cs="Times New Roman"/>
          <w:sz w:val="20"/>
          <w:szCs w:val="20"/>
        </w:rPr>
        <w:t xml:space="preserve"> variable has been Z-standardized after a log-transformation</w:t>
      </w:r>
    </w:p>
    <w:p w14:paraId="6766F642" w14:textId="4EFB577C" w:rsidR="00FC6F62" w:rsidRDefault="00FC6F62">
      <w:pPr>
        <w:spacing w:line="240" w:lineRule="auto"/>
        <w:rPr>
          <w:rFonts w:ascii="Times New Roman" w:hAnsi="Times New Roman" w:cs="Times New Roman"/>
          <w:sz w:val="20"/>
          <w:szCs w:val="20"/>
        </w:rPr>
      </w:pPr>
      <w:r>
        <w:rPr>
          <w:rFonts w:ascii="Times New Roman" w:hAnsi="Times New Roman" w:cs="Times New Roman"/>
          <w:sz w:val="20"/>
          <w:szCs w:val="20"/>
        </w:rPr>
        <w:br w:type="page"/>
      </w:r>
    </w:p>
    <w:tbl>
      <w:tblPr>
        <w:tblW w:w="8012" w:type="dxa"/>
        <w:tblLook w:val="04A0" w:firstRow="1" w:lastRow="0" w:firstColumn="1" w:lastColumn="0" w:noHBand="0" w:noVBand="1"/>
      </w:tblPr>
      <w:tblGrid>
        <w:gridCol w:w="3544"/>
        <w:gridCol w:w="1214"/>
        <w:gridCol w:w="944"/>
        <w:gridCol w:w="1000"/>
        <w:gridCol w:w="480"/>
        <w:gridCol w:w="830"/>
      </w:tblGrid>
      <w:tr w:rsidR="00FC6F62" w:rsidRPr="00FC6F62" w14:paraId="6987FE52" w14:textId="77777777" w:rsidTr="009C780A">
        <w:trPr>
          <w:trHeight w:val="288"/>
        </w:trPr>
        <w:tc>
          <w:tcPr>
            <w:tcW w:w="8012" w:type="dxa"/>
            <w:gridSpan w:val="6"/>
            <w:tcBorders>
              <w:top w:val="nil"/>
              <w:left w:val="nil"/>
              <w:bottom w:val="single" w:sz="4" w:space="0" w:color="auto"/>
              <w:right w:val="nil"/>
            </w:tcBorders>
            <w:shd w:val="clear" w:color="auto" w:fill="auto"/>
            <w:noWrap/>
            <w:vAlign w:val="bottom"/>
            <w:hideMark/>
          </w:tcPr>
          <w:p w14:paraId="7E6E538B" w14:textId="28A4BB02"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b/>
                <w:color w:val="000000"/>
                <w:sz w:val="20"/>
                <w:szCs w:val="20"/>
                <w:lang w:eastAsia="en-GB"/>
              </w:rPr>
              <w:lastRenderedPageBreak/>
              <w:t>Table A6</w:t>
            </w:r>
            <w:r w:rsidRPr="009C780A">
              <w:rPr>
                <w:rFonts w:ascii="Times New Roman" w:eastAsia="Times New Roman" w:hAnsi="Times New Roman" w:cs="Times New Roman"/>
                <w:color w:val="000000"/>
                <w:sz w:val="20"/>
                <w:szCs w:val="20"/>
                <w:lang w:eastAsia="en-GB"/>
              </w:rPr>
              <w:t>. Difference in Differences estimator of increased exposure to asylum seekers (i.e. treatment) on support for PVV</w:t>
            </w:r>
            <w:r>
              <w:rPr>
                <w:rFonts w:ascii="Times New Roman" w:eastAsia="Times New Roman" w:hAnsi="Times New Roman" w:cs="Times New Roman"/>
                <w:color w:val="000000"/>
                <w:sz w:val="20"/>
                <w:szCs w:val="20"/>
                <w:lang w:eastAsia="en-GB"/>
              </w:rPr>
              <w:t xml:space="preserve">, via a linear probability model. </w:t>
            </w:r>
          </w:p>
        </w:tc>
      </w:tr>
      <w:tr w:rsidR="00FC6F62" w:rsidRPr="00FC6F62" w14:paraId="4AFDC8F9" w14:textId="77777777" w:rsidTr="009C780A">
        <w:trPr>
          <w:trHeight w:val="288"/>
        </w:trPr>
        <w:tc>
          <w:tcPr>
            <w:tcW w:w="5702" w:type="dxa"/>
            <w:gridSpan w:val="3"/>
            <w:tcBorders>
              <w:top w:val="nil"/>
              <w:left w:val="nil"/>
              <w:bottom w:val="nil"/>
              <w:right w:val="nil"/>
            </w:tcBorders>
            <w:shd w:val="clear" w:color="auto" w:fill="auto"/>
            <w:noWrap/>
            <w:vAlign w:val="bottom"/>
            <w:hideMark/>
          </w:tcPr>
          <w:p w14:paraId="21346F53" w14:textId="77777777" w:rsidR="00FC6F62" w:rsidRPr="009C780A" w:rsidRDefault="00FC6F62" w:rsidP="00FC6F62">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Model specification</w:t>
            </w:r>
          </w:p>
        </w:tc>
        <w:tc>
          <w:tcPr>
            <w:tcW w:w="2310" w:type="dxa"/>
            <w:gridSpan w:val="3"/>
            <w:tcBorders>
              <w:top w:val="single" w:sz="4" w:space="0" w:color="auto"/>
              <w:left w:val="nil"/>
              <w:bottom w:val="nil"/>
              <w:right w:val="nil"/>
            </w:tcBorders>
            <w:shd w:val="clear" w:color="auto" w:fill="auto"/>
            <w:noWrap/>
            <w:vAlign w:val="bottom"/>
            <w:hideMark/>
          </w:tcPr>
          <w:p w14:paraId="739F8D54" w14:textId="77777777" w:rsidR="00FC6F62" w:rsidRPr="009C780A" w:rsidRDefault="00FC6F62" w:rsidP="00FC6F62">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DiD estimator</w:t>
            </w:r>
          </w:p>
        </w:tc>
      </w:tr>
      <w:tr w:rsidR="00FC6F62" w:rsidRPr="00FC6F62" w14:paraId="3F6DF493" w14:textId="77777777" w:rsidTr="009C780A">
        <w:trPr>
          <w:trHeight w:val="288"/>
        </w:trPr>
        <w:tc>
          <w:tcPr>
            <w:tcW w:w="3544" w:type="dxa"/>
            <w:tcBorders>
              <w:top w:val="nil"/>
              <w:left w:val="nil"/>
              <w:bottom w:val="single" w:sz="4" w:space="0" w:color="auto"/>
              <w:right w:val="nil"/>
            </w:tcBorders>
            <w:shd w:val="clear" w:color="auto" w:fill="auto"/>
            <w:noWrap/>
            <w:vAlign w:val="bottom"/>
            <w:hideMark/>
          </w:tcPr>
          <w:p w14:paraId="0513E33C" w14:textId="576F1B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type of ASC</w:t>
            </w:r>
            <w:r w:rsidR="00EF5721">
              <w:rPr>
                <w:rFonts w:ascii="Times New Roman" w:eastAsia="Times New Roman" w:hAnsi="Times New Roman" w:cs="Times New Roman"/>
                <w:color w:val="000000"/>
                <w:sz w:val="20"/>
                <w:szCs w:val="20"/>
                <w:lang w:eastAsia="en-GB"/>
              </w:rPr>
              <w:t xml:space="preserve"> on which treatment is based</w:t>
            </w:r>
          </w:p>
        </w:tc>
        <w:tc>
          <w:tcPr>
            <w:tcW w:w="1214" w:type="dxa"/>
            <w:tcBorders>
              <w:top w:val="nil"/>
              <w:left w:val="nil"/>
              <w:bottom w:val="single" w:sz="4" w:space="0" w:color="auto"/>
              <w:right w:val="nil"/>
            </w:tcBorders>
            <w:shd w:val="clear" w:color="auto" w:fill="auto"/>
            <w:noWrap/>
            <w:vAlign w:val="bottom"/>
            <w:hideMark/>
          </w:tcPr>
          <w:p w14:paraId="6701220D"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binary or continuous treatment</w:t>
            </w:r>
          </w:p>
        </w:tc>
        <w:tc>
          <w:tcPr>
            <w:tcW w:w="944" w:type="dxa"/>
            <w:tcBorders>
              <w:top w:val="nil"/>
              <w:left w:val="nil"/>
              <w:bottom w:val="single" w:sz="4" w:space="0" w:color="auto"/>
              <w:right w:val="nil"/>
            </w:tcBorders>
            <w:shd w:val="clear" w:color="auto" w:fill="auto"/>
            <w:noWrap/>
            <w:vAlign w:val="bottom"/>
            <w:hideMark/>
          </w:tcPr>
          <w:p w14:paraId="318441D6"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 or without controls</w:t>
            </w:r>
          </w:p>
        </w:tc>
        <w:tc>
          <w:tcPr>
            <w:tcW w:w="1000" w:type="dxa"/>
            <w:tcBorders>
              <w:top w:val="nil"/>
              <w:left w:val="nil"/>
              <w:bottom w:val="single" w:sz="4" w:space="0" w:color="auto"/>
              <w:right w:val="nil"/>
            </w:tcBorders>
            <w:shd w:val="clear" w:color="auto" w:fill="auto"/>
            <w:noWrap/>
            <w:vAlign w:val="bottom"/>
            <w:hideMark/>
          </w:tcPr>
          <w:p w14:paraId="39DE84E9"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estimate</w:t>
            </w:r>
          </w:p>
        </w:tc>
        <w:tc>
          <w:tcPr>
            <w:tcW w:w="480" w:type="dxa"/>
            <w:tcBorders>
              <w:top w:val="nil"/>
              <w:left w:val="nil"/>
              <w:bottom w:val="single" w:sz="4" w:space="0" w:color="auto"/>
              <w:right w:val="nil"/>
            </w:tcBorders>
            <w:shd w:val="clear" w:color="auto" w:fill="auto"/>
            <w:noWrap/>
            <w:vAlign w:val="bottom"/>
            <w:hideMark/>
          </w:tcPr>
          <w:p w14:paraId="289DB424"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w:t>
            </w:r>
          </w:p>
        </w:tc>
        <w:tc>
          <w:tcPr>
            <w:tcW w:w="830" w:type="dxa"/>
            <w:tcBorders>
              <w:top w:val="nil"/>
              <w:left w:val="nil"/>
              <w:bottom w:val="single" w:sz="4" w:space="0" w:color="auto"/>
              <w:right w:val="nil"/>
            </w:tcBorders>
            <w:shd w:val="clear" w:color="auto" w:fill="auto"/>
            <w:noWrap/>
            <w:vAlign w:val="bottom"/>
            <w:hideMark/>
          </w:tcPr>
          <w:p w14:paraId="45148638"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SE</w:t>
            </w:r>
          </w:p>
        </w:tc>
      </w:tr>
      <w:tr w:rsidR="00FC6F62" w:rsidRPr="00FC6F62" w14:paraId="75D38D04" w14:textId="77777777" w:rsidTr="009C780A">
        <w:trPr>
          <w:trHeight w:val="288"/>
        </w:trPr>
        <w:tc>
          <w:tcPr>
            <w:tcW w:w="3544" w:type="dxa"/>
            <w:tcBorders>
              <w:top w:val="nil"/>
              <w:left w:val="nil"/>
              <w:bottom w:val="nil"/>
              <w:right w:val="nil"/>
            </w:tcBorders>
            <w:shd w:val="clear" w:color="auto" w:fill="auto"/>
            <w:noWrap/>
            <w:vAlign w:val="bottom"/>
            <w:hideMark/>
          </w:tcPr>
          <w:p w14:paraId="784C8A42"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total (regular, temporary, crisis)</w:t>
            </w:r>
          </w:p>
        </w:tc>
        <w:tc>
          <w:tcPr>
            <w:tcW w:w="1214" w:type="dxa"/>
            <w:tcBorders>
              <w:top w:val="nil"/>
              <w:left w:val="nil"/>
              <w:bottom w:val="nil"/>
              <w:right w:val="nil"/>
            </w:tcBorders>
            <w:shd w:val="clear" w:color="auto" w:fill="auto"/>
            <w:noWrap/>
            <w:vAlign w:val="bottom"/>
            <w:hideMark/>
          </w:tcPr>
          <w:p w14:paraId="2B610488"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xml:space="preserve">binary </w:t>
            </w:r>
          </w:p>
        </w:tc>
        <w:tc>
          <w:tcPr>
            <w:tcW w:w="944" w:type="dxa"/>
            <w:tcBorders>
              <w:top w:val="nil"/>
              <w:left w:val="nil"/>
              <w:bottom w:val="nil"/>
              <w:right w:val="nil"/>
            </w:tcBorders>
            <w:shd w:val="clear" w:color="auto" w:fill="auto"/>
            <w:noWrap/>
            <w:vAlign w:val="bottom"/>
            <w:hideMark/>
          </w:tcPr>
          <w:p w14:paraId="43F7A74E"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without</w:t>
            </w:r>
          </w:p>
        </w:tc>
        <w:tc>
          <w:tcPr>
            <w:tcW w:w="1000" w:type="dxa"/>
            <w:tcBorders>
              <w:top w:val="nil"/>
              <w:left w:val="nil"/>
              <w:bottom w:val="nil"/>
              <w:right w:val="nil"/>
            </w:tcBorders>
            <w:shd w:val="clear" w:color="auto" w:fill="auto"/>
            <w:noWrap/>
            <w:vAlign w:val="bottom"/>
            <w:hideMark/>
          </w:tcPr>
          <w:p w14:paraId="0EDA2345"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0.005</w:t>
            </w:r>
          </w:p>
        </w:tc>
        <w:tc>
          <w:tcPr>
            <w:tcW w:w="480" w:type="dxa"/>
            <w:tcBorders>
              <w:top w:val="nil"/>
              <w:left w:val="nil"/>
              <w:bottom w:val="nil"/>
              <w:right w:val="nil"/>
            </w:tcBorders>
            <w:shd w:val="clear" w:color="auto" w:fill="auto"/>
            <w:noWrap/>
            <w:vAlign w:val="bottom"/>
            <w:hideMark/>
          </w:tcPr>
          <w:p w14:paraId="6187CFED"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3240AA57"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0.008</w:t>
            </w:r>
          </w:p>
        </w:tc>
      </w:tr>
      <w:tr w:rsidR="00FC6F62" w:rsidRPr="00FC6F62" w14:paraId="27AB22B8" w14:textId="77777777" w:rsidTr="009C780A">
        <w:trPr>
          <w:trHeight w:val="288"/>
        </w:trPr>
        <w:tc>
          <w:tcPr>
            <w:tcW w:w="3544" w:type="dxa"/>
            <w:tcBorders>
              <w:top w:val="nil"/>
              <w:left w:val="nil"/>
              <w:bottom w:val="nil"/>
              <w:right w:val="nil"/>
            </w:tcBorders>
            <w:shd w:val="clear" w:color="auto" w:fill="auto"/>
            <w:noWrap/>
            <w:vAlign w:val="bottom"/>
            <w:hideMark/>
          </w:tcPr>
          <w:p w14:paraId="4FD5C23F"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total (regular, temporary, crisis)</w:t>
            </w:r>
          </w:p>
        </w:tc>
        <w:tc>
          <w:tcPr>
            <w:tcW w:w="1214" w:type="dxa"/>
            <w:tcBorders>
              <w:top w:val="nil"/>
              <w:left w:val="nil"/>
              <w:bottom w:val="nil"/>
              <w:right w:val="nil"/>
            </w:tcBorders>
            <w:shd w:val="clear" w:color="auto" w:fill="auto"/>
            <w:noWrap/>
            <w:vAlign w:val="bottom"/>
            <w:hideMark/>
          </w:tcPr>
          <w:p w14:paraId="5689C506"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xml:space="preserve">binary </w:t>
            </w:r>
          </w:p>
        </w:tc>
        <w:tc>
          <w:tcPr>
            <w:tcW w:w="944" w:type="dxa"/>
            <w:tcBorders>
              <w:top w:val="nil"/>
              <w:left w:val="nil"/>
              <w:bottom w:val="nil"/>
              <w:right w:val="nil"/>
            </w:tcBorders>
            <w:shd w:val="clear" w:color="auto" w:fill="auto"/>
            <w:noWrap/>
            <w:vAlign w:val="bottom"/>
            <w:hideMark/>
          </w:tcPr>
          <w:p w14:paraId="7E5864B9"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w:t>
            </w:r>
          </w:p>
        </w:tc>
        <w:tc>
          <w:tcPr>
            <w:tcW w:w="1000" w:type="dxa"/>
            <w:tcBorders>
              <w:top w:val="nil"/>
              <w:left w:val="nil"/>
              <w:bottom w:val="nil"/>
              <w:right w:val="nil"/>
            </w:tcBorders>
            <w:shd w:val="clear" w:color="auto" w:fill="auto"/>
            <w:noWrap/>
            <w:vAlign w:val="bottom"/>
            <w:hideMark/>
          </w:tcPr>
          <w:p w14:paraId="201CFC7A" w14:textId="13837E72"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w:t>
            </w:r>
          </w:p>
        </w:tc>
        <w:tc>
          <w:tcPr>
            <w:tcW w:w="480" w:type="dxa"/>
            <w:tcBorders>
              <w:top w:val="nil"/>
              <w:left w:val="nil"/>
              <w:bottom w:val="nil"/>
              <w:right w:val="nil"/>
            </w:tcBorders>
            <w:shd w:val="clear" w:color="auto" w:fill="auto"/>
            <w:noWrap/>
            <w:vAlign w:val="bottom"/>
            <w:hideMark/>
          </w:tcPr>
          <w:p w14:paraId="130EA41F"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33BAFDE6"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0.009</w:t>
            </w:r>
          </w:p>
        </w:tc>
      </w:tr>
      <w:tr w:rsidR="00FC6F62" w:rsidRPr="00FC6F62" w14:paraId="30C8865C" w14:textId="77777777" w:rsidTr="009C780A">
        <w:trPr>
          <w:trHeight w:val="288"/>
        </w:trPr>
        <w:tc>
          <w:tcPr>
            <w:tcW w:w="3544" w:type="dxa"/>
            <w:tcBorders>
              <w:top w:val="nil"/>
              <w:left w:val="nil"/>
              <w:bottom w:val="nil"/>
              <w:right w:val="nil"/>
            </w:tcBorders>
            <w:shd w:val="clear" w:color="auto" w:fill="auto"/>
            <w:noWrap/>
            <w:vAlign w:val="bottom"/>
            <w:hideMark/>
          </w:tcPr>
          <w:p w14:paraId="6B5FAF3A"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total (regular, temporary, crisis)</w:t>
            </w:r>
          </w:p>
        </w:tc>
        <w:tc>
          <w:tcPr>
            <w:tcW w:w="1214" w:type="dxa"/>
            <w:tcBorders>
              <w:top w:val="nil"/>
              <w:left w:val="nil"/>
              <w:bottom w:val="nil"/>
              <w:right w:val="nil"/>
            </w:tcBorders>
            <w:shd w:val="clear" w:color="auto" w:fill="auto"/>
            <w:noWrap/>
            <w:vAlign w:val="bottom"/>
            <w:hideMark/>
          </w:tcPr>
          <w:p w14:paraId="50D241B9"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continuous</w:t>
            </w:r>
          </w:p>
        </w:tc>
        <w:tc>
          <w:tcPr>
            <w:tcW w:w="944" w:type="dxa"/>
            <w:tcBorders>
              <w:top w:val="nil"/>
              <w:left w:val="nil"/>
              <w:bottom w:val="nil"/>
              <w:right w:val="nil"/>
            </w:tcBorders>
            <w:shd w:val="clear" w:color="auto" w:fill="auto"/>
            <w:noWrap/>
            <w:vAlign w:val="bottom"/>
            <w:hideMark/>
          </w:tcPr>
          <w:p w14:paraId="2D304793"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without</w:t>
            </w:r>
          </w:p>
        </w:tc>
        <w:tc>
          <w:tcPr>
            <w:tcW w:w="1000" w:type="dxa"/>
            <w:tcBorders>
              <w:top w:val="nil"/>
              <w:left w:val="nil"/>
              <w:bottom w:val="nil"/>
              <w:right w:val="nil"/>
            </w:tcBorders>
            <w:shd w:val="clear" w:color="auto" w:fill="auto"/>
            <w:noWrap/>
            <w:vAlign w:val="bottom"/>
            <w:hideMark/>
          </w:tcPr>
          <w:p w14:paraId="3036A56D"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0.0002</w:t>
            </w:r>
          </w:p>
        </w:tc>
        <w:tc>
          <w:tcPr>
            <w:tcW w:w="480" w:type="dxa"/>
            <w:tcBorders>
              <w:top w:val="nil"/>
              <w:left w:val="nil"/>
              <w:bottom w:val="nil"/>
              <w:right w:val="nil"/>
            </w:tcBorders>
            <w:shd w:val="clear" w:color="auto" w:fill="auto"/>
            <w:noWrap/>
            <w:vAlign w:val="bottom"/>
            <w:hideMark/>
          </w:tcPr>
          <w:p w14:paraId="3B7503F7"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t>
            </w:r>
          </w:p>
        </w:tc>
        <w:tc>
          <w:tcPr>
            <w:tcW w:w="830" w:type="dxa"/>
            <w:tcBorders>
              <w:top w:val="nil"/>
              <w:left w:val="nil"/>
              <w:bottom w:val="nil"/>
              <w:right w:val="nil"/>
            </w:tcBorders>
            <w:shd w:val="clear" w:color="auto" w:fill="auto"/>
            <w:noWrap/>
            <w:vAlign w:val="bottom"/>
            <w:hideMark/>
          </w:tcPr>
          <w:p w14:paraId="1325EB82"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0.0001</w:t>
            </w:r>
          </w:p>
        </w:tc>
      </w:tr>
      <w:tr w:rsidR="00FC6F62" w:rsidRPr="00FC6F62" w14:paraId="1E64909A" w14:textId="77777777" w:rsidTr="009C780A">
        <w:trPr>
          <w:trHeight w:val="288"/>
        </w:trPr>
        <w:tc>
          <w:tcPr>
            <w:tcW w:w="3544" w:type="dxa"/>
            <w:tcBorders>
              <w:top w:val="nil"/>
              <w:left w:val="nil"/>
              <w:bottom w:val="nil"/>
              <w:right w:val="nil"/>
            </w:tcBorders>
            <w:shd w:val="clear" w:color="auto" w:fill="auto"/>
            <w:noWrap/>
            <w:vAlign w:val="bottom"/>
            <w:hideMark/>
          </w:tcPr>
          <w:p w14:paraId="17D750BD"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total (regular, temporary, crisis)</w:t>
            </w:r>
          </w:p>
        </w:tc>
        <w:tc>
          <w:tcPr>
            <w:tcW w:w="1214" w:type="dxa"/>
            <w:tcBorders>
              <w:top w:val="nil"/>
              <w:left w:val="nil"/>
              <w:bottom w:val="nil"/>
              <w:right w:val="nil"/>
            </w:tcBorders>
            <w:shd w:val="clear" w:color="auto" w:fill="auto"/>
            <w:noWrap/>
            <w:vAlign w:val="bottom"/>
            <w:hideMark/>
          </w:tcPr>
          <w:p w14:paraId="3A4129EB"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continuous</w:t>
            </w:r>
          </w:p>
        </w:tc>
        <w:tc>
          <w:tcPr>
            <w:tcW w:w="944" w:type="dxa"/>
            <w:tcBorders>
              <w:top w:val="nil"/>
              <w:left w:val="nil"/>
              <w:bottom w:val="nil"/>
              <w:right w:val="nil"/>
            </w:tcBorders>
            <w:shd w:val="clear" w:color="auto" w:fill="auto"/>
            <w:noWrap/>
            <w:vAlign w:val="bottom"/>
            <w:hideMark/>
          </w:tcPr>
          <w:p w14:paraId="70F1EC3E"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w:t>
            </w:r>
          </w:p>
        </w:tc>
        <w:tc>
          <w:tcPr>
            <w:tcW w:w="1000" w:type="dxa"/>
            <w:tcBorders>
              <w:top w:val="nil"/>
              <w:left w:val="nil"/>
              <w:bottom w:val="nil"/>
              <w:right w:val="nil"/>
            </w:tcBorders>
            <w:shd w:val="clear" w:color="auto" w:fill="auto"/>
            <w:noWrap/>
            <w:vAlign w:val="bottom"/>
            <w:hideMark/>
          </w:tcPr>
          <w:p w14:paraId="0C00F87E" w14:textId="729F1151"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w:t>
            </w:r>
          </w:p>
        </w:tc>
        <w:tc>
          <w:tcPr>
            <w:tcW w:w="480" w:type="dxa"/>
            <w:tcBorders>
              <w:top w:val="nil"/>
              <w:left w:val="nil"/>
              <w:bottom w:val="nil"/>
              <w:right w:val="nil"/>
            </w:tcBorders>
            <w:shd w:val="clear" w:color="auto" w:fill="auto"/>
            <w:noWrap/>
            <w:vAlign w:val="bottom"/>
            <w:hideMark/>
          </w:tcPr>
          <w:p w14:paraId="1C49B7E4"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53206F8F" w14:textId="6EE1561E"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w:t>
            </w:r>
          </w:p>
        </w:tc>
      </w:tr>
      <w:tr w:rsidR="00FC6F62" w:rsidRPr="00FC6F62" w14:paraId="42A15882" w14:textId="77777777" w:rsidTr="009C780A">
        <w:trPr>
          <w:trHeight w:val="288"/>
        </w:trPr>
        <w:tc>
          <w:tcPr>
            <w:tcW w:w="3544" w:type="dxa"/>
            <w:tcBorders>
              <w:top w:val="nil"/>
              <w:left w:val="nil"/>
              <w:bottom w:val="nil"/>
              <w:right w:val="nil"/>
            </w:tcBorders>
            <w:shd w:val="clear" w:color="auto" w:fill="auto"/>
            <w:noWrap/>
            <w:vAlign w:val="bottom"/>
            <w:hideMark/>
          </w:tcPr>
          <w:p w14:paraId="130C1AA5"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crisis only</w:t>
            </w:r>
          </w:p>
        </w:tc>
        <w:tc>
          <w:tcPr>
            <w:tcW w:w="1214" w:type="dxa"/>
            <w:tcBorders>
              <w:top w:val="nil"/>
              <w:left w:val="nil"/>
              <w:bottom w:val="nil"/>
              <w:right w:val="nil"/>
            </w:tcBorders>
            <w:shd w:val="clear" w:color="auto" w:fill="auto"/>
            <w:noWrap/>
            <w:vAlign w:val="bottom"/>
            <w:hideMark/>
          </w:tcPr>
          <w:p w14:paraId="5266F658"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xml:space="preserve">binary </w:t>
            </w:r>
          </w:p>
        </w:tc>
        <w:tc>
          <w:tcPr>
            <w:tcW w:w="944" w:type="dxa"/>
            <w:tcBorders>
              <w:top w:val="nil"/>
              <w:left w:val="nil"/>
              <w:bottom w:val="nil"/>
              <w:right w:val="nil"/>
            </w:tcBorders>
            <w:shd w:val="clear" w:color="auto" w:fill="auto"/>
            <w:noWrap/>
            <w:vAlign w:val="bottom"/>
            <w:hideMark/>
          </w:tcPr>
          <w:p w14:paraId="530575F8"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without</w:t>
            </w:r>
          </w:p>
        </w:tc>
        <w:tc>
          <w:tcPr>
            <w:tcW w:w="1000" w:type="dxa"/>
            <w:tcBorders>
              <w:top w:val="nil"/>
              <w:left w:val="nil"/>
              <w:bottom w:val="nil"/>
              <w:right w:val="nil"/>
            </w:tcBorders>
            <w:shd w:val="clear" w:color="auto" w:fill="auto"/>
            <w:noWrap/>
            <w:vAlign w:val="bottom"/>
            <w:hideMark/>
          </w:tcPr>
          <w:p w14:paraId="138B896E"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0.008</w:t>
            </w:r>
          </w:p>
        </w:tc>
        <w:tc>
          <w:tcPr>
            <w:tcW w:w="480" w:type="dxa"/>
            <w:tcBorders>
              <w:top w:val="nil"/>
              <w:left w:val="nil"/>
              <w:bottom w:val="nil"/>
              <w:right w:val="nil"/>
            </w:tcBorders>
            <w:shd w:val="clear" w:color="auto" w:fill="auto"/>
            <w:noWrap/>
            <w:vAlign w:val="bottom"/>
            <w:hideMark/>
          </w:tcPr>
          <w:p w14:paraId="6B240EBC"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615630F7" w14:textId="273BAEBD"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0.010</w:t>
            </w:r>
          </w:p>
        </w:tc>
      </w:tr>
      <w:tr w:rsidR="00FC6F62" w:rsidRPr="00FC6F62" w14:paraId="120C3729" w14:textId="77777777" w:rsidTr="009C780A">
        <w:trPr>
          <w:trHeight w:val="288"/>
        </w:trPr>
        <w:tc>
          <w:tcPr>
            <w:tcW w:w="3544" w:type="dxa"/>
            <w:tcBorders>
              <w:top w:val="nil"/>
              <w:left w:val="nil"/>
              <w:bottom w:val="nil"/>
              <w:right w:val="nil"/>
            </w:tcBorders>
            <w:shd w:val="clear" w:color="auto" w:fill="auto"/>
            <w:noWrap/>
            <w:vAlign w:val="bottom"/>
            <w:hideMark/>
          </w:tcPr>
          <w:p w14:paraId="42CD58D4"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crisis only</w:t>
            </w:r>
          </w:p>
        </w:tc>
        <w:tc>
          <w:tcPr>
            <w:tcW w:w="1214" w:type="dxa"/>
            <w:tcBorders>
              <w:top w:val="nil"/>
              <w:left w:val="nil"/>
              <w:bottom w:val="nil"/>
              <w:right w:val="nil"/>
            </w:tcBorders>
            <w:shd w:val="clear" w:color="auto" w:fill="auto"/>
            <w:noWrap/>
            <w:vAlign w:val="bottom"/>
            <w:hideMark/>
          </w:tcPr>
          <w:p w14:paraId="5AD5A28B"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xml:space="preserve">binary </w:t>
            </w:r>
          </w:p>
        </w:tc>
        <w:tc>
          <w:tcPr>
            <w:tcW w:w="944" w:type="dxa"/>
            <w:tcBorders>
              <w:top w:val="nil"/>
              <w:left w:val="nil"/>
              <w:bottom w:val="nil"/>
              <w:right w:val="nil"/>
            </w:tcBorders>
            <w:shd w:val="clear" w:color="auto" w:fill="auto"/>
            <w:noWrap/>
            <w:vAlign w:val="bottom"/>
            <w:hideMark/>
          </w:tcPr>
          <w:p w14:paraId="50C98D0E"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w:t>
            </w:r>
          </w:p>
        </w:tc>
        <w:tc>
          <w:tcPr>
            <w:tcW w:w="1000" w:type="dxa"/>
            <w:tcBorders>
              <w:top w:val="nil"/>
              <w:left w:val="nil"/>
              <w:bottom w:val="nil"/>
              <w:right w:val="nil"/>
            </w:tcBorders>
            <w:shd w:val="clear" w:color="auto" w:fill="auto"/>
            <w:noWrap/>
            <w:vAlign w:val="bottom"/>
            <w:hideMark/>
          </w:tcPr>
          <w:p w14:paraId="5F3534C4"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0.008</w:t>
            </w:r>
          </w:p>
        </w:tc>
        <w:tc>
          <w:tcPr>
            <w:tcW w:w="480" w:type="dxa"/>
            <w:tcBorders>
              <w:top w:val="nil"/>
              <w:left w:val="nil"/>
              <w:bottom w:val="nil"/>
              <w:right w:val="nil"/>
            </w:tcBorders>
            <w:shd w:val="clear" w:color="auto" w:fill="auto"/>
            <w:noWrap/>
            <w:vAlign w:val="bottom"/>
            <w:hideMark/>
          </w:tcPr>
          <w:p w14:paraId="17362583"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1349D20F"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0.011</w:t>
            </w:r>
          </w:p>
        </w:tc>
      </w:tr>
      <w:tr w:rsidR="00FC6F62" w:rsidRPr="00FC6F62" w14:paraId="76D39CF8" w14:textId="77777777" w:rsidTr="009C780A">
        <w:trPr>
          <w:trHeight w:val="288"/>
        </w:trPr>
        <w:tc>
          <w:tcPr>
            <w:tcW w:w="3544" w:type="dxa"/>
            <w:tcBorders>
              <w:top w:val="nil"/>
              <w:left w:val="nil"/>
              <w:bottom w:val="nil"/>
              <w:right w:val="nil"/>
            </w:tcBorders>
            <w:shd w:val="clear" w:color="auto" w:fill="auto"/>
            <w:noWrap/>
            <w:vAlign w:val="bottom"/>
            <w:hideMark/>
          </w:tcPr>
          <w:p w14:paraId="79ACCBB9"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crisis only</w:t>
            </w:r>
          </w:p>
        </w:tc>
        <w:tc>
          <w:tcPr>
            <w:tcW w:w="1214" w:type="dxa"/>
            <w:tcBorders>
              <w:top w:val="nil"/>
              <w:left w:val="nil"/>
              <w:bottom w:val="nil"/>
              <w:right w:val="nil"/>
            </w:tcBorders>
            <w:shd w:val="clear" w:color="auto" w:fill="auto"/>
            <w:noWrap/>
            <w:vAlign w:val="bottom"/>
            <w:hideMark/>
          </w:tcPr>
          <w:p w14:paraId="7510825F"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continuous</w:t>
            </w:r>
          </w:p>
        </w:tc>
        <w:tc>
          <w:tcPr>
            <w:tcW w:w="944" w:type="dxa"/>
            <w:tcBorders>
              <w:top w:val="nil"/>
              <w:left w:val="nil"/>
              <w:bottom w:val="nil"/>
              <w:right w:val="nil"/>
            </w:tcBorders>
            <w:shd w:val="clear" w:color="auto" w:fill="auto"/>
            <w:noWrap/>
            <w:vAlign w:val="bottom"/>
            <w:hideMark/>
          </w:tcPr>
          <w:p w14:paraId="1566749E"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without</w:t>
            </w:r>
          </w:p>
        </w:tc>
        <w:tc>
          <w:tcPr>
            <w:tcW w:w="1000" w:type="dxa"/>
            <w:tcBorders>
              <w:top w:val="nil"/>
              <w:left w:val="nil"/>
              <w:bottom w:val="nil"/>
              <w:right w:val="nil"/>
            </w:tcBorders>
            <w:shd w:val="clear" w:color="auto" w:fill="auto"/>
            <w:noWrap/>
            <w:vAlign w:val="bottom"/>
            <w:hideMark/>
          </w:tcPr>
          <w:p w14:paraId="16949FDA"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0.001</w:t>
            </w:r>
          </w:p>
        </w:tc>
        <w:tc>
          <w:tcPr>
            <w:tcW w:w="480" w:type="dxa"/>
            <w:tcBorders>
              <w:top w:val="nil"/>
              <w:left w:val="nil"/>
              <w:bottom w:val="nil"/>
              <w:right w:val="nil"/>
            </w:tcBorders>
            <w:shd w:val="clear" w:color="auto" w:fill="auto"/>
            <w:noWrap/>
            <w:vAlign w:val="bottom"/>
            <w:hideMark/>
          </w:tcPr>
          <w:p w14:paraId="5EC5287D"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t>
            </w:r>
          </w:p>
        </w:tc>
        <w:tc>
          <w:tcPr>
            <w:tcW w:w="830" w:type="dxa"/>
            <w:tcBorders>
              <w:top w:val="nil"/>
              <w:left w:val="nil"/>
              <w:bottom w:val="nil"/>
              <w:right w:val="nil"/>
            </w:tcBorders>
            <w:shd w:val="clear" w:color="auto" w:fill="auto"/>
            <w:noWrap/>
            <w:vAlign w:val="bottom"/>
            <w:hideMark/>
          </w:tcPr>
          <w:p w14:paraId="4CAF2963" w14:textId="5332E190"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w:t>
            </w:r>
          </w:p>
        </w:tc>
      </w:tr>
      <w:tr w:rsidR="00FC6F62" w:rsidRPr="00FC6F62" w14:paraId="0749D7D5" w14:textId="77777777" w:rsidTr="009C780A">
        <w:trPr>
          <w:trHeight w:val="288"/>
        </w:trPr>
        <w:tc>
          <w:tcPr>
            <w:tcW w:w="3544" w:type="dxa"/>
            <w:tcBorders>
              <w:top w:val="nil"/>
              <w:left w:val="nil"/>
              <w:bottom w:val="single" w:sz="4" w:space="0" w:color="auto"/>
              <w:right w:val="nil"/>
            </w:tcBorders>
            <w:shd w:val="clear" w:color="auto" w:fill="auto"/>
            <w:noWrap/>
            <w:vAlign w:val="bottom"/>
            <w:hideMark/>
          </w:tcPr>
          <w:p w14:paraId="2F39C66A"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crisis only</w:t>
            </w:r>
          </w:p>
        </w:tc>
        <w:tc>
          <w:tcPr>
            <w:tcW w:w="1214" w:type="dxa"/>
            <w:tcBorders>
              <w:top w:val="nil"/>
              <w:left w:val="nil"/>
              <w:bottom w:val="single" w:sz="4" w:space="0" w:color="auto"/>
              <w:right w:val="nil"/>
            </w:tcBorders>
            <w:shd w:val="clear" w:color="auto" w:fill="auto"/>
            <w:noWrap/>
            <w:vAlign w:val="bottom"/>
            <w:hideMark/>
          </w:tcPr>
          <w:p w14:paraId="567D8EC6"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continuous</w:t>
            </w:r>
          </w:p>
        </w:tc>
        <w:tc>
          <w:tcPr>
            <w:tcW w:w="944" w:type="dxa"/>
            <w:tcBorders>
              <w:top w:val="nil"/>
              <w:left w:val="nil"/>
              <w:bottom w:val="single" w:sz="4" w:space="0" w:color="auto"/>
              <w:right w:val="nil"/>
            </w:tcBorders>
            <w:shd w:val="clear" w:color="auto" w:fill="auto"/>
            <w:noWrap/>
            <w:vAlign w:val="bottom"/>
            <w:hideMark/>
          </w:tcPr>
          <w:p w14:paraId="29DB1999"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w:t>
            </w:r>
          </w:p>
        </w:tc>
        <w:tc>
          <w:tcPr>
            <w:tcW w:w="1000" w:type="dxa"/>
            <w:tcBorders>
              <w:top w:val="nil"/>
              <w:left w:val="nil"/>
              <w:bottom w:val="single" w:sz="4" w:space="0" w:color="auto"/>
              <w:right w:val="nil"/>
            </w:tcBorders>
            <w:shd w:val="clear" w:color="auto" w:fill="auto"/>
            <w:noWrap/>
            <w:vAlign w:val="bottom"/>
            <w:hideMark/>
          </w:tcPr>
          <w:p w14:paraId="5571C9FD" w14:textId="33D112F1"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w:t>
            </w:r>
          </w:p>
        </w:tc>
        <w:tc>
          <w:tcPr>
            <w:tcW w:w="480" w:type="dxa"/>
            <w:tcBorders>
              <w:top w:val="nil"/>
              <w:left w:val="nil"/>
              <w:bottom w:val="single" w:sz="4" w:space="0" w:color="auto"/>
              <w:right w:val="nil"/>
            </w:tcBorders>
            <w:shd w:val="clear" w:color="auto" w:fill="auto"/>
            <w:noWrap/>
            <w:vAlign w:val="bottom"/>
            <w:hideMark/>
          </w:tcPr>
          <w:p w14:paraId="095ECCB9"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w:t>
            </w:r>
          </w:p>
        </w:tc>
        <w:tc>
          <w:tcPr>
            <w:tcW w:w="830" w:type="dxa"/>
            <w:tcBorders>
              <w:top w:val="nil"/>
              <w:left w:val="nil"/>
              <w:bottom w:val="single" w:sz="4" w:space="0" w:color="auto"/>
              <w:right w:val="nil"/>
            </w:tcBorders>
            <w:shd w:val="clear" w:color="auto" w:fill="auto"/>
            <w:noWrap/>
            <w:vAlign w:val="bottom"/>
            <w:hideMark/>
          </w:tcPr>
          <w:p w14:paraId="14E09892" w14:textId="5211495E"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w:t>
            </w:r>
          </w:p>
        </w:tc>
      </w:tr>
    </w:tbl>
    <w:p w14:paraId="53428594" w14:textId="7F1D2E63" w:rsidR="00FC6F62" w:rsidRPr="00FC6F62" w:rsidRDefault="00FC6F62" w:rsidP="00FC6F62">
      <w:pPr>
        <w:spacing w:line="240" w:lineRule="auto"/>
        <w:jc w:val="both"/>
        <w:rPr>
          <w:rFonts w:ascii="Times New Roman" w:hAnsi="Times New Roman" w:cs="Times New Roman"/>
          <w:i/>
          <w:sz w:val="20"/>
          <w:szCs w:val="20"/>
        </w:rPr>
      </w:pPr>
      <w:r w:rsidRPr="00FC6F62">
        <w:rPr>
          <w:rFonts w:ascii="Times New Roman" w:hAnsi="Times New Roman" w:cs="Times New Roman"/>
          <w:i/>
          <w:sz w:val="20"/>
          <w:szCs w:val="20"/>
        </w:rPr>
        <w:t>Sources: 1VOP</w:t>
      </w:r>
      <w:del w:id="933" w:author="Jochem Tolsma" w:date="2021-01-12T16:23:00Z">
        <w:r w:rsidRPr="00FC6F62" w:rsidDel="005502FA">
          <w:rPr>
            <w:rFonts w:ascii="Times New Roman" w:hAnsi="Times New Roman" w:cs="Times New Roman"/>
            <w:i/>
            <w:sz w:val="20"/>
            <w:szCs w:val="20"/>
          </w:rPr>
          <w:delText xml:space="preserve"> (2015</w:delText>
        </w:r>
      </w:del>
      <w:del w:id="934" w:author="Jochem Tolsma" w:date="2021-01-12T16:24:00Z">
        <w:r w:rsidRPr="00FC6F62" w:rsidDel="005502FA">
          <w:rPr>
            <w:rFonts w:ascii="Times New Roman" w:hAnsi="Times New Roman" w:cs="Times New Roman"/>
            <w:i/>
            <w:sz w:val="20"/>
            <w:szCs w:val="20"/>
          </w:rPr>
          <w:delText>)</w:delText>
        </w:r>
      </w:del>
      <w:r w:rsidRPr="00FC6F62">
        <w:rPr>
          <w:rFonts w:ascii="Times New Roman" w:hAnsi="Times New Roman" w:cs="Times New Roman"/>
          <w:i/>
          <w:sz w:val="20"/>
          <w:szCs w:val="20"/>
        </w:rPr>
        <w:t>, COA</w:t>
      </w:r>
      <w:del w:id="935" w:author="Jochem Tolsma" w:date="2021-01-12T16:24:00Z">
        <w:r w:rsidRPr="00FC6F62" w:rsidDel="005502FA">
          <w:rPr>
            <w:rFonts w:ascii="Times New Roman" w:hAnsi="Times New Roman" w:cs="Times New Roman"/>
            <w:i/>
            <w:sz w:val="20"/>
            <w:szCs w:val="20"/>
          </w:rPr>
          <w:delText xml:space="preserve"> (2015)</w:delText>
        </w:r>
      </w:del>
      <w:r w:rsidRPr="00FC6F62">
        <w:rPr>
          <w:rFonts w:ascii="Times New Roman" w:hAnsi="Times New Roman" w:cs="Times New Roman"/>
          <w:i/>
          <w:sz w:val="20"/>
          <w:szCs w:val="20"/>
        </w:rPr>
        <w:t>.</w:t>
      </w:r>
    </w:p>
    <w:p w14:paraId="3A0B6B30" w14:textId="77777777" w:rsidR="00FC6F62" w:rsidRPr="00FC6F62" w:rsidRDefault="00FC6F62" w:rsidP="00FC6F62">
      <w:pPr>
        <w:spacing w:line="240" w:lineRule="auto"/>
        <w:jc w:val="both"/>
        <w:rPr>
          <w:rFonts w:ascii="Times New Roman" w:hAnsi="Times New Roman" w:cs="Times New Roman"/>
          <w:sz w:val="20"/>
          <w:szCs w:val="20"/>
        </w:rPr>
      </w:pPr>
      <w:r w:rsidRPr="00FC6F62">
        <w:rPr>
          <w:rFonts w:ascii="Times New Roman" w:hAnsi="Times New Roman" w:cs="Times New Roman"/>
          <w:sz w:val="20"/>
          <w:szCs w:val="20"/>
        </w:rPr>
        <w:t>+ p&lt;0.10; * p&lt;0.05; (two-tailed test).</w:t>
      </w:r>
    </w:p>
    <w:p w14:paraId="1B58186D" w14:textId="2742E989" w:rsidR="00B2184F" w:rsidRPr="000C71F7" w:rsidRDefault="00FC6F62">
      <w:pPr>
        <w:rPr>
          <w:rFonts w:ascii="Times New Roman" w:hAnsi="Times New Roman" w:cs="Times New Roman"/>
          <w:sz w:val="20"/>
          <w:szCs w:val="20"/>
        </w:rPr>
      </w:pPr>
      <w:r w:rsidRPr="00FC6F62">
        <w:rPr>
          <w:rFonts w:ascii="Times New Roman" w:hAnsi="Times New Roman" w:cs="Times New Roman"/>
          <w:sz w:val="20"/>
          <w:szCs w:val="20"/>
        </w:rPr>
        <w:t xml:space="preserve">Notes: </w:t>
      </w:r>
      <w:r w:rsidRPr="00FC6F62">
        <w:rPr>
          <w:rFonts w:ascii="Times New Roman" w:eastAsia="Times New Roman" w:hAnsi="Times New Roman" w:cs="Times New Roman"/>
          <w:sz w:val="20"/>
          <w:szCs w:val="20"/>
          <w:lang w:val="en-US" w:eastAsia="en-US"/>
        </w:rPr>
        <w:t>N</w:t>
      </w:r>
      <w:r w:rsidRPr="00FC6F62">
        <w:rPr>
          <w:rFonts w:ascii="Times New Roman" w:eastAsia="Times New Roman" w:hAnsi="Times New Roman" w:cs="Times New Roman"/>
          <w:sz w:val="20"/>
          <w:szCs w:val="20"/>
          <w:vertAlign w:val="subscript"/>
          <w:lang w:val="en-US" w:eastAsia="en-US"/>
        </w:rPr>
        <w:t>individuals</w:t>
      </w:r>
      <w:r w:rsidRPr="00FC6F62">
        <w:rPr>
          <w:rFonts w:ascii="Times New Roman" w:eastAsia="Times New Roman" w:hAnsi="Times New Roman" w:cs="Times New Roman"/>
          <w:sz w:val="20"/>
          <w:szCs w:val="20"/>
          <w:lang w:val="en-US" w:eastAsia="en-US"/>
        </w:rPr>
        <w:t xml:space="preserve"> = 19,091; N</w:t>
      </w:r>
      <w:r w:rsidRPr="00FC6F62">
        <w:rPr>
          <w:rFonts w:ascii="Times New Roman" w:eastAsia="Times New Roman" w:hAnsi="Times New Roman" w:cs="Times New Roman"/>
          <w:sz w:val="20"/>
          <w:szCs w:val="20"/>
          <w:vertAlign w:val="subscript"/>
          <w:lang w:val="en-US" w:eastAsia="en-US"/>
        </w:rPr>
        <w:t>observations</w:t>
      </w:r>
      <w:r w:rsidRPr="00FC6F62">
        <w:rPr>
          <w:rFonts w:ascii="Times New Roman" w:eastAsia="Times New Roman" w:hAnsi="Times New Roman" w:cs="Times New Roman"/>
          <w:sz w:val="20"/>
          <w:szCs w:val="20"/>
          <w:lang w:val="en-US" w:eastAsia="en-US"/>
        </w:rPr>
        <w:t xml:space="preserve"> = 38,182; controls: gender, age, </w:t>
      </w:r>
      <w:r w:rsidRPr="00FC6F62">
        <w:rPr>
          <w:rFonts w:ascii="Times New Roman" w:eastAsia="Times New Roman" w:hAnsi="Times New Roman" w:cs="Times New Roman"/>
          <w:color w:val="000000"/>
          <w:sz w:val="20"/>
          <w:szCs w:val="20"/>
          <w:lang w:val="en-US" w:eastAsia="en-US"/>
        </w:rPr>
        <w:t xml:space="preserve">proportion non-western minorities neighbourhood, economic deprivation neighbourhood. </w:t>
      </w:r>
    </w:p>
    <w:sectPr w:rsidR="00B2184F" w:rsidRPr="000C71F7">
      <w:footerReference w:type="default" r:id="rId15"/>
      <w:pgSz w:w="11906" w:h="16838"/>
      <w:pgMar w:top="1418" w:right="1418" w:bottom="1418" w:left="1418" w:header="0"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B51A18" w14:textId="77777777" w:rsidR="001E14EC" w:rsidRDefault="001E14EC">
      <w:pPr>
        <w:spacing w:line="240" w:lineRule="auto"/>
      </w:pPr>
      <w:r>
        <w:separator/>
      </w:r>
    </w:p>
  </w:endnote>
  <w:endnote w:type="continuationSeparator" w:id="0">
    <w:p w14:paraId="6DADDEAF" w14:textId="77777777" w:rsidR="001E14EC" w:rsidRDefault="001E14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9393956"/>
      <w:docPartObj>
        <w:docPartGallery w:val="Page Numbers (Bottom of Page)"/>
        <w:docPartUnique/>
      </w:docPartObj>
    </w:sdtPr>
    <w:sdtContent>
      <w:p w14:paraId="0C3E2ED6" w14:textId="513CEC62" w:rsidR="00893BA7" w:rsidRDefault="00893BA7">
        <w:pPr>
          <w:pStyle w:val="Footer"/>
          <w:jc w:val="right"/>
        </w:pPr>
        <w:r>
          <w:rPr>
            <w:sz w:val="20"/>
          </w:rPr>
          <w:fldChar w:fldCharType="begin"/>
        </w:r>
        <w:r>
          <w:rPr>
            <w:sz w:val="20"/>
          </w:rPr>
          <w:instrText>PAGE</w:instrText>
        </w:r>
        <w:r>
          <w:rPr>
            <w:sz w:val="20"/>
          </w:rPr>
          <w:fldChar w:fldCharType="separate"/>
        </w:r>
        <w:r w:rsidR="005C1E24">
          <w:rPr>
            <w:noProof/>
            <w:sz w:val="20"/>
          </w:rPr>
          <w:t>22</w:t>
        </w:r>
        <w:r>
          <w:rPr>
            <w:sz w:val="20"/>
          </w:rPr>
          <w:fldChar w:fldCharType="end"/>
        </w:r>
      </w:p>
      <w:p w14:paraId="4897881B" w14:textId="77777777" w:rsidR="00893BA7" w:rsidRDefault="00893BA7">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942647"/>
      <w:docPartObj>
        <w:docPartGallery w:val="Page Numbers (Bottom of Page)"/>
        <w:docPartUnique/>
      </w:docPartObj>
    </w:sdtPr>
    <w:sdtContent>
      <w:p w14:paraId="48D3C909" w14:textId="764626D4" w:rsidR="00893BA7" w:rsidRDefault="00893BA7">
        <w:pPr>
          <w:pStyle w:val="Footer"/>
          <w:jc w:val="right"/>
        </w:pPr>
        <w:r>
          <w:rPr>
            <w:sz w:val="20"/>
          </w:rPr>
          <w:fldChar w:fldCharType="begin"/>
        </w:r>
        <w:r>
          <w:rPr>
            <w:sz w:val="20"/>
          </w:rPr>
          <w:instrText>PAGE</w:instrText>
        </w:r>
        <w:r>
          <w:rPr>
            <w:sz w:val="20"/>
          </w:rPr>
          <w:fldChar w:fldCharType="separate"/>
        </w:r>
        <w:r w:rsidR="005C1E24">
          <w:rPr>
            <w:noProof/>
            <w:sz w:val="20"/>
          </w:rPr>
          <w:t>29</w:t>
        </w:r>
        <w:r>
          <w:rPr>
            <w:sz w:val="20"/>
          </w:rPr>
          <w:fldChar w:fldCharType="end"/>
        </w:r>
      </w:p>
      <w:p w14:paraId="7FD446A4" w14:textId="77777777" w:rsidR="00893BA7" w:rsidRDefault="00893BA7">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0086376"/>
      <w:docPartObj>
        <w:docPartGallery w:val="Page Numbers (Bottom of Page)"/>
        <w:docPartUnique/>
      </w:docPartObj>
    </w:sdtPr>
    <w:sdtContent>
      <w:p w14:paraId="5B2185A5" w14:textId="2BCE9DDA" w:rsidR="00893BA7" w:rsidRDefault="00893BA7">
        <w:pPr>
          <w:pStyle w:val="Footer"/>
          <w:jc w:val="right"/>
        </w:pPr>
        <w:r>
          <w:rPr>
            <w:sz w:val="20"/>
          </w:rPr>
          <w:fldChar w:fldCharType="begin"/>
        </w:r>
        <w:r>
          <w:rPr>
            <w:sz w:val="20"/>
          </w:rPr>
          <w:instrText>PAGE</w:instrText>
        </w:r>
        <w:r>
          <w:rPr>
            <w:sz w:val="20"/>
          </w:rPr>
          <w:fldChar w:fldCharType="separate"/>
        </w:r>
        <w:r w:rsidR="005C1E24">
          <w:rPr>
            <w:noProof/>
            <w:sz w:val="20"/>
          </w:rPr>
          <w:t>31</w:t>
        </w:r>
        <w:r>
          <w:rPr>
            <w:sz w:val="20"/>
          </w:rPr>
          <w:fldChar w:fldCharType="end"/>
        </w:r>
      </w:p>
      <w:p w14:paraId="3010FB7C" w14:textId="77777777" w:rsidR="00893BA7" w:rsidRDefault="00893BA7">
        <w:pPr>
          <w:pStyle w:val="Footer"/>
        </w:pP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885813"/>
      <w:docPartObj>
        <w:docPartGallery w:val="Page Numbers (Bottom of Page)"/>
        <w:docPartUnique/>
      </w:docPartObj>
    </w:sdtPr>
    <w:sdtContent>
      <w:p w14:paraId="2A8F2AC7" w14:textId="4CE2732D" w:rsidR="00893BA7" w:rsidRDefault="00893BA7">
        <w:pPr>
          <w:pStyle w:val="Footer"/>
          <w:jc w:val="right"/>
        </w:pPr>
        <w:r>
          <w:rPr>
            <w:sz w:val="20"/>
          </w:rPr>
          <w:fldChar w:fldCharType="begin"/>
        </w:r>
        <w:r>
          <w:rPr>
            <w:sz w:val="20"/>
          </w:rPr>
          <w:instrText>PAGE</w:instrText>
        </w:r>
        <w:r>
          <w:rPr>
            <w:sz w:val="20"/>
          </w:rPr>
          <w:fldChar w:fldCharType="separate"/>
        </w:r>
        <w:r w:rsidR="005C1E24">
          <w:rPr>
            <w:noProof/>
            <w:sz w:val="20"/>
          </w:rPr>
          <w:t>32</w:t>
        </w:r>
        <w:r>
          <w:rPr>
            <w:sz w:val="20"/>
          </w:rPr>
          <w:fldChar w:fldCharType="end"/>
        </w:r>
      </w:p>
      <w:p w14:paraId="5168E0F2" w14:textId="77777777" w:rsidR="00893BA7" w:rsidRDefault="00893BA7">
        <w:pPr>
          <w:pStyle w:val="Footer"/>
        </w:pP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0895112"/>
      <w:docPartObj>
        <w:docPartGallery w:val="Page Numbers (Bottom of Page)"/>
        <w:docPartUnique/>
      </w:docPartObj>
    </w:sdtPr>
    <w:sdtContent>
      <w:p w14:paraId="3DFBD2D0" w14:textId="051A83B3" w:rsidR="00893BA7" w:rsidRDefault="00893BA7">
        <w:pPr>
          <w:pStyle w:val="Footer"/>
          <w:jc w:val="right"/>
        </w:pPr>
        <w:r>
          <w:rPr>
            <w:sz w:val="20"/>
          </w:rPr>
          <w:fldChar w:fldCharType="begin"/>
        </w:r>
        <w:r>
          <w:rPr>
            <w:sz w:val="20"/>
          </w:rPr>
          <w:instrText>PAGE</w:instrText>
        </w:r>
        <w:r>
          <w:rPr>
            <w:sz w:val="20"/>
          </w:rPr>
          <w:fldChar w:fldCharType="separate"/>
        </w:r>
        <w:r w:rsidR="005C1E24">
          <w:rPr>
            <w:noProof/>
            <w:sz w:val="20"/>
          </w:rPr>
          <w:t>34</w:t>
        </w:r>
        <w:r>
          <w:rPr>
            <w:sz w:val="20"/>
          </w:rPr>
          <w:fldChar w:fldCharType="end"/>
        </w:r>
      </w:p>
      <w:p w14:paraId="00D34E95" w14:textId="77777777" w:rsidR="00893BA7" w:rsidRDefault="00893BA7">
        <w:pPr>
          <w:pStyle w:val="Footer"/>
        </w:pP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8150483"/>
      <w:docPartObj>
        <w:docPartGallery w:val="Page Numbers (Bottom of Page)"/>
        <w:docPartUnique/>
      </w:docPartObj>
    </w:sdtPr>
    <w:sdtContent>
      <w:p w14:paraId="012F62F4" w14:textId="29BF1A54" w:rsidR="00893BA7" w:rsidRDefault="00893BA7">
        <w:pPr>
          <w:pStyle w:val="Footer"/>
          <w:jc w:val="right"/>
        </w:pPr>
        <w:r>
          <w:rPr>
            <w:sz w:val="20"/>
          </w:rPr>
          <w:fldChar w:fldCharType="begin"/>
        </w:r>
        <w:r>
          <w:rPr>
            <w:sz w:val="20"/>
          </w:rPr>
          <w:instrText>PAGE</w:instrText>
        </w:r>
        <w:r>
          <w:rPr>
            <w:sz w:val="20"/>
          </w:rPr>
          <w:fldChar w:fldCharType="separate"/>
        </w:r>
        <w:r w:rsidR="005C1E24">
          <w:rPr>
            <w:noProof/>
            <w:sz w:val="20"/>
          </w:rPr>
          <w:t>35</w:t>
        </w:r>
        <w:r>
          <w:rPr>
            <w:sz w:val="20"/>
          </w:rPr>
          <w:fldChar w:fldCharType="end"/>
        </w:r>
      </w:p>
      <w:p w14:paraId="11F3D9D9" w14:textId="77777777" w:rsidR="00893BA7" w:rsidRDefault="00893BA7">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C5EDDD" w14:textId="77777777" w:rsidR="001E14EC" w:rsidRDefault="001E14EC">
      <w:pPr>
        <w:spacing w:line="240" w:lineRule="auto"/>
      </w:pPr>
      <w:r>
        <w:separator/>
      </w:r>
    </w:p>
  </w:footnote>
  <w:footnote w:type="continuationSeparator" w:id="0">
    <w:p w14:paraId="18CA0342" w14:textId="77777777" w:rsidR="001E14EC" w:rsidRDefault="001E14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D245A"/>
    <w:multiLevelType w:val="hybridMultilevel"/>
    <w:tmpl w:val="62BE71CC"/>
    <w:lvl w:ilvl="0" w:tplc="1C5A33A2">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9F4687"/>
    <w:multiLevelType w:val="hybridMultilevel"/>
    <w:tmpl w:val="A4E2FC7C"/>
    <w:lvl w:ilvl="0" w:tplc="8A9ABD88">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0F6FD5"/>
    <w:multiLevelType w:val="hybridMultilevel"/>
    <w:tmpl w:val="62BE71CC"/>
    <w:lvl w:ilvl="0" w:tplc="1C5A33A2">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2047B3B"/>
    <w:multiLevelType w:val="multilevel"/>
    <w:tmpl w:val="95487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E5527C8"/>
    <w:multiLevelType w:val="multilevel"/>
    <w:tmpl w:val="9A9CF392"/>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A2C5F24"/>
    <w:multiLevelType w:val="multilevel"/>
    <w:tmpl w:val="7C00B2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velkoul, M.J. (Michael)">
    <w15:presenceInfo w15:providerId="None" w15:userId="Savelkoul, M.J. (Michael)"/>
  </w15:person>
  <w15:person w15:author="Jochem Tolsma">
    <w15:presenceInfo w15:providerId="None" w15:userId="Jochem Tols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trackRevisions/>
  <w:documentProtection w:edit="trackedChanges" w:enforcement="1" w:cryptProviderType="rsaAES" w:cryptAlgorithmClass="hash" w:cryptAlgorithmType="typeAny" w:cryptAlgorithmSid="14" w:cryptSpinCount="100000" w:hash="Xt+5waTOBmQUxV0dwXjtUZ0Vtqb3bus3SImOgCVsj3QXhALxfWL5QAWtrbynvgRWMUfBHaIAUBr6DFdbBJ7weg==" w:salt="G/HTlzvfdXYzVNv1wTlGYQ=="/>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3B4"/>
    <w:rsid w:val="000257D1"/>
    <w:rsid w:val="00040E68"/>
    <w:rsid w:val="000537DC"/>
    <w:rsid w:val="00072620"/>
    <w:rsid w:val="000735B9"/>
    <w:rsid w:val="00080C82"/>
    <w:rsid w:val="00081526"/>
    <w:rsid w:val="0008739B"/>
    <w:rsid w:val="00091FFC"/>
    <w:rsid w:val="0009697B"/>
    <w:rsid w:val="000A0454"/>
    <w:rsid w:val="000B55B2"/>
    <w:rsid w:val="000C71F7"/>
    <w:rsid w:val="000E3EA6"/>
    <w:rsid w:val="000F305E"/>
    <w:rsid w:val="00117D91"/>
    <w:rsid w:val="0012568E"/>
    <w:rsid w:val="0012741E"/>
    <w:rsid w:val="00135C40"/>
    <w:rsid w:val="00141787"/>
    <w:rsid w:val="00167D0B"/>
    <w:rsid w:val="001778A2"/>
    <w:rsid w:val="001A0AC4"/>
    <w:rsid w:val="001C2D98"/>
    <w:rsid w:val="001C3C19"/>
    <w:rsid w:val="001C5B61"/>
    <w:rsid w:val="001C6FDE"/>
    <w:rsid w:val="001D418D"/>
    <w:rsid w:val="001D4A1E"/>
    <w:rsid w:val="001D539E"/>
    <w:rsid w:val="001E14EC"/>
    <w:rsid w:val="001E473A"/>
    <w:rsid w:val="001E64FB"/>
    <w:rsid w:val="001F1E7D"/>
    <w:rsid w:val="00201127"/>
    <w:rsid w:val="002015D5"/>
    <w:rsid w:val="00216010"/>
    <w:rsid w:val="00226A6D"/>
    <w:rsid w:val="002470DF"/>
    <w:rsid w:val="002765DB"/>
    <w:rsid w:val="00293299"/>
    <w:rsid w:val="002A75A5"/>
    <w:rsid w:val="002B0FCA"/>
    <w:rsid w:val="002B3297"/>
    <w:rsid w:val="002B43BF"/>
    <w:rsid w:val="002B77D2"/>
    <w:rsid w:val="002C0D47"/>
    <w:rsid w:val="002E667D"/>
    <w:rsid w:val="002F5A55"/>
    <w:rsid w:val="00306965"/>
    <w:rsid w:val="00330D42"/>
    <w:rsid w:val="00335E27"/>
    <w:rsid w:val="0034118D"/>
    <w:rsid w:val="00361EB1"/>
    <w:rsid w:val="003809AA"/>
    <w:rsid w:val="00380A2B"/>
    <w:rsid w:val="003B550F"/>
    <w:rsid w:val="003D01B6"/>
    <w:rsid w:val="003F3EB6"/>
    <w:rsid w:val="00405705"/>
    <w:rsid w:val="00406DBD"/>
    <w:rsid w:val="00436F8D"/>
    <w:rsid w:val="00454AAC"/>
    <w:rsid w:val="004B2AE9"/>
    <w:rsid w:val="004B75E9"/>
    <w:rsid w:val="004C0FF0"/>
    <w:rsid w:val="004D1877"/>
    <w:rsid w:val="004D7D0D"/>
    <w:rsid w:val="004E3349"/>
    <w:rsid w:val="004E391C"/>
    <w:rsid w:val="004F1D57"/>
    <w:rsid w:val="00500875"/>
    <w:rsid w:val="00511C0B"/>
    <w:rsid w:val="00513561"/>
    <w:rsid w:val="00520AE8"/>
    <w:rsid w:val="005328B1"/>
    <w:rsid w:val="005363FA"/>
    <w:rsid w:val="00541FA8"/>
    <w:rsid w:val="00545E53"/>
    <w:rsid w:val="005502FA"/>
    <w:rsid w:val="005859A6"/>
    <w:rsid w:val="005A4FB5"/>
    <w:rsid w:val="005B48BB"/>
    <w:rsid w:val="005C1E24"/>
    <w:rsid w:val="005E140F"/>
    <w:rsid w:val="005E58D4"/>
    <w:rsid w:val="00600C1F"/>
    <w:rsid w:val="0061635F"/>
    <w:rsid w:val="0061744A"/>
    <w:rsid w:val="00630B9A"/>
    <w:rsid w:val="00645641"/>
    <w:rsid w:val="00647398"/>
    <w:rsid w:val="006545B0"/>
    <w:rsid w:val="00672744"/>
    <w:rsid w:val="0068157A"/>
    <w:rsid w:val="0068282A"/>
    <w:rsid w:val="006A1A6E"/>
    <w:rsid w:val="006B077F"/>
    <w:rsid w:val="006C67AC"/>
    <w:rsid w:val="006C7B83"/>
    <w:rsid w:val="006D2CFC"/>
    <w:rsid w:val="006D5ACA"/>
    <w:rsid w:val="006E4FAB"/>
    <w:rsid w:val="006F5578"/>
    <w:rsid w:val="00706145"/>
    <w:rsid w:val="00706CB2"/>
    <w:rsid w:val="00707C67"/>
    <w:rsid w:val="00712129"/>
    <w:rsid w:val="00740C06"/>
    <w:rsid w:val="00743672"/>
    <w:rsid w:val="00780CE1"/>
    <w:rsid w:val="00784A42"/>
    <w:rsid w:val="007C2FF2"/>
    <w:rsid w:val="007C308A"/>
    <w:rsid w:val="007C33A7"/>
    <w:rsid w:val="008319CA"/>
    <w:rsid w:val="0084491D"/>
    <w:rsid w:val="00850D74"/>
    <w:rsid w:val="00857736"/>
    <w:rsid w:val="008633C8"/>
    <w:rsid w:val="00864CFB"/>
    <w:rsid w:val="008739D7"/>
    <w:rsid w:val="00875BD1"/>
    <w:rsid w:val="0087685D"/>
    <w:rsid w:val="0088361D"/>
    <w:rsid w:val="00893BA7"/>
    <w:rsid w:val="008A54D0"/>
    <w:rsid w:val="008C0C49"/>
    <w:rsid w:val="008E6FD1"/>
    <w:rsid w:val="009022CF"/>
    <w:rsid w:val="0090317C"/>
    <w:rsid w:val="009079D9"/>
    <w:rsid w:val="00922780"/>
    <w:rsid w:val="009329A3"/>
    <w:rsid w:val="00954D5D"/>
    <w:rsid w:val="00954FBF"/>
    <w:rsid w:val="0095662A"/>
    <w:rsid w:val="00964A86"/>
    <w:rsid w:val="009653B4"/>
    <w:rsid w:val="009804C3"/>
    <w:rsid w:val="0098522A"/>
    <w:rsid w:val="0099297B"/>
    <w:rsid w:val="009A62F3"/>
    <w:rsid w:val="009B128D"/>
    <w:rsid w:val="009C780A"/>
    <w:rsid w:val="009D4769"/>
    <w:rsid w:val="009E1879"/>
    <w:rsid w:val="009F009F"/>
    <w:rsid w:val="00A14CA7"/>
    <w:rsid w:val="00A15E17"/>
    <w:rsid w:val="00A2234A"/>
    <w:rsid w:val="00A30E56"/>
    <w:rsid w:val="00A5079E"/>
    <w:rsid w:val="00A5096A"/>
    <w:rsid w:val="00A51A98"/>
    <w:rsid w:val="00A5705C"/>
    <w:rsid w:val="00A723A5"/>
    <w:rsid w:val="00A83351"/>
    <w:rsid w:val="00A836DB"/>
    <w:rsid w:val="00A83D32"/>
    <w:rsid w:val="00A87B86"/>
    <w:rsid w:val="00AA0D26"/>
    <w:rsid w:val="00AA559E"/>
    <w:rsid w:val="00AB149D"/>
    <w:rsid w:val="00AB3CF8"/>
    <w:rsid w:val="00AE7DB4"/>
    <w:rsid w:val="00B2184F"/>
    <w:rsid w:val="00B21D89"/>
    <w:rsid w:val="00B2535B"/>
    <w:rsid w:val="00B267EF"/>
    <w:rsid w:val="00B369BA"/>
    <w:rsid w:val="00B52D05"/>
    <w:rsid w:val="00B56863"/>
    <w:rsid w:val="00B62290"/>
    <w:rsid w:val="00B76EC1"/>
    <w:rsid w:val="00BB7F61"/>
    <w:rsid w:val="00BC2E13"/>
    <w:rsid w:val="00BC6923"/>
    <w:rsid w:val="00BD1AC8"/>
    <w:rsid w:val="00BD3862"/>
    <w:rsid w:val="00BF6F3E"/>
    <w:rsid w:val="00C2732D"/>
    <w:rsid w:val="00C304D8"/>
    <w:rsid w:val="00C3113C"/>
    <w:rsid w:val="00C33BB9"/>
    <w:rsid w:val="00C345A3"/>
    <w:rsid w:val="00C35AD9"/>
    <w:rsid w:val="00C5674C"/>
    <w:rsid w:val="00C700DE"/>
    <w:rsid w:val="00C9439F"/>
    <w:rsid w:val="00CD47C3"/>
    <w:rsid w:val="00D13A45"/>
    <w:rsid w:val="00D178E3"/>
    <w:rsid w:val="00D17F36"/>
    <w:rsid w:val="00D21421"/>
    <w:rsid w:val="00D21C4F"/>
    <w:rsid w:val="00D316A8"/>
    <w:rsid w:val="00D43B4D"/>
    <w:rsid w:val="00D63664"/>
    <w:rsid w:val="00D677CC"/>
    <w:rsid w:val="00D77D63"/>
    <w:rsid w:val="00D91701"/>
    <w:rsid w:val="00D9713A"/>
    <w:rsid w:val="00DA0402"/>
    <w:rsid w:val="00DA11EA"/>
    <w:rsid w:val="00DA4869"/>
    <w:rsid w:val="00DB3018"/>
    <w:rsid w:val="00DB68F8"/>
    <w:rsid w:val="00DC271E"/>
    <w:rsid w:val="00DF0DC9"/>
    <w:rsid w:val="00E123C4"/>
    <w:rsid w:val="00E21C78"/>
    <w:rsid w:val="00E25BD4"/>
    <w:rsid w:val="00E31588"/>
    <w:rsid w:val="00E436AA"/>
    <w:rsid w:val="00E47B2D"/>
    <w:rsid w:val="00E57BB7"/>
    <w:rsid w:val="00E77F8F"/>
    <w:rsid w:val="00E83DD8"/>
    <w:rsid w:val="00E863E0"/>
    <w:rsid w:val="00E93106"/>
    <w:rsid w:val="00E96A48"/>
    <w:rsid w:val="00E970F2"/>
    <w:rsid w:val="00EA13F5"/>
    <w:rsid w:val="00EA36C5"/>
    <w:rsid w:val="00EA4935"/>
    <w:rsid w:val="00EC283F"/>
    <w:rsid w:val="00EC58CB"/>
    <w:rsid w:val="00EE4163"/>
    <w:rsid w:val="00EE5215"/>
    <w:rsid w:val="00EF5721"/>
    <w:rsid w:val="00F016F6"/>
    <w:rsid w:val="00F01EB0"/>
    <w:rsid w:val="00F329E8"/>
    <w:rsid w:val="00F35640"/>
    <w:rsid w:val="00F46351"/>
    <w:rsid w:val="00F50DF4"/>
    <w:rsid w:val="00F527EC"/>
    <w:rsid w:val="00F65B20"/>
    <w:rsid w:val="00F87912"/>
    <w:rsid w:val="00F87CC1"/>
    <w:rsid w:val="00F93928"/>
    <w:rsid w:val="00F94C69"/>
    <w:rsid w:val="00F97011"/>
    <w:rsid w:val="00FB5D98"/>
    <w:rsid w:val="00FB7CB7"/>
    <w:rsid w:val="00FC0E8D"/>
    <w:rsid w:val="00FC1C7F"/>
    <w:rsid w:val="00FC4B5E"/>
    <w:rsid w:val="00FC5769"/>
    <w:rsid w:val="00FC63C8"/>
    <w:rsid w:val="00FC6F62"/>
    <w:rsid w:val="00FE65F3"/>
    <w:rsid w:val="00FE6F71"/>
    <w:rsid w:val="00FF3BBB"/>
    <w:rsid w:val="00FF3E7A"/>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D171"/>
  <w15:docId w15:val="{FADB6BC9-2263-49D3-82E6-B7B6D3602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FA8"/>
    <w:pPr>
      <w:spacing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C1160"/>
    <w:rPr>
      <w:color w:val="0000FF" w:themeColor="hyperlink"/>
      <w:u w:val="single"/>
    </w:rPr>
  </w:style>
  <w:style w:type="character" w:customStyle="1" w:styleId="apple-converted-space">
    <w:name w:val="apple-converted-space"/>
    <w:basedOn w:val="DefaultParagraphFont"/>
    <w:qFormat/>
    <w:rsid w:val="004C1160"/>
  </w:style>
  <w:style w:type="character" w:styleId="CommentReference">
    <w:name w:val="annotation reference"/>
    <w:basedOn w:val="DefaultParagraphFont"/>
    <w:uiPriority w:val="99"/>
    <w:semiHidden/>
    <w:unhideWhenUsed/>
    <w:qFormat/>
    <w:rsid w:val="003A507F"/>
    <w:rPr>
      <w:sz w:val="16"/>
      <w:szCs w:val="16"/>
    </w:rPr>
  </w:style>
  <w:style w:type="character" w:customStyle="1" w:styleId="CommentTextChar">
    <w:name w:val="Comment Text Char"/>
    <w:basedOn w:val="DefaultParagraphFont"/>
    <w:link w:val="CommentText"/>
    <w:uiPriority w:val="99"/>
    <w:qFormat/>
    <w:rsid w:val="003A507F"/>
    <w:rPr>
      <w:sz w:val="20"/>
      <w:szCs w:val="20"/>
      <w:lang w:val="en-GB"/>
    </w:rPr>
  </w:style>
  <w:style w:type="character" w:customStyle="1" w:styleId="CommentSubjectChar">
    <w:name w:val="Comment Subject Char"/>
    <w:basedOn w:val="CommentTextChar"/>
    <w:link w:val="CommentSubject"/>
    <w:uiPriority w:val="99"/>
    <w:semiHidden/>
    <w:qFormat/>
    <w:rsid w:val="003A507F"/>
    <w:rPr>
      <w:b/>
      <w:bCs/>
      <w:sz w:val="20"/>
      <w:szCs w:val="20"/>
      <w:lang w:val="en-GB"/>
    </w:rPr>
  </w:style>
  <w:style w:type="character" w:customStyle="1" w:styleId="BalloonTextChar">
    <w:name w:val="Balloon Text Char"/>
    <w:basedOn w:val="DefaultParagraphFont"/>
    <w:link w:val="BalloonText"/>
    <w:uiPriority w:val="99"/>
    <w:semiHidden/>
    <w:qFormat/>
    <w:rsid w:val="003A507F"/>
    <w:rPr>
      <w:rFonts w:ascii="Tahoma" w:hAnsi="Tahoma" w:cs="Tahoma"/>
      <w:sz w:val="16"/>
      <w:szCs w:val="16"/>
      <w:lang w:val="en-GB"/>
    </w:rPr>
  </w:style>
  <w:style w:type="character" w:customStyle="1" w:styleId="author">
    <w:name w:val="author"/>
    <w:basedOn w:val="DefaultParagraphFont"/>
    <w:qFormat/>
    <w:rsid w:val="00C60678"/>
  </w:style>
  <w:style w:type="character" w:customStyle="1" w:styleId="pubyear">
    <w:name w:val="pubyear"/>
    <w:basedOn w:val="DefaultParagraphFont"/>
    <w:qFormat/>
    <w:rsid w:val="00C60678"/>
  </w:style>
  <w:style w:type="character" w:customStyle="1" w:styleId="articletitle">
    <w:name w:val="articletitle"/>
    <w:basedOn w:val="DefaultParagraphFont"/>
    <w:qFormat/>
    <w:rsid w:val="00C60678"/>
  </w:style>
  <w:style w:type="character" w:customStyle="1" w:styleId="journaltitle">
    <w:name w:val="journaltitle"/>
    <w:basedOn w:val="DefaultParagraphFont"/>
    <w:qFormat/>
    <w:rsid w:val="00C60678"/>
  </w:style>
  <w:style w:type="character" w:customStyle="1" w:styleId="vol">
    <w:name w:val="vol"/>
    <w:basedOn w:val="DefaultParagraphFont"/>
    <w:qFormat/>
    <w:rsid w:val="00C60678"/>
  </w:style>
  <w:style w:type="character" w:customStyle="1" w:styleId="citedissue">
    <w:name w:val="citedissue"/>
    <w:basedOn w:val="DefaultParagraphFont"/>
    <w:qFormat/>
    <w:rsid w:val="00C60678"/>
  </w:style>
  <w:style w:type="character" w:customStyle="1" w:styleId="pagefirst">
    <w:name w:val="pagefirst"/>
    <w:basedOn w:val="DefaultParagraphFont"/>
    <w:qFormat/>
    <w:rsid w:val="00C60678"/>
  </w:style>
  <w:style w:type="character" w:customStyle="1" w:styleId="pagelast">
    <w:name w:val="pagelast"/>
    <w:basedOn w:val="DefaultParagraphFont"/>
    <w:qFormat/>
    <w:rsid w:val="00C60678"/>
  </w:style>
  <w:style w:type="character" w:customStyle="1" w:styleId="HeaderChar">
    <w:name w:val="Header Char"/>
    <w:basedOn w:val="DefaultParagraphFont"/>
    <w:link w:val="Header"/>
    <w:uiPriority w:val="99"/>
    <w:qFormat/>
    <w:rsid w:val="00560D91"/>
    <w:rPr>
      <w:lang w:val="en-GB"/>
    </w:rPr>
  </w:style>
  <w:style w:type="character" w:customStyle="1" w:styleId="FooterChar">
    <w:name w:val="Footer Char"/>
    <w:basedOn w:val="DefaultParagraphFont"/>
    <w:link w:val="Footer"/>
    <w:uiPriority w:val="99"/>
    <w:qFormat/>
    <w:rsid w:val="00560D91"/>
    <w:rPr>
      <w:lang w:val="en-GB"/>
    </w:rPr>
  </w:style>
  <w:style w:type="character" w:customStyle="1" w:styleId="FootnoteTextChar">
    <w:name w:val="Footnote Text Char"/>
    <w:basedOn w:val="DefaultParagraphFont"/>
    <w:link w:val="FootnoteText"/>
    <w:uiPriority w:val="99"/>
    <w:semiHidden/>
    <w:qFormat/>
    <w:rsid w:val="00560D91"/>
    <w:rPr>
      <w:sz w:val="20"/>
      <w:szCs w:val="20"/>
      <w:lang w:val="en-GB"/>
    </w:rPr>
  </w:style>
  <w:style w:type="character" w:customStyle="1" w:styleId="FootnoteCharacters">
    <w:name w:val="Footnote Characters"/>
    <w:basedOn w:val="DefaultParagraphFont"/>
    <w:uiPriority w:val="99"/>
    <w:semiHidden/>
    <w:unhideWhenUsed/>
    <w:qFormat/>
    <w:rsid w:val="00560D91"/>
    <w:rPr>
      <w:vertAlign w:val="superscript"/>
    </w:rPr>
  </w:style>
  <w:style w:type="character" w:customStyle="1" w:styleId="FootnoteAnchor">
    <w:name w:val="Footnote Anchor"/>
    <w:rPr>
      <w:vertAlign w:val="superscript"/>
    </w:rPr>
  </w:style>
  <w:style w:type="character" w:styleId="Strong">
    <w:name w:val="Strong"/>
    <w:basedOn w:val="DefaultParagraphFont"/>
    <w:uiPriority w:val="22"/>
    <w:qFormat/>
    <w:rsid w:val="00973650"/>
    <w:rPr>
      <w:b/>
      <w:bCs/>
    </w:rPr>
  </w:style>
  <w:style w:type="character" w:styleId="FollowedHyperlink">
    <w:name w:val="FollowedHyperlink"/>
    <w:basedOn w:val="DefaultParagraphFont"/>
    <w:uiPriority w:val="99"/>
    <w:semiHidden/>
    <w:unhideWhenUsed/>
    <w:qFormat/>
    <w:rsid w:val="0063082A"/>
    <w:rPr>
      <w:color w:val="800080" w:themeColor="followedHyperlink"/>
      <w:u w:val="single"/>
    </w:rPr>
  </w:style>
  <w:style w:type="character" w:customStyle="1" w:styleId="EndnoteTextChar">
    <w:name w:val="Endnote Text Char"/>
    <w:basedOn w:val="DefaultParagraphFont"/>
    <w:link w:val="EndnoteText"/>
    <w:uiPriority w:val="99"/>
    <w:qFormat/>
    <w:rsid w:val="00180320"/>
    <w:rPr>
      <w:sz w:val="20"/>
      <w:szCs w:val="20"/>
      <w:lang w:val="en-GB"/>
    </w:rPr>
  </w:style>
  <w:style w:type="character" w:customStyle="1" w:styleId="EndnoteCharacters">
    <w:name w:val="Endnote Characters"/>
    <w:basedOn w:val="DefaultParagraphFont"/>
    <w:uiPriority w:val="99"/>
    <w:unhideWhenUsed/>
    <w:qFormat/>
    <w:rsid w:val="00180320"/>
    <w:rPr>
      <w:vertAlign w:val="superscript"/>
    </w:rPr>
  </w:style>
  <w:style w:type="character" w:customStyle="1" w:styleId="EndnoteAnchor">
    <w:name w:val="Endnote Anchor"/>
    <w:rPr>
      <w:vertAlign w:val="superscript"/>
    </w:rPr>
  </w:style>
  <w:style w:type="character" w:styleId="Emphasis">
    <w:name w:val="Emphasis"/>
    <w:basedOn w:val="DefaultParagraphFont"/>
    <w:uiPriority w:val="20"/>
    <w:qFormat/>
    <w:rsid w:val="009B48E3"/>
    <w:rPr>
      <w:i/>
      <w:iCs/>
    </w:rPr>
  </w:style>
  <w:style w:type="character" w:customStyle="1" w:styleId="hlfld-contribauthor">
    <w:name w:val="hlfld-contribauthor"/>
    <w:basedOn w:val="DefaultParagraphFont"/>
    <w:qFormat/>
    <w:rsid w:val="004F6DC5"/>
  </w:style>
  <w:style w:type="character" w:customStyle="1" w:styleId="nlmgiven-names">
    <w:name w:val="nlm_given-names"/>
    <w:basedOn w:val="DefaultParagraphFont"/>
    <w:qFormat/>
    <w:rsid w:val="004F6DC5"/>
  </w:style>
  <w:style w:type="character" w:customStyle="1" w:styleId="nlmyear">
    <w:name w:val="nlm_year"/>
    <w:basedOn w:val="DefaultParagraphFont"/>
    <w:qFormat/>
    <w:rsid w:val="004F6DC5"/>
  </w:style>
  <w:style w:type="character" w:customStyle="1" w:styleId="nlmpublisher-loc">
    <w:name w:val="nlm_publisher-loc"/>
    <w:basedOn w:val="DefaultParagraphFont"/>
    <w:qFormat/>
    <w:rsid w:val="004F6DC5"/>
  </w:style>
  <w:style w:type="character" w:customStyle="1" w:styleId="nlmpublisher-name">
    <w:name w:val="nlm_publisher-name"/>
    <w:basedOn w:val="DefaultParagraphFont"/>
    <w:qFormat/>
    <w:rsid w:val="004F6DC5"/>
  </w:style>
  <w:style w:type="character" w:customStyle="1" w:styleId="NoSpacingChar">
    <w:name w:val="No Spacing Char"/>
    <w:basedOn w:val="DefaultParagraphFont"/>
    <w:link w:val="NoSpacing"/>
    <w:uiPriority w:val="1"/>
    <w:qFormat/>
    <w:rsid w:val="00452D64"/>
    <w:rPr>
      <w:rFonts w:eastAsiaTheme="minorHAnsi"/>
      <w:lang w:eastAsia="en-US"/>
    </w:rPr>
  </w:style>
  <w:style w:type="character" w:customStyle="1" w:styleId="HTMLPreformattedChar">
    <w:name w:val="HTML Preformatted Char"/>
    <w:basedOn w:val="DefaultParagraphFont"/>
    <w:link w:val="HTMLPreformatted"/>
    <w:uiPriority w:val="99"/>
    <w:semiHidden/>
    <w:qFormat/>
    <w:rsid w:val="007D3DA2"/>
    <w:rPr>
      <w:rFonts w:ascii="Courier New" w:eastAsia="Times New Roman" w:hAnsi="Courier New" w:cs="Courier New"/>
      <w:sz w:val="20"/>
      <w:szCs w:val="20"/>
      <w:lang w:val="en-US" w:eastAsia="en-US"/>
    </w:rPr>
  </w:style>
  <w:style w:type="character" w:customStyle="1" w:styleId="Vermelding1">
    <w:name w:val="Vermelding1"/>
    <w:basedOn w:val="DefaultParagraphFont"/>
    <w:uiPriority w:val="99"/>
    <w:semiHidden/>
    <w:unhideWhenUsed/>
    <w:qFormat/>
    <w:rsid w:val="00444AF1"/>
    <w:rPr>
      <w:color w:val="2B579A"/>
      <w:shd w:val="clear" w:color="auto" w:fill="E6E6E6"/>
    </w:rPr>
  </w:style>
  <w:style w:type="character" w:customStyle="1" w:styleId="Vermelding2">
    <w:name w:val="Vermelding2"/>
    <w:basedOn w:val="DefaultParagraphFont"/>
    <w:uiPriority w:val="99"/>
    <w:semiHidden/>
    <w:unhideWhenUsed/>
    <w:qFormat/>
    <w:rsid w:val="00F02B9E"/>
    <w:rPr>
      <w:color w:val="2B579A"/>
      <w:shd w:val="clear" w:color="auto" w:fill="E6E6E6"/>
    </w:rPr>
  </w:style>
  <w:style w:type="character" w:customStyle="1" w:styleId="Onopgelostemelding1">
    <w:name w:val="Onopgeloste melding1"/>
    <w:basedOn w:val="DefaultParagraphFont"/>
    <w:uiPriority w:val="99"/>
    <w:semiHidden/>
    <w:unhideWhenUsed/>
    <w:qFormat/>
    <w:rsid w:val="00F45EEF"/>
    <w:rPr>
      <w:color w:val="808080"/>
      <w:shd w:val="clear" w:color="auto" w:fill="E6E6E6"/>
    </w:rPr>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rFonts w:cs="Times New Roman"/>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Times New Roman"/>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Times New Roman"/>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Times New Roman"/>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Times New Roman"/>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Times New Roman"/>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Times New Roman"/>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Times New Roman"/>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Times New Roman"/>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Times New Roman"/>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Times New Roman"/>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Times New Roman"/>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b w:val="0"/>
    </w:rPr>
  </w:style>
  <w:style w:type="character" w:customStyle="1" w:styleId="ListLabel104">
    <w:name w:val="ListLabel 104"/>
    <w:qFormat/>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rFonts w:cs="Calibri"/>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val="0"/>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rFonts w:ascii="Times New Roman" w:hAnsi="Times New Roman" w:cs="Times New Roman"/>
      <w:sz w:val="24"/>
    </w:rPr>
  </w:style>
  <w:style w:type="character" w:customStyle="1" w:styleId="ListLabel136">
    <w:name w:val="ListLabel 136"/>
    <w:qFormat/>
    <w:rPr>
      <w:rFonts w:ascii="Times New Roman" w:hAnsi="Times New Roman" w:cs="Courier New"/>
      <w:sz w:val="24"/>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alibri"/>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ascii="Times New Roman" w:eastAsia="Times New Roman" w:hAnsi="Times New Roman" w:cs="Times New Roman"/>
      <w:sz w:val="24"/>
      <w:szCs w:val="24"/>
      <w:lang w:eastAsia="nl-NL"/>
    </w:rPr>
  </w:style>
  <w:style w:type="character" w:customStyle="1" w:styleId="ListLabel144">
    <w:name w:val="ListLabel 144"/>
    <w:qFormat/>
    <w:rPr>
      <w:rFonts w:ascii="Times New Roman" w:hAnsi="Times New Roman" w:cs="Times New Roman"/>
      <w:sz w:val="24"/>
    </w:rPr>
  </w:style>
  <w:style w:type="character" w:customStyle="1" w:styleId="ListLabel145">
    <w:name w:val="ListLabel 145"/>
    <w:qFormat/>
  </w:style>
  <w:style w:type="paragraph" w:customStyle="1" w:styleId="Heading">
    <w:name w:val="Heading"/>
    <w:basedOn w:val="Normal"/>
    <w:next w:val="BodyText"/>
    <w:qFormat/>
    <w:pPr>
      <w:keepNext/>
      <w:spacing w:before="240" w:after="120"/>
    </w:pPr>
    <w:rPr>
      <w:rFonts w:ascii="Liberation Sans" w:eastAsia="Tahoma"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4C1160"/>
    <w:pPr>
      <w:ind w:left="720"/>
      <w:contextualSpacing/>
    </w:pPr>
  </w:style>
  <w:style w:type="paragraph" w:styleId="CommentText">
    <w:name w:val="annotation text"/>
    <w:basedOn w:val="Normal"/>
    <w:link w:val="CommentTextChar"/>
    <w:uiPriority w:val="99"/>
    <w:unhideWhenUsed/>
    <w:qFormat/>
    <w:rsid w:val="003A507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A507F"/>
    <w:rPr>
      <w:b/>
      <w:bCs/>
    </w:rPr>
  </w:style>
  <w:style w:type="paragraph" w:styleId="BalloonText">
    <w:name w:val="Balloon Text"/>
    <w:basedOn w:val="Normal"/>
    <w:link w:val="BalloonTextChar"/>
    <w:uiPriority w:val="99"/>
    <w:semiHidden/>
    <w:unhideWhenUsed/>
    <w:qFormat/>
    <w:rsid w:val="003A507F"/>
    <w:pPr>
      <w:spacing w:line="240" w:lineRule="auto"/>
    </w:pPr>
    <w:rPr>
      <w:rFonts w:ascii="Tahoma" w:hAnsi="Tahoma" w:cs="Tahoma"/>
      <w:sz w:val="16"/>
      <w:szCs w:val="16"/>
    </w:rPr>
  </w:style>
  <w:style w:type="paragraph" w:styleId="Header">
    <w:name w:val="header"/>
    <w:basedOn w:val="Normal"/>
    <w:link w:val="HeaderChar"/>
    <w:uiPriority w:val="99"/>
    <w:unhideWhenUsed/>
    <w:rsid w:val="00560D91"/>
    <w:pPr>
      <w:tabs>
        <w:tab w:val="center" w:pos="4536"/>
        <w:tab w:val="right" w:pos="9072"/>
      </w:tabs>
      <w:spacing w:line="240" w:lineRule="auto"/>
    </w:pPr>
  </w:style>
  <w:style w:type="paragraph" w:styleId="Footer">
    <w:name w:val="footer"/>
    <w:basedOn w:val="Normal"/>
    <w:link w:val="FooterChar"/>
    <w:uiPriority w:val="99"/>
    <w:unhideWhenUsed/>
    <w:rsid w:val="00560D91"/>
    <w:pPr>
      <w:tabs>
        <w:tab w:val="center" w:pos="4536"/>
        <w:tab w:val="right" w:pos="9072"/>
      </w:tabs>
      <w:spacing w:line="240" w:lineRule="auto"/>
    </w:pPr>
  </w:style>
  <w:style w:type="paragraph" w:styleId="FootnoteText">
    <w:name w:val="footnote text"/>
    <w:basedOn w:val="Normal"/>
    <w:link w:val="FootnoteTextChar"/>
    <w:uiPriority w:val="99"/>
    <w:semiHidden/>
    <w:unhideWhenUsed/>
    <w:rsid w:val="00560D91"/>
    <w:pPr>
      <w:spacing w:line="240" w:lineRule="auto"/>
    </w:pPr>
    <w:rPr>
      <w:sz w:val="20"/>
      <w:szCs w:val="20"/>
    </w:rPr>
  </w:style>
  <w:style w:type="paragraph" w:styleId="NormalWeb">
    <w:name w:val="Normal (Web)"/>
    <w:basedOn w:val="Normal"/>
    <w:uiPriority w:val="99"/>
    <w:unhideWhenUsed/>
    <w:qFormat/>
    <w:rsid w:val="00973650"/>
    <w:pPr>
      <w:spacing w:beforeAutospacing="1" w:afterAutospacing="1" w:line="240" w:lineRule="auto"/>
    </w:pPr>
    <w:rPr>
      <w:rFonts w:ascii="Times New Roman" w:eastAsia="Times New Roman" w:hAnsi="Times New Roman" w:cs="Times New Roman"/>
      <w:sz w:val="24"/>
      <w:szCs w:val="24"/>
      <w:lang w:val="nl-NL" w:eastAsia="nl-NL"/>
    </w:rPr>
  </w:style>
  <w:style w:type="paragraph" w:styleId="EndnoteText">
    <w:name w:val="endnote text"/>
    <w:basedOn w:val="Normal"/>
    <w:link w:val="EndnoteTextChar"/>
    <w:uiPriority w:val="99"/>
    <w:unhideWhenUsed/>
    <w:rsid w:val="00180320"/>
    <w:pPr>
      <w:spacing w:line="240" w:lineRule="auto"/>
    </w:pPr>
    <w:rPr>
      <w:sz w:val="20"/>
      <w:szCs w:val="20"/>
    </w:rPr>
  </w:style>
  <w:style w:type="paragraph" w:customStyle="1" w:styleId="para">
    <w:name w:val="para"/>
    <w:basedOn w:val="Normal"/>
    <w:qFormat/>
    <w:rsid w:val="00D149D2"/>
    <w:pPr>
      <w:spacing w:beforeAutospacing="1"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452D64"/>
    <w:rPr>
      <w:rFonts w:ascii="Calibri" w:eastAsiaTheme="minorHAnsi" w:hAnsi="Calibri"/>
      <w:lang w:eastAsia="en-US"/>
    </w:rPr>
  </w:style>
  <w:style w:type="paragraph" w:styleId="HTMLPreformatted">
    <w:name w:val="HTML Preformatted"/>
    <w:basedOn w:val="Normal"/>
    <w:link w:val="HTMLPreformattedChar"/>
    <w:uiPriority w:val="99"/>
    <w:semiHidden/>
    <w:unhideWhenUsed/>
    <w:qFormat/>
    <w:rsid w:val="007D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paragraph" w:styleId="Revision">
    <w:name w:val="Revision"/>
    <w:uiPriority w:val="99"/>
    <w:semiHidden/>
    <w:qFormat/>
    <w:rsid w:val="0018027C"/>
    <w:rPr>
      <w:lang w:val="en-GB"/>
    </w:rPr>
  </w:style>
  <w:style w:type="character" w:styleId="Hyperlink">
    <w:name w:val="Hyperlink"/>
    <w:basedOn w:val="DefaultParagraphFont"/>
    <w:uiPriority w:val="99"/>
    <w:unhideWhenUsed/>
    <w:rsid w:val="00E21C78"/>
    <w:rPr>
      <w:color w:val="0000FF"/>
      <w:u w:val="single"/>
    </w:rPr>
  </w:style>
  <w:style w:type="character" w:styleId="LineNumber">
    <w:name w:val="line number"/>
    <w:basedOn w:val="DefaultParagraphFont"/>
    <w:uiPriority w:val="99"/>
    <w:semiHidden/>
    <w:unhideWhenUsed/>
    <w:rsid w:val="00293299"/>
  </w:style>
  <w:style w:type="character" w:customStyle="1" w:styleId="mtext">
    <w:name w:val="mtext"/>
    <w:basedOn w:val="DefaultParagraphFont"/>
    <w:rsid w:val="0088361D"/>
  </w:style>
  <w:style w:type="character" w:customStyle="1" w:styleId="mo">
    <w:name w:val="mo"/>
    <w:basedOn w:val="DefaultParagraphFont"/>
    <w:rsid w:val="0088361D"/>
  </w:style>
  <w:style w:type="character" w:customStyle="1" w:styleId="mi">
    <w:name w:val="mi"/>
    <w:basedOn w:val="DefaultParagraphFont"/>
    <w:rsid w:val="0088361D"/>
  </w:style>
  <w:style w:type="character" w:customStyle="1" w:styleId="mn">
    <w:name w:val="mn"/>
    <w:basedOn w:val="DefaultParagraphFont"/>
    <w:rsid w:val="0088361D"/>
  </w:style>
  <w:style w:type="character" w:customStyle="1" w:styleId="mjx-char">
    <w:name w:val="mjx-char"/>
    <w:basedOn w:val="DefaultParagraphFont"/>
    <w:rsid w:val="00883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929145">
      <w:bodyDiv w:val="1"/>
      <w:marLeft w:val="0"/>
      <w:marRight w:val="0"/>
      <w:marTop w:val="0"/>
      <w:marBottom w:val="0"/>
      <w:divBdr>
        <w:top w:val="none" w:sz="0" w:space="0" w:color="auto"/>
        <w:left w:val="none" w:sz="0" w:space="0" w:color="auto"/>
        <w:bottom w:val="none" w:sz="0" w:space="0" w:color="auto"/>
        <w:right w:val="none" w:sz="0" w:space="0" w:color="auto"/>
      </w:divBdr>
    </w:div>
    <w:div w:id="608053054">
      <w:bodyDiv w:val="1"/>
      <w:marLeft w:val="0"/>
      <w:marRight w:val="0"/>
      <w:marTop w:val="0"/>
      <w:marBottom w:val="0"/>
      <w:divBdr>
        <w:top w:val="none" w:sz="0" w:space="0" w:color="auto"/>
        <w:left w:val="none" w:sz="0" w:space="0" w:color="auto"/>
        <w:bottom w:val="none" w:sz="0" w:space="0" w:color="auto"/>
        <w:right w:val="none" w:sz="0" w:space="0" w:color="auto"/>
      </w:divBdr>
    </w:div>
    <w:div w:id="876623778">
      <w:bodyDiv w:val="1"/>
      <w:marLeft w:val="0"/>
      <w:marRight w:val="0"/>
      <w:marTop w:val="0"/>
      <w:marBottom w:val="0"/>
      <w:divBdr>
        <w:top w:val="none" w:sz="0" w:space="0" w:color="auto"/>
        <w:left w:val="none" w:sz="0" w:space="0" w:color="auto"/>
        <w:bottom w:val="none" w:sz="0" w:space="0" w:color="auto"/>
        <w:right w:val="none" w:sz="0" w:space="0" w:color="auto"/>
      </w:divBdr>
    </w:div>
    <w:div w:id="1928922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envandaag.avrotros.nl/panels/opiniepanel/uitleg/" TargetMode="Externa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manualLayout>
          <c:layoutTarget val="inner"/>
          <c:xMode val="edge"/>
          <c:yMode val="edge"/>
          <c:x val="9.2848116207696244E-2"/>
          <c:y val="6.0807586764964956E-2"/>
          <c:w val="0.87187851518560178"/>
          <c:h val="0.75734445310377163"/>
        </c:manualLayout>
      </c:layout>
      <c:barChart>
        <c:barDir val="col"/>
        <c:grouping val="clustered"/>
        <c:varyColors val="0"/>
        <c:ser>
          <c:idx val="0"/>
          <c:order val="0"/>
          <c:tx>
            <c:strRef>
              <c:f>label 0</c:f>
              <c:strCache>
                <c:ptCount val="1"/>
              </c:strCache>
            </c:strRef>
          </c:tx>
          <c:spPr>
            <a:solidFill>
              <a:srgbClr val="4F81BD"/>
            </a:solidFill>
            <a:ln>
              <a:noFill/>
            </a:ln>
          </c:spPr>
          <c:invertIfNegative val="0"/>
          <c:dLbls>
            <c:spPr>
              <a:noFill/>
              <a:ln>
                <a:noFill/>
              </a:ln>
              <a:effectLst/>
            </c:spPr>
            <c:txPr>
              <a:bodyPr/>
              <a:lstStyle/>
              <a:p>
                <a:pPr>
                  <a:defRPr sz="1050" b="0" strike="noStrike" spc="-1">
                    <a:solidFill>
                      <a:srgbClr val="000000"/>
                    </a:solidFill>
                    <a:latin typeface="Times New Roman"/>
                  </a:defRPr>
                </a:pPr>
                <a:endParaRPr lang="en-US"/>
              </a:p>
            </c:tx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2"/>
                <c:pt idx="0">
                  <c:v>January</c:v>
                </c:pt>
                <c:pt idx="1">
                  <c:v>February</c:v>
                </c:pt>
                <c:pt idx="2">
                  <c:v>March</c:v>
                </c:pt>
                <c:pt idx="3">
                  <c:v>April</c:v>
                </c:pt>
                <c:pt idx="4">
                  <c:v>May</c:v>
                </c:pt>
                <c:pt idx="5">
                  <c:v>June</c:v>
                </c:pt>
                <c:pt idx="6">
                  <c:v>July</c:v>
                </c:pt>
                <c:pt idx="7">
                  <c:v>August</c:v>
                </c:pt>
                <c:pt idx="8">
                  <c:v>September</c:v>
                </c:pt>
                <c:pt idx="9">
                  <c:v>Oktober</c:v>
                </c:pt>
                <c:pt idx="10">
                  <c:v>November</c:v>
                </c:pt>
                <c:pt idx="11">
                  <c:v>December</c:v>
                </c:pt>
              </c:strCache>
            </c:strRef>
          </c:cat>
          <c:val>
            <c:numRef>
              <c:f>0</c:f>
              <c:numCache>
                <c:formatCode>General</c:formatCode>
                <c:ptCount val="12"/>
                <c:pt idx="0">
                  <c:v>895</c:v>
                </c:pt>
                <c:pt idx="1">
                  <c:v>735</c:v>
                </c:pt>
                <c:pt idx="2">
                  <c:v>805</c:v>
                </c:pt>
                <c:pt idx="3">
                  <c:v>1140</c:v>
                </c:pt>
                <c:pt idx="4">
                  <c:v>2250</c:v>
                </c:pt>
                <c:pt idx="5">
                  <c:v>2925</c:v>
                </c:pt>
                <c:pt idx="6">
                  <c:v>2980</c:v>
                </c:pt>
                <c:pt idx="7">
                  <c:v>5330</c:v>
                </c:pt>
                <c:pt idx="8">
                  <c:v>6435</c:v>
                </c:pt>
                <c:pt idx="9">
                  <c:v>9980</c:v>
                </c:pt>
                <c:pt idx="10">
                  <c:v>6240</c:v>
                </c:pt>
                <c:pt idx="11">
                  <c:v>3380</c:v>
                </c:pt>
              </c:numCache>
            </c:numRef>
          </c:val>
          <c:extLst>
            <c:ext xmlns:c16="http://schemas.microsoft.com/office/drawing/2014/chart" uri="{C3380CC4-5D6E-409C-BE32-E72D297353CC}">
              <c16:uniqueId val="{00000000-F1D5-4B08-8882-AD0BB8B17867}"/>
            </c:ext>
          </c:extLst>
        </c:ser>
        <c:dLbls>
          <c:showLegendKey val="0"/>
          <c:showVal val="0"/>
          <c:showCatName val="0"/>
          <c:showSerName val="0"/>
          <c:showPercent val="0"/>
          <c:showBubbleSize val="0"/>
        </c:dLbls>
        <c:gapWidth val="219"/>
        <c:overlap val="-27"/>
        <c:axId val="11614652"/>
        <c:axId val="16218297"/>
      </c:barChart>
      <c:catAx>
        <c:axId val="11614652"/>
        <c:scaling>
          <c:orientation val="minMax"/>
        </c:scaling>
        <c:delete val="0"/>
        <c:axPos val="b"/>
        <c:numFmt formatCode="General" sourceLinked="1"/>
        <c:majorTickMark val="none"/>
        <c:minorTickMark val="none"/>
        <c:tickLblPos val="nextTo"/>
        <c:spPr>
          <a:ln w="9360">
            <a:solidFill>
              <a:srgbClr val="D9D9D9"/>
            </a:solidFill>
            <a:round/>
          </a:ln>
        </c:spPr>
        <c:txPr>
          <a:bodyPr/>
          <a:lstStyle/>
          <a:p>
            <a:pPr>
              <a:defRPr sz="1050" b="0" strike="noStrike" spc="-1">
                <a:solidFill>
                  <a:srgbClr val="000000"/>
                </a:solidFill>
                <a:latin typeface="Times New Roman"/>
              </a:defRPr>
            </a:pPr>
            <a:endParaRPr lang="en-US"/>
          </a:p>
        </c:txPr>
        <c:crossAx val="16218297"/>
        <c:crosses val="autoZero"/>
        <c:auto val="1"/>
        <c:lblAlgn val="ctr"/>
        <c:lblOffset val="100"/>
        <c:noMultiLvlLbl val="1"/>
      </c:catAx>
      <c:valAx>
        <c:axId val="16218297"/>
        <c:scaling>
          <c:orientation val="minMax"/>
          <c:max val="10000"/>
        </c:scaling>
        <c:delete val="0"/>
        <c:axPos val="l"/>
        <c:majorGridlines>
          <c:spPr>
            <a:ln w="9360">
              <a:solidFill>
                <a:srgbClr val="D9D9D9"/>
              </a:solidFill>
              <a:round/>
            </a:ln>
          </c:spPr>
        </c:majorGridlines>
        <c:numFmt formatCode="0" sourceLinked="0"/>
        <c:majorTickMark val="none"/>
        <c:minorTickMark val="none"/>
        <c:tickLblPos val="nextTo"/>
        <c:spPr>
          <a:ln w="9360">
            <a:noFill/>
          </a:ln>
        </c:spPr>
        <c:txPr>
          <a:bodyPr/>
          <a:lstStyle/>
          <a:p>
            <a:pPr>
              <a:defRPr sz="1050" b="0" strike="noStrike" spc="-1">
                <a:solidFill>
                  <a:srgbClr val="000000"/>
                </a:solidFill>
                <a:latin typeface="Times New Roman"/>
              </a:defRPr>
            </a:pPr>
            <a:endParaRPr lang="en-US"/>
          </a:p>
        </c:txPr>
        <c:crossAx val="11614652"/>
        <c:crosses val="autoZero"/>
        <c:crossBetween val="between"/>
        <c:dispUnits>
          <c:builtInUnit val="thousands"/>
          <c:dispUnitsLbl/>
        </c:dispUnits>
      </c:valAx>
      <c:spPr>
        <a:noFill/>
        <a:ln>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F9E18A-9020-4A23-8BDF-A63A0601C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13345</Words>
  <Characters>76073</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89240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SRW-install</dc:creator>
  <dc:description/>
  <cp:lastModifiedBy>Jochem Tolsma</cp:lastModifiedBy>
  <cp:revision>2</cp:revision>
  <cp:lastPrinted>2020-01-28T12:25:00Z</cp:lastPrinted>
  <dcterms:created xsi:type="dcterms:W3CDTF">2021-01-12T15:57:00Z</dcterms:created>
  <dcterms:modified xsi:type="dcterms:W3CDTF">2021-01-12T15:57:00Z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