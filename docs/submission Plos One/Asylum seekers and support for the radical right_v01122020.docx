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Radboud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754985B5"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r w:rsidR="00B21D89">
        <w:rPr>
          <w:rFonts w:ascii="Times New Roman" w:hAnsi="Times New Roman" w:cs="Times New Roman"/>
        </w:rPr>
        <w:t>asylum seekers</w:t>
      </w:r>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r w:rsidR="00FC5769">
        <w:rPr>
          <w:rFonts w:ascii="Times New Roman" w:hAnsi="Times New Roman" w:cs="Times New Roman"/>
        </w:rPr>
        <w:t xml:space="preserve">PVV support increased during the refugee crisis and </w:t>
      </w:r>
      <w:r>
        <w:rPr>
          <w:rFonts w:ascii="Times New Roman" w:hAnsi="Times New Roman" w:cs="Times New Roman"/>
        </w:rPr>
        <w:t>especially among residents who became more exposed to asylum seekers in their neighbourhood.</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2015, the twenty-eight member states of the European Union together with Norway and Switzerland received more than 1.3 million applications from asylum seekers (Eurostat, 2016). This has been, by far, the highest annual number of asylum seekers recorded in Europe since World War II (OECD 2015).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(PvdA)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r>
        <w:rPr>
          <w:rFonts w:ascii="Times New Roman" w:hAnsi="Times New Roman" w:cs="Times New Roman"/>
          <w:color w:val="222222"/>
          <w:sz w:val="24"/>
          <w:szCs w:val="24"/>
          <w:shd w:val="clear" w:color="auto" w:fill="FFFFFF"/>
        </w:rPr>
        <w:t xml:space="preserve">The Netherlands </w:t>
      </w:r>
      <w:r>
        <w:rPr>
          <w:rFonts w:ascii="Times New Roman" w:hAnsi="Times New Roman" w:cs="Times New Roman"/>
          <w:sz w:val="24"/>
          <w:szCs w:val="24"/>
        </w:rPr>
        <w:t xml:space="preserve">Red Cross 2015),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218038F2" w:rsidR="00A87B86"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r w:rsidR="00454AAC">
        <w:rPr>
          <w:rFonts w:ascii="Times New Roman" w:hAnsi="Times New Roman" w:cs="Times New Roman"/>
          <w:sz w:val="24"/>
          <w:szCs w:val="24"/>
        </w:rPr>
        <w:t>d</w:t>
      </w:r>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w:t>
      </w:r>
      <w:r w:rsidR="00FC5769">
        <w:rPr>
          <w:rFonts w:ascii="Times New Roman" w:hAnsi="Times New Roman" w:cs="Times New Roman"/>
          <w:sz w:val="24"/>
          <w:szCs w:val="24"/>
        </w:rPr>
        <w:t xml:space="preserve">fter having experienced </w:t>
      </w:r>
      <w:r w:rsidR="00E96A48">
        <w:rPr>
          <w:rFonts w:ascii="Times New Roman" w:hAnsi="Times New Roman" w:cs="Times New Roman"/>
          <w:sz w:val="24"/>
          <w:szCs w:val="24"/>
        </w:rPr>
        <w:t>an infl</w:t>
      </w:r>
      <w:r w:rsidR="00454AAC">
        <w:rPr>
          <w:rFonts w:ascii="Times New Roman" w:hAnsi="Times New Roman" w:cs="Times New Roman"/>
          <w:sz w:val="24"/>
          <w:szCs w:val="24"/>
        </w:rPr>
        <w:t>ow</w:t>
      </w:r>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74EEABF0"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Partij voor de Vrijheid </w:t>
      </w:r>
      <w:r>
        <w:rPr>
          <w:rFonts w:ascii="Times New Roman" w:hAnsi="Times New Roman" w:cs="Times New Roman"/>
          <w:sz w:val="24"/>
          <w:szCs w:val="24"/>
        </w:rPr>
        <w:t xml:space="preserve">(Party for Freedom; PVV) was in 2015 the only radical right party in the Netherlands with seats in Parliament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 </w:t>
      </w:r>
      <w:r>
        <w:rPr>
          <w:rFonts w:ascii="Times New Roman" w:hAnsi="Times New Roman" w:cs="Times New Roman"/>
          <w:i/>
          <w:sz w:val="24"/>
          <w:szCs w:val="24"/>
        </w:rPr>
        <w:t>et al.</w:t>
      </w:r>
      <w:r>
        <w:rPr>
          <w:rFonts w:ascii="Times New Roman" w:hAnsi="Times New Roman" w:cs="Times New Roman"/>
          <w:sz w:val="24"/>
          <w:szCs w:val="24"/>
        </w:rPr>
        <w:t xml:space="preserve"> 2011). The PVV was founded in 2006 and since then led by Geert Wilders. The PVV is known for its anti-immigration statements and its campaign to ‘de-Islamize’ the country. During the refugee crisis, the PVV started targeting (Muslim) asylum seekers in its political discourse. Wilders </w:t>
      </w:r>
      <w:r>
        <w:rPr>
          <w:rFonts w:ascii="Times New Roman" w:hAnsi="Times New Roman" w:cs="Times New Roman"/>
          <w:sz w:val="24"/>
          <w:szCs w:val="24"/>
        </w:rPr>
        <w:lastRenderedPageBreak/>
        <w:t xml:space="preserve">announced in October 2015 the launch of a website where people can report complaints about asylum seekers (PVV, 2015). During new year’s eve 2015, mass sexual assaults took place in Cologne, Germany. Relatively many of the identified suspects were asylum seekers (Connolly 2016). Wilders subsequently propagated that all male asylum seekers should be locked up (Sims 2016). The PVV is, therefore, an attractive party for voters with (strong) anti-migration, anti-Muslim and anti-asylum seeker attitudes. </w:t>
      </w:r>
    </w:p>
    <w:p w14:paraId="5DC16D40" w14:textId="0AB4E3D6"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(e.g. Coffé </w:t>
      </w:r>
      <w:r>
        <w:rPr>
          <w:rFonts w:ascii="Times New Roman" w:hAnsi="Times New Roman" w:cs="Times New Roman"/>
          <w:i/>
          <w:sz w:val="24"/>
          <w:szCs w:val="24"/>
        </w:rPr>
        <w:t>et al.</w:t>
      </w:r>
      <w:r>
        <w:rPr>
          <w:rFonts w:ascii="Times New Roman" w:hAnsi="Times New Roman" w:cs="Times New Roman"/>
          <w:sz w:val="24"/>
          <w:szCs w:val="24"/>
        </w:rPr>
        <w:t xml:space="preserve"> 2007; </w:t>
      </w:r>
      <w:r w:rsidR="00784A42">
        <w:rPr>
          <w:rFonts w:ascii="Times New Roman" w:hAnsi="Times New Roman" w:cs="Times New Roman"/>
          <w:sz w:val="24"/>
          <w:szCs w:val="24"/>
        </w:rPr>
        <w:t xml:space="preserve">Edo </w:t>
      </w:r>
      <w:r w:rsidR="00784A42">
        <w:rPr>
          <w:rFonts w:ascii="Times New Roman" w:hAnsi="Times New Roman" w:cs="Times New Roman"/>
          <w:i/>
          <w:sz w:val="24"/>
          <w:szCs w:val="24"/>
        </w:rPr>
        <w:t xml:space="preserve">et al. </w:t>
      </w:r>
      <w:r w:rsidR="00784A42">
        <w:rPr>
          <w:rFonts w:ascii="Times New Roman" w:hAnsi="Times New Roman" w:cs="Times New Roman"/>
          <w:sz w:val="24"/>
          <w:szCs w:val="24"/>
        </w:rPr>
        <w:t xml:space="preserve">2019; </w:t>
      </w:r>
      <w:r>
        <w:rPr>
          <w:rFonts w:ascii="Times New Roman" w:hAnsi="Times New Roman" w:cs="Times New Roman"/>
          <w:sz w:val="24"/>
          <w:szCs w:val="24"/>
        </w:rPr>
        <w:t xml:space="preserve">Green </w:t>
      </w:r>
      <w:r>
        <w:rPr>
          <w:rFonts w:ascii="Times New Roman" w:hAnsi="Times New Roman" w:cs="Times New Roman"/>
          <w:i/>
          <w:sz w:val="24"/>
          <w:szCs w:val="24"/>
        </w:rPr>
        <w:t>et al.</w:t>
      </w:r>
      <w:r>
        <w:rPr>
          <w:rFonts w:ascii="Times New Roman" w:hAnsi="Times New Roman" w:cs="Times New Roman"/>
          <w:sz w:val="24"/>
          <w:szCs w:val="24"/>
        </w:rPr>
        <w:t xml:space="preserve"> 2015</w:t>
      </w:r>
      <w:r w:rsidR="00F94C69">
        <w:rPr>
          <w:rFonts w:ascii="Times New Roman" w:hAnsi="Times New Roman" w:cs="Times New Roman"/>
          <w:sz w:val="24"/>
          <w:szCs w:val="24"/>
        </w:rPr>
        <w:t xml:space="preserve">; </w:t>
      </w:r>
      <w:r>
        <w:rPr>
          <w:rFonts w:ascii="Times New Roman" w:hAnsi="Times New Roman" w:cs="Times New Roman"/>
          <w:sz w:val="24"/>
          <w:szCs w:val="24"/>
        </w:rPr>
        <w:t>Lubbers and Scheepers 2002). In the Netherlands, support for the radical right among native-Dutch is more common in neighbourhoods where more non-western migrants (and their descendants) live (</w:t>
      </w:r>
      <w:r w:rsidR="00FE65F3">
        <w:rPr>
          <w:rFonts w:ascii="Times New Roman" w:hAnsi="Times New Roman" w:cs="Times New Roman"/>
          <w:sz w:val="24"/>
          <w:szCs w:val="24"/>
        </w:rPr>
        <w:t xml:space="preserve">e.g., </w:t>
      </w:r>
      <w:r w:rsidR="00C304D8">
        <w:rPr>
          <w:rFonts w:ascii="Times New Roman" w:hAnsi="Times New Roman" w:cs="Times New Roman"/>
          <w:sz w:val="24"/>
          <w:szCs w:val="24"/>
        </w:rPr>
        <w:t xml:space="preserve">Janssen </w:t>
      </w:r>
      <w:r w:rsidR="00C304D8" w:rsidRPr="0061635F">
        <w:rPr>
          <w:rFonts w:ascii="Times New Roman" w:hAnsi="Times New Roman" w:cs="Times New Roman"/>
          <w:i/>
          <w:sz w:val="24"/>
          <w:szCs w:val="24"/>
          <w:rPrChange w:id="1" w:author="Savelkoul, M.J. (Michael)" w:date="2020-11-30T11:24:00Z">
            <w:rPr>
              <w:rFonts w:ascii="Times New Roman" w:hAnsi="Times New Roman" w:cs="Times New Roman"/>
              <w:sz w:val="24"/>
              <w:szCs w:val="24"/>
            </w:rPr>
          </w:rPrChange>
        </w:rPr>
        <w:t>et al</w:t>
      </w:r>
      <w:r w:rsidR="00C304D8">
        <w:rPr>
          <w:rFonts w:ascii="Times New Roman" w:hAnsi="Times New Roman" w:cs="Times New Roman"/>
          <w:sz w:val="24"/>
          <w:szCs w:val="24"/>
        </w:rPr>
        <w:t xml:space="preserve">., 2019; </w:t>
      </w:r>
      <w:r>
        <w:rPr>
          <w:rFonts w:ascii="Times New Roman" w:hAnsi="Times New Roman" w:cs="Times New Roman"/>
          <w:sz w:val="24"/>
          <w:szCs w:val="24"/>
        </w:rPr>
        <w:t xml:space="preserve">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(cf. Bansak </w:t>
      </w:r>
      <w:r>
        <w:rPr>
          <w:rFonts w:ascii="Times New Roman" w:hAnsi="Times New Roman" w:cs="Times New Roman"/>
          <w:i/>
          <w:sz w:val="24"/>
          <w:szCs w:val="24"/>
        </w:rPr>
        <w:t>et al.</w:t>
      </w:r>
      <w:r>
        <w:rPr>
          <w:rFonts w:ascii="Times New Roman" w:hAnsi="Times New Roman" w:cs="Times New Roman"/>
          <w:sz w:val="24"/>
          <w:szCs w:val="24"/>
        </w:rPr>
        <w:t xml:space="preserve"> 2016) and that they may therefore provoke less opposition. </w:t>
      </w:r>
    </w:p>
    <w:p w14:paraId="02D1FBD0" w14:textId="56EABDC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(e.g. Arzheimer 2009; Kessler and Freeman 2005; but see also Arzheimer and Carter, 2006).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r w:rsidR="00B52D05">
        <w:rPr>
          <w:rFonts w:ascii="Times New Roman" w:hAnsi="Times New Roman" w:cs="Times New Roman"/>
          <w:sz w:val="24"/>
          <w:szCs w:val="24"/>
        </w:rPr>
        <w:t>Dustman</w:t>
      </w:r>
      <w:r w:rsidR="00330D42">
        <w:rPr>
          <w:rFonts w:ascii="Times New Roman" w:hAnsi="Times New Roman" w:cs="Times New Roman"/>
          <w:sz w:val="24"/>
          <w:szCs w:val="24"/>
        </w:rPr>
        <w:t>n</w:t>
      </w:r>
      <w:r w:rsidR="006C7B83">
        <w:rPr>
          <w:rFonts w:ascii="Times New Roman" w:hAnsi="Times New Roman" w:cs="Times New Roman"/>
          <w:sz w:val="24"/>
          <w:szCs w:val="24"/>
        </w:rPr>
        <w:t>, Vasiljeva and Damm</w:t>
      </w:r>
      <w:r w:rsidR="00B52D05">
        <w:rPr>
          <w:rFonts w:ascii="Times New Roman" w:hAnsi="Times New Roman" w:cs="Times New Roman"/>
          <w:sz w:val="24"/>
          <w:szCs w:val="24"/>
        </w:rPr>
        <w:t xml:space="preserve"> (2019)</w:t>
      </w:r>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r w:rsidR="00E31588">
        <w:rPr>
          <w:rFonts w:ascii="Times New Roman" w:hAnsi="Times New Roman" w:cs="Times New Roman"/>
          <w:sz w:val="24"/>
          <w:szCs w:val="24"/>
        </w:rPr>
        <w:t xml:space="preserve">Dinas and colleagues (2019)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00CE4DE0"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w:t>
      </w:r>
      <w:ins w:id="2" w:author="Savelkoul, M.J. (Michael)" w:date="2020-11-30T11:26:00Z">
        <w:r w:rsidR="0061635F">
          <w:rPr>
            <w:rFonts w:ascii="Times New Roman" w:hAnsi="Times New Roman" w:cs="Times New Roman"/>
            <w:sz w:val="24"/>
            <w:szCs w:val="24"/>
          </w:rPr>
          <w:t>(</w:t>
        </w:r>
      </w:ins>
      <w:r w:rsidR="00E31588">
        <w:rPr>
          <w:rFonts w:ascii="Times New Roman" w:hAnsi="Times New Roman" w:cs="Times New Roman"/>
          <w:sz w:val="24"/>
          <w:szCs w:val="24"/>
        </w:rPr>
        <w:t>or less</w:t>
      </w:r>
      <w:ins w:id="3" w:author="Savelkoul, M.J. (Michael)" w:date="2020-11-30T11:27:00Z">
        <w:r w:rsidR="0061635F">
          <w:rPr>
            <w:rFonts w:ascii="Times New Roman" w:hAnsi="Times New Roman" w:cs="Times New Roman"/>
            <w:sz w:val="24"/>
            <w:szCs w:val="24"/>
          </w:rPr>
          <w:t>)</w:t>
        </w:r>
      </w:ins>
      <w:r w:rsidR="00E31588">
        <w:rPr>
          <w:rFonts w:ascii="Times New Roman" w:hAnsi="Times New Roman" w:cs="Times New Roman"/>
          <w:sz w:val="24"/>
          <w:szCs w:val="24"/>
        </w:rPr>
        <w:t xml:space="preserve">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w:t>
      </w:r>
      <w:r w:rsidR="00E31588">
        <w:rPr>
          <w:rFonts w:ascii="Times New Roman" w:hAnsi="Times New Roman" w:cs="Times New Roman"/>
          <w:sz w:val="24"/>
          <w:szCs w:val="24"/>
        </w:rPr>
        <w:lastRenderedPageBreak/>
        <w:t>been exposed to</w:t>
      </w:r>
      <w:ins w:id="4" w:author="Jochem Tolsma" w:date="2020-11-24T16:15:00Z">
        <w:r w:rsidR="00EC283F">
          <w:rPr>
            <w:rFonts w:ascii="Times New Roman" w:hAnsi="Times New Roman" w:cs="Times New Roman"/>
            <w:sz w:val="24"/>
            <w:szCs w:val="24"/>
          </w:rPr>
          <w:t xml:space="preserve"> an inflow of</w:t>
        </w:r>
      </w:ins>
      <w:r w:rsidR="00E31588">
        <w:rPr>
          <w:rFonts w:ascii="Times New Roman" w:hAnsi="Times New Roman" w:cs="Times New Roman"/>
          <w:sz w:val="24"/>
          <w:szCs w:val="24"/>
        </w:rPr>
        <w:t xml:space="preserve">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12D1C187"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positive relationship between the two phenomena may be explained by the threat mechanism (e.g. Blalock 1967; Coser 1956; Quillian 1995) stating that an increasing ethnic outgroup size fosters feelings of economic and cultural ethnic group threat, and consequently, anti-immigration attitudes which are the central attitudinal driving force behind support for the radical right (e.g. Ivarsflaten 2008; Rydgren 2007).</w:t>
      </w:r>
      <w:r w:rsidR="00135C40" w:rsidRPr="00135C40">
        <w:rPr>
          <w:rFonts w:ascii="Times New Roman" w:hAnsi="Times New Roman" w:cs="Times New Roman"/>
          <w:color w:val="FF0000"/>
          <w:sz w:val="24"/>
          <w:szCs w:val="24"/>
        </w:rPr>
        <w:t xml:space="preserve"> </w:t>
      </w:r>
      <w:del w:id="5" w:author="Savelkoul, M.J. (Michael)" w:date="2020-11-30T11:28:00Z">
        <w:r w:rsidDel="0061635F">
          <w:rPr>
            <w:rFonts w:ascii="Times New Roman" w:hAnsi="Times New Roman" w:cs="Times New Roman"/>
            <w:sz w:val="24"/>
            <w:szCs w:val="24"/>
          </w:rPr>
          <w:delText xml:space="preserve"> </w:delText>
        </w:r>
      </w:del>
      <w:r>
        <w:rPr>
          <w:rFonts w:ascii="Times New Roman" w:hAnsi="Times New Roman" w:cs="Times New Roman"/>
          <w:sz w:val="24"/>
          <w:szCs w:val="24"/>
        </w:rPr>
        <w:t xml:space="preserve">At the same time, residential proximity to ASCs may lead to contact with asylum seekers (Blau 1994). Positive intergroup contact stimulates interethnic tolerance (Allport 1954; Pettigrew and Tropp 2011), which can be linked to lower levels of support for the radical right. 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(Green </w:t>
      </w:r>
      <w:r>
        <w:rPr>
          <w:rFonts w:ascii="Times New Roman" w:hAnsi="Times New Roman" w:cs="Times New Roman"/>
          <w:i/>
          <w:sz w:val="24"/>
          <w:szCs w:val="24"/>
        </w:rPr>
        <w:t>et al.</w:t>
      </w:r>
      <w:r>
        <w:rPr>
          <w:rFonts w:ascii="Times New Roman" w:hAnsi="Times New Roman" w:cs="Times New Roman"/>
          <w:sz w:val="24"/>
          <w:szCs w:val="24"/>
        </w:rPr>
        <w:t xml:space="preserve"> 2015; Rydgren 2008; Savelkoul </w:t>
      </w:r>
      <w:r>
        <w:rPr>
          <w:rFonts w:ascii="Times New Roman" w:hAnsi="Times New Roman" w:cs="Times New Roman"/>
          <w:i/>
          <w:sz w:val="24"/>
          <w:szCs w:val="24"/>
        </w:rPr>
        <w:t>et al.</w:t>
      </w:r>
      <w:r>
        <w:rPr>
          <w:rFonts w:ascii="Times New Roman" w:hAnsi="Times New Roman" w:cs="Times New Roman"/>
          <w:sz w:val="24"/>
          <w:szCs w:val="24"/>
        </w:rPr>
        <w:t xml:space="preserve"> 2017). We are the first to test both the threat and </w:t>
      </w:r>
      <w:del w:id="6" w:author="Jochem Tolsma" w:date="2020-12-01T12:09:00Z">
        <w:r w:rsidR="00F94C69" w:rsidDel="008A54D0">
          <w:rPr>
            <w:rFonts w:ascii="Times New Roman" w:hAnsi="Times New Roman" w:cs="Times New Roman"/>
            <w:sz w:val="24"/>
            <w:szCs w:val="24"/>
          </w:rPr>
          <w:delText>(</w:delText>
        </w:r>
      </w:del>
      <w:r w:rsidR="00F94C69">
        <w:rPr>
          <w:rFonts w:ascii="Times New Roman" w:hAnsi="Times New Roman" w:cs="Times New Roman"/>
          <w:sz w:val="24"/>
          <w:szCs w:val="24"/>
        </w:rPr>
        <w:t>positive</w:t>
      </w:r>
      <w:del w:id="7" w:author="Jochem Tolsma" w:date="2020-12-01T12:09:00Z">
        <w:r w:rsidR="00F94C69" w:rsidDel="008A54D0">
          <w:rPr>
            <w:rFonts w:ascii="Times New Roman" w:hAnsi="Times New Roman" w:cs="Times New Roman"/>
            <w:sz w:val="24"/>
            <w:szCs w:val="24"/>
          </w:rPr>
          <w:delText>)</w:delText>
        </w:r>
      </w:del>
      <w:r w:rsidR="00F94C69">
        <w:rPr>
          <w:rFonts w:ascii="Times New Roman" w:hAnsi="Times New Roman" w:cs="Times New Roman"/>
          <w:sz w:val="24"/>
          <w:szCs w:val="24"/>
        </w:rPr>
        <w:t xml:space="preserve"> </w:t>
      </w:r>
      <w:r>
        <w:rPr>
          <w:rFonts w:ascii="Times New Roman" w:hAnsi="Times New Roman" w:cs="Times New Roman"/>
          <w:sz w:val="24"/>
          <w:szCs w:val="24"/>
        </w:rPr>
        <w:t>contact mechanisms simultaneously from a longitudinal perspective, using individual-level panel data in the context of the refugee crisis.</w:t>
      </w:r>
    </w:p>
    <w:p w14:paraId="150C91BE" w14:textId="77777777" w:rsidR="008A54D0" w:rsidRDefault="00E31588">
      <w:pPr>
        <w:spacing w:line="360" w:lineRule="auto"/>
        <w:jc w:val="both"/>
        <w:rPr>
          <w:ins w:id="8" w:author="Jochem Tolsma" w:date="2020-12-01T12:10:00Z"/>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r w:rsidR="00DA0402">
        <w:rPr>
          <w:rFonts w:ascii="Times New Roman" w:hAnsi="Times New Roman" w:cs="Times New Roman"/>
          <w:sz w:val="24"/>
          <w:szCs w:val="24"/>
        </w:rPr>
        <w:t>asylum seekers</w:t>
      </w:r>
      <w:r>
        <w:rPr>
          <w:rFonts w:ascii="Times New Roman" w:hAnsi="Times New Roman" w:cs="Times New Roman"/>
          <w:sz w:val="24"/>
          <w:szCs w:val="24"/>
        </w:rPr>
        <w:t xml:space="preserve"> were housed from the Central Agency for the Reception of Asylum Seekers (COA).</w:t>
      </w:r>
      <w:r w:rsidR="00454AAC">
        <w:rPr>
          <w:rFonts w:ascii="Times New Roman" w:hAnsi="Times New Roman" w:cs="Times New Roman"/>
          <w:sz w:val="24"/>
          <w:szCs w:val="24"/>
        </w:rPr>
        <w:t xml:space="preserve"> 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 (and who may or may not have an official refugee status).</w:t>
      </w:r>
      <w:r>
        <w:rPr>
          <w:rFonts w:ascii="Times New Roman" w:hAnsi="Times New Roman" w:cs="Times New Roman"/>
          <w:sz w:val="24"/>
          <w:szCs w:val="24"/>
        </w:rPr>
        <w:t xml:space="preserve"> </w:t>
      </w:r>
    </w:p>
    <w:p w14:paraId="5655ABDC" w14:textId="131B2FFC" w:rsidR="009653B4" w:rsidRDefault="00E31588" w:rsidP="008A54D0">
      <w:pPr>
        <w:spacing w:line="360" w:lineRule="auto"/>
        <w:ind w:firstLine="708"/>
        <w:jc w:val="both"/>
        <w:rPr>
          <w:rFonts w:ascii="Times New Roman" w:hAnsi="Times New Roman" w:cs="Times New Roman"/>
          <w:sz w:val="24"/>
          <w:szCs w:val="24"/>
        </w:rPr>
        <w:pPrChange w:id="9" w:author="Jochem Tolsma" w:date="2020-12-01T12:10:00Z">
          <w:pPr>
            <w:spacing w:line="360" w:lineRule="auto"/>
            <w:jc w:val="both"/>
          </w:pPr>
        </w:pPrChange>
      </w:pPr>
      <w:r>
        <w:rPr>
          <w:rFonts w:ascii="Times New Roman" w:hAnsi="Times New Roman" w:cs="Times New Roman"/>
          <w:sz w:val="24"/>
          <w:szCs w:val="24"/>
        </w:rPr>
        <w:t>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w:t>
      </w:r>
      <w:r w:rsidR="0095662A">
        <w:rPr>
          <w:rFonts w:ascii="Times New Roman" w:hAnsi="Times New Roman" w:cs="Times New Roman"/>
          <w:sz w:val="24"/>
          <w:szCs w:val="24"/>
        </w:rPr>
        <w:t>ow of asylum seekers</w:t>
      </w:r>
      <w:r>
        <w:rPr>
          <w:rFonts w:ascii="Times New Roman" w:hAnsi="Times New Roman" w:cs="Times New Roman"/>
          <w:sz w:val="24"/>
          <w:szCs w:val="24"/>
        </w:rPr>
        <w:t xml:space="preserve">. Selective residential mobility, generally plaguing the neighbourhood effects literature, is thus not an issue. Given the sudden and unexpected influx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the management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flows was chaotic and haphazard. The placement of asylum seekers was – as we will show below – to a large extent random and therefore our study </w:t>
      </w:r>
      <w:r>
        <w:rPr>
          <w:rFonts w:ascii="Times New Roman" w:hAnsi="Times New Roman" w:cs="Times New Roman"/>
          <w:sz w:val="24"/>
          <w:szCs w:val="24"/>
        </w:rPr>
        <w:lastRenderedPageBreak/>
        <w:t xml:space="preserve">resembles </w:t>
      </w:r>
      <w:r w:rsidR="0095662A">
        <w:rPr>
          <w:rFonts w:ascii="Times New Roman" w:hAnsi="Times New Roman" w:cs="Times New Roman"/>
          <w:sz w:val="24"/>
          <w:szCs w:val="24"/>
        </w:rPr>
        <w:t xml:space="preserve">to some extent </w:t>
      </w:r>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r w:rsidR="00EC283F">
        <w:rPr>
          <w:rFonts w:ascii="Times New Roman" w:hAnsi="Times New Roman" w:cs="Times New Roman"/>
          <w:sz w:val="24"/>
          <w:szCs w:val="24"/>
        </w:rPr>
        <w:t xml:space="preserve">relatively </w:t>
      </w:r>
      <w:r>
        <w:rPr>
          <w:rFonts w:ascii="Times New Roman" w:hAnsi="Times New Roman" w:cs="Times New Roman"/>
          <w:sz w:val="24"/>
          <w:szCs w:val="24"/>
        </w:rPr>
        <w:t xml:space="preserve">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Theoretical expectations </w:t>
      </w:r>
    </w:p>
    <w:p w14:paraId="3606052D" w14:textId="703BD1A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(Blalock 1967; Coser 1956, Quillian 1995),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Hainmueller and Hopkins (2014)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(e.g. Green </w:t>
      </w:r>
      <w:r>
        <w:rPr>
          <w:rFonts w:ascii="Times New Roman" w:hAnsi="Times New Roman" w:cs="Times New Roman"/>
          <w:i/>
          <w:sz w:val="24"/>
          <w:szCs w:val="24"/>
        </w:rPr>
        <w:t>et al.</w:t>
      </w:r>
      <w:r>
        <w:rPr>
          <w:rFonts w:ascii="Times New Roman" w:hAnsi="Times New Roman" w:cs="Times New Roman"/>
          <w:sz w:val="24"/>
          <w:szCs w:val="24"/>
        </w:rPr>
        <w:t xml:space="preserve"> 2015;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one would also expect to observe a positive relationship between the presence of non-natives in people’s living environment and their likelihood to vote for the radical right. </w:t>
      </w:r>
    </w:p>
    <w:p w14:paraId="2001557C" w14:textId="4186BD6B" w:rsidR="009653B4" w:rsidRDefault="008633C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A30E56">
        <w:rPr>
          <w:rFonts w:ascii="Times New Roman" w:hAnsi="Times New Roman" w:cs="Times New Roman"/>
          <w:sz w:val="24"/>
          <w:szCs w:val="24"/>
        </w:rPr>
        <w:t xml:space="preserve">revious </w:t>
      </w:r>
      <w:r w:rsidR="008C0C49">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r w:rsidR="00D13A45">
        <w:rPr>
          <w:rFonts w:ascii="Times New Roman" w:hAnsi="Times New Roman" w:cs="Times New Roman"/>
          <w:sz w:val="24"/>
          <w:szCs w:val="24"/>
        </w:rPr>
        <w:t xml:space="preserve">(e.g., Coffé </w:t>
      </w:r>
      <w:r w:rsidR="00D13A45">
        <w:rPr>
          <w:rFonts w:ascii="Times New Roman" w:hAnsi="Times New Roman" w:cs="Times New Roman"/>
          <w:i/>
          <w:sz w:val="24"/>
          <w:szCs w:val="24"/>
        </w:rPr>
        <w:t>et al.</w:t>
      </w:r>
      <w:r w:rsidR="00D13A45">
        <w:rPr>
          <w:rFonts w:ascii="Times New Roman" w:hAnsi="Times New Roman" w:cs="Times New Roman"/>
          <w:sz w:val="24"/>
          <w:szCs w:val="24"/>
        </w:rPr>
        <w:t xml:space="preserve"> 2007; Lubbers and Scheepers 2002; Valdez 2014</w:t>
      </w:r>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(Lubbers and Scheepers, 2000) or even </w:t>
      </w:r>
      <w:r w:rsidR="00117D91">
        <w:rPr>
          <w:rFonts w:ascii="Times New Roman" w:hAnsi="Times New Roman" w:cs="Times New Roman"/>
          <w:sz w:val="24"/>
          <w:szCs w:val="24"/>
        </w:rPr>
        <w:t>a negative relationship (</w:t>
      </w:r>
      <w:r w:rsidR="00D677CC">
        <w:rPr>
          <w:rFonts w:ascii="Times New Roman" w:hAnsi="Times New Roman" w:cs="Times New Roman"/>
          <w:sz w:val="24"/>
          <w:szCs w:val="24"/>
        </w:rPr>
        <w:t>Bowyer 2008; Rydgren and Ruth 2013</w:t>
      </w:r>
      <w:r w:rsidR="00D13A45">
        <w:rPr>
          <w:rFonts w:ascii="Times New Roman" w:hAnsi="Times New Roman" w:cs="Times New Roman"/>
          <w:sz w:val="24"/>
          <w:szCs w:val="24"/>
        </w:rPr>
        <w:t>)</w:t>
      </w:r>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(Janssen </w:t>
      </w:r>
      <w:r w:rsidR="00117D91">
        <w:rPr>
          <w:rFonts w:ascii="Times New Roman" w:hAnsi="Times New Roman" w:cs="Times New Roman"/>
          <w:i/>
          <w:sz w:val="24"/>
          <w:szCs w:val="24"/>
        </w:rPr>
        <w:t xml:space="preserve">et al. </w:t>
      </w:r>
      <w:r w:rsidR="00117D91">
        <w:rPr>
          <w:rFonts w:ascii="Times New Roman" w:hAnsi="Times New Roman" w:cs="Times New Roman"/>
          <w:sz w:val="24"/>
          <w:szCs w:val="24"/>
        </w:rPr>
        <w:t xml:space="preserve">2019; Savelkoul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2017</w:t>
      </w:r>
      <w:r w:rsidR="00D13A45">
        <w:rPr>
          <w:rFonts w:ascii="Times New Roman" w:hAnsi="Times New Roman" w:cs="Times New Roman"/>
          <w:sz w:val="24"/>
          <w:szCs w:val="24"/>
        </w:rPr>
        <w:t xml:space="preserve">; but see also Van Wijk </w:t>
      </w:r>
      <w:r w:rsidR="00D13A45">
        <w:rPr>
          <w:rFonts w:ascii="Times New Roman" w:hAnsi="Times New Roman" w:cs="Times New Roman"/>
          <w:i/>
          <w:sz w:val="24"/>
          <w:szCs w:val="24"/>
        </w:rPr>
        <w:t xml:space="preserve">et al., </w:t>
      </w:r>
      <w:r w:rsidR="00D13A45">
        <w:rPr>
          <w:rFonts w:ascii="Times New Roman" w:hAnsi="Times New Roman" w:cs="Times New Roman"/>
          <w:sz w:val="24"/>
          <w:szCs w:val="24"/>
        </w:rPr>
        <w:t>2020 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sidR="008C0C49">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sidR="008C0C49">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(e.g. Pettigrew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2010; Pottie-Sherman and Wilkes 2017; Schlueter and Wagner 2008). </w:t>
      </w:r>
    </w:p>
    <w:p w14:paraId="691ED7F3" w14:textId="2778A763" w:rsidR="00DA11EA" w:rsidRDefault="00E31588"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Olzak (1992) was one of the first scholars who argued that recent substantial increases rather than stable levels of non-natives in people’s living environment trigger perceptions of </w:t>
      </w:r>
      <w:r>
        <w:rPr>
          <w:rFonts w:ascii="Times New Roman" w:hAnsi="Times New Roman" w:cs="Times New Roman"/>
          <w:sz w:val="24"/>
          <w:szCs w:val="24"/>
        </w:rPr>
        <w:lastRenderedPageBreak/>
        <w:t xml:space="preserve">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(e.g.,</w:t>
      </w:r>
      <w:r w:rsidR="00740C06" w:rsidRPr="00740C06">
        <w:rPr>
          <w:rFonts w:ascii="Times New Roman" w:hAnsi="Times New Roman" w:cs="Times New Roman"/>
          <w:sz w:val="24"/>
          <w:szCs w:val="24"/>
        </w:rPr>
        <w:t xml:space="preserve"> </w:t>
      </w:r>
      <w:r w:rsidR="00740C06">
        <w:rPr>
          <w:rFonts w:ascii="Times New Roman" w:hAnsi="Times New Roman" w:cs="Times New Roman"/>
          <w:sz w:val="24"/>
          <w:szCs w:val="24"/>
        </w:rPr>
        <w:t xml:space="preserve">Kessler and Freeman 2005; Lubbers and Scheepers 2000; 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2000).</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influx of asylum seekers and support for the radical right (e.g, Arzheimer</w:t>
      </w:r>
      <w:r w:rsidR="00330D42">
        <w:rPr>
          <w:rFonts w:ascii="Times New Roman" w:hAnsi="Times New Roman" w:cs="Times New Roman"/>
          <w:sz w:val="24"/>
          <w:szCs w:val="24"/>
        </w:rPr>
        <w:t>, 2009</w:t>
      </w:r>
      <w:r w:rsidR="00954FBF">
        <w:rPr>
          <w:rFonts w:ascii="Times New Roman" w:hAnsi="Times New Roman" w:cs="Times New Roman"/>
          <w:sz w:val="24"/>
          <w:szCs w:val="24"/>
        </w:rPr>
        <w:t xml:space="preserve">; </w:t>
      </w:r>
      <w:r w:rsidR="00330D42">
        <w:rPr>
          <w:rFonts w:ascii="Times New Roman" w:hAnsi="Times New Roman" w:cs="Times New Roman"/>
          <w:sz w:val="24"/>
          <w:szCs w:val="24"/>
        </w:rPr>
        <w:t xml:space="preserve">Kessler and Freeman 2005; but see also Arzheimer and Carter, 2006).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(Dinas </w:t>
      </w:r>
      <w:r w:rsidR="00330D42">
        <w:rPr>
          <w:rFonts w:ascii="Times New Roman" w:hAnsi="Times New Roman" w:cs="Times New Roman"/>
          <w:i/>
          <w:sz w:val="24"/>
          <w:szCs w:val="24"/>
        </w:rPr>
        <w:t xml:space="preserve">et </w:t>
      </w:r>
      <w:r w:rsidR="00330D42" w:rsidRPr="00F93928">
        <w:rPr>
          <w:rFonts w:ascii="Times New Roman" w:hAnsi="Times New Roman" w:cs="Times New Roman"/>
          <w:sz w:val="24"/>
          <w:szCs w:val="24"/>
        </w:rPr>
        <w:t>al</w:t>
      </w:r>
      <w:r w:rsidR="00330D42">
        <w:rPr>
          <w:rFonts w:ascii="Times New Roman" w:hAnsi="Times New Roman" w:cs="Times New Roman"/>
          <w:sz w:val="24"/>
          <w:szCs w:val="24"/>
        </w:rPr>
        <w:t xml:space="preserve">. 2019; </w:t>
      </w:r>
      <w:r w:rsidR="00330D42" w:rsidRPr="00330D42">
        <w:rPr>
          <w:rFonts w:ascii="Times New Roman" w:hAnsi="Times New Roman" w:cs="Times New Roman"/>
          <w:sz w:val="24"/>
          <w:szCs w:val="24"/>
        </w:rPr>
        <w:t>Dustmann</w:t>
      </w:r>
      <w:r w:rsidR="00330D42">
        <w:rPr>
          <w:rFonts w:ascii="Times New Roman" w:hAnsi="Times New Roman" w:cs="Times New Roman"/>
          <w:sz w:val="24"/>
          <w:szCs w:val="24"/>
        </w:rPr>
        <w:t xml:space="preserve"> </w:t>
      </w:r>
      <w:r w:rsidR="00330D42">
        <w:rPr>
          <w:rFonts w:ascii="Times New Roman" w:hAnsi="Times New Roman" w:cs="Times New Roman"/>
          <w:i/>
          <w:sz w:val="24"/>
          <w:szCs w:val="24"/>
        </w:rPr>
        <w:t>et al</w:t>
      </w:r>
      <w:r w:rsidR="00330D42">
        <w:rPr>
          <w:rFonts w:ascii="Times New Roman" w:hAnsi="Times New Roman" w:cs="Times New Roman"/>
          <w:sz w:val="24"/>
          <w:szCs w:val="24"/>
        </w:rPr>
        <w:t xml:space="preserve">. 2019). </w:t>
      </w:r>
    </w:p>
    <w:p w14:paraId="02529731" w14:textId="55C3373D"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granted a </w:t>
      </w:r>
      <w:r w:rsidR="00EC283F">
        <w:rPr>
          <w:rFonts w:ascii="Times New Roman" w:hAnsi="Times New Roman" w:cs="Times New Roman"/>
          <w:sz w:val="24"/>
          <w:szCs w:val="24"/>
        </w:rPr>
        <w:t xml:space="preserve">refugee and </w:t>
      </w:r>
      <w:r>
        <w:rPr>
          <w:rFonts w:ascii="Times New Roman" w:hAnsi="Times New Roman" w:cs="Times New Roman"/>
          <w:sz w:val="24"/>
          <w:szCs w:val="24"/>
        </w:rPr>
        <w:t xml:space="preserve">permanent resident status, will compete for public housing. This is likely to trigger perceptions of economic threat among natives.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and natives, natives may perceive more cultural </w:t>
      </w:r>
      <w:r w:rsidR="0095662A">
        <w:rPr>
          <w:rFonts w:ascii="Times New Roman" w:hAnsi="Times New Roman" w:cs="Times New Roman"/>
          <w:sz w:val="24"/>
          <w:szCs w:val="24"/>
        </w:rPr>
        <w:t xml:space="preserve">and safety </w:t>
      </w:r>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(Mayda, 2006; Hangartner </w:t>
      </w:r>
      <w:r w:rsidR="00A83D32">
        <w:rPr>
          <w:rFonts w:ascii="Times New Roman" w:hAnsi="Times New Roman" w:cs="Times New Roman"/>
          <w:i/>
          <w:sz w:val="24"/>
          <w:szCs w:val="24"/>
        </w:rPr>
        <w:t xml:space="preserve">et al. </w:t>
      </w:r>
      <w:r w:rsidR="00A83D32">
        <w:rPr>
          <w:rFonts w:ascii="Times New Roman" w:hAnsi="Times New Roman" w:cs="Times New Roman"/>
          <w:sz w:val="24"/>
          <w:szCs w:val="24"/>
        </w:rPr>
        <w:t xml:space="preserve">2019; but see also Scheepers </w:t>
      </w:r>
      <w:r w:rsidR="00A83D32">
        <w:rPr>
          <w:rFonts w:ascii="Times New Roman" w:hAnsi="Times New Roman" w:cs="Times New Roman"/>
          <w:i/>
          <w:sz w:val="24"/>
          <w:szCs w:val="24"/>
        </w:rPr>
        <w:t>et al</w:t>
      </w:r>
      <w:r w:rsidR="00A83D32">
        <w:rPr>
          <w:rFonts w:ascii="Times New Roman" w:hAnsi="Times New Roman" w:cs="Times New Roman"/>
          <w:sz w:val="24"/>
          <w:szCs w:val="24"/>
        </w:rPr>
        <w:t>. 2002).</w:t>
      </w:r>
      <w:r w:rsidR="00406DBD">
        <w:rPr>
          <w:rFonts w:ascii="Times New Roman" w:hAnsi="Times New Roman" w:cs="Times New Roman"/>
          <w:sz w:val="24"/>
          <w:szCs w:val="24"/>
        </w:rPr>
        <w:t xml:space="preserve"> </w:t>
      </w:r>
      <w:r w:rsidR="00F97011">
        <w:rPr>
          <w:rFonts w:ascii="Times New Roman" w:hAnsi="Times New Roman" w:cs="Times New Roman"/>
          <w:sz w:val="24"/>
          <w:szCs w:val="24"/>
        </w:rPr>
        <w:t xml:space="preserve">We thus expect that voters who have suddenly become exposed to asylum seekers in their neighbourhood are more likely to support the PVV than their counterparts in neighbourhoods who did not experience a sudden influx of asylum seekers (Hypothesis 1). And, on the basis of conflict theory, that increased support for the PVV as a consequence of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may be explained by increased perceptions of local intergroup threat (Hypothesis 2).</w:t>
      </w:r>
    </w:p>
    <w:p w14:paraId="1F8B645D" w14:textId="48BE63E8"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Yet, </w:t>
      </w:r>
      <w:r w:rsidR="00E31588">
        <w:rPr>
          <w:rFonts w:ascii="Times New Roman" w:hAnsi="Times New Roman" w:cs="Times New Roman"/>
          <w:sz w:val="24"/>
          <w:szCs w:val="24"/>
        </w:rPr>
        <w:t xml:space="preserve">the macro-structural theory of intergroup relations (Blau 1994) and contact theory (Allport 1954) </w:t>
      </w:r>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 </w:t>
      </w:r>
      <w:r w:rsidR="00E31588">
        <w:rPr>
          <w:rFonts w:ascii="Times New Roman" w:hAnsi="Times New Roman" w:cs="Times New Roman"/>
          <w:sz w:val="24"/>
          <w:szCs w:val="24"/>
        </w:rPr>
        <w:t>Residential proximity to ASCs may provide the opportunity to interact with asylum seekers (Blau 1994). Intergroup contact, when positive, fosters tolerance (Allport 1954; Pettigrew and Tropp 2011)</w:t>
      </w:r>
      <w:r w:rsidR="000257D1">
        <w:rPr>
          <w:rFonts w:ascii="Times New Roman" w:hAnsi="Times New Roman" w:cs="Times New Roman"/>
          <w:sz w:val="24"/>
          <w:szCs w:val="24"/>
        </w:rPr>
        <w:t>. Hence, positive contact with asylum seekers may make voters less inclined to support the radical right</w:t>
      </w:r>
      <w:r w:rsidR="00E31588">
        <w:rPr>
          <w:rFonts w:ascii="Times New Roman" w:hAnsi="Times New Roman" w:cs="Times New Roman"/>
          <w:sz w:val="24"/>
          <w:szCs w:val="24"/>
        </w:rPr>
        <w:t>. Th</w:t>
      </w:r>
      <w:r w:rsidR="000257D1">
        <w:rPr>
          <w:rFonts w:ascii="Times New Roman" w:hAnsi="Times New Roman" w:cs="Times New Roman"/>
          <w:sz w:val="24"/>
          <w:szCs w:val="24"/>
        </w:rPr>
        <w:t>e</w:t>
      </w:r>
      <w:r w:rsidR="00E31588">
        <w:rPr>
          <w:rFonts w:ascii="Times New Roman" w:hAnsi="Times New Roman" w:cs="Times New Roman"/>
          <w:sz w:val="24"/>
          <w:szCs w:val="24"/>
        </w:rPr>
        <w:t xml:space="preserve"> influence of </w:t>
      </w:r>
      <w:r w:rsidR="000257D1">
        <w:rPr>
          <w:rFonts w:ascii="Times New Roman" w:hAnsi="Times New Roman" w:cs="Times New Roman"/>
          <w:sz w:val="24"/>
          <w:szCs w:val="24"/>
        </w:rPr>
        <w:t xml:space="preserve">positive </w:t>
      </w:r>
      <w:r w:rsidR="00E31588">
        <w:rPr>
          <w:rFonts w:ascii="Times New Roman" w:hAnsi="Times New Roman" w:cs="Times New Roman"/>
          <w:sz w:val="24"/>
          <w:szCs w:val="24"/>
        </w:rPr>
        <w:t>contact</w:t>
      </w:r>
      <w:r w:rsidR="000257D1">
        <w:rPr>
          <w:rFonts w:ascii="Times New Roman" w:hAnsi="Times New Roman" w:cs="Times New Roman"/>
          <w:sz w:val="24"/>
          <w:szCs w:val="24"/>
        </w:rPr>
        <w:t xml:space="preserve"> experiences</w:t>
      </w:r>
      <w:r w:rsidR="00E31588">
        <w:rPr>
          <w:rFonts w:ascii="Times New Roman" w:hAnsi="Times New Roman" w:cs="Times New Roman"/>
          <w:sz w:val="24"/>
          <w:szCs w:val="24"/>
        </w:rPr>
        <w:t xml:space="preserve"> can be explained by induced levels of knowledge, empathy and perspective taking (Brown and Hewstone 2005; Pettigrew and Tropp 2011). According to Allport, superficial contact (i.e. mere exposure) or overt negative contact, like abuse and name-calling would only lead to more trouble (Allport 1954: 263). Intergroup contact would only foster tolerance if contact takes place under ‘optimal’ conditions, like equal group </w:t>
      </w:r>
      <w:r w:rsidR="00E31588">
        <w:rPr>
          <w:rFonts w:ascii="Times New Roman" w:hAnsi="Times New Roman" w:cs="Times New Roman"/>
          <w:sz w:val="24"/>
          <w:szCs w:val="24"/>
        </w:rPr>
        <w:lastRenderedPageBreak/>
        <w:t xml:space="preserve">status or common objectives. </w:t>
      </w:r>
      <w:r w:rsidR="000257D1">
        <w:rPr>
          <w:rFonts w:ascii="Times New Roman" w:hAnsi="Times New Roman" w:cs="Times New Roman"/>
          <w:sz w:val="24"/>
          <w:szCs w:val="24"/>
        </w:rPr>
        <w:t>However</w:t>
      </w:r>
      <w:r w:rsidR="00E31588">
        <w:rPr>
          <w:rFonts w:ascii="Times New Roman" w:hAnsi="Times New Roman" w:cs="Times New Roman"/>
          <w:sz w:val="24"/>
          <w:szCs w:val="24"/>
        </w:rPr>
        <w:t>, Pettigrew and Tropp (2011) convincingly demonstrated in their meta-study that although the effect of intergroup contact is stronger if contact takes place under optimal conditions, commonly, these conditions are not necessary; intergroup contact – at least when not clearly negative – induces tolerance even if Allport’s conditions are not met</w:t>
      </w:r>
      <w:ins w:id="10" w:author="Savelkoul, M.J. (Michael)" w:date="2020-11-30T14:47:00Z">
        <w:r w:rsidR="00361EB1">
          <w:rPr>
            <w:rFonts w:ascii="Times New Roman" w:hAnsi="Times New Roman" w:cs="Times New Roman"/>
            <w:sz w:val="24"/>
            <w:szCs w:val="24"/>
          </w:rPr>
          <w:t xml:space="preserve"> (but see also Paluck </w:t>
        </w:r>
        <w:r w:rsidR="00361EB1">
          <w:rPr>
            <w:rFonts w:ascii="Times New Roman" w:hAnsi="Times New Roman" w:cs="Times New Roman"/>
            <w:i/>
            <w:sz w:val="24"/>
            <w:szCs w:val="24"/>
          </w:rPr>
          <w:t xml:space="preserve">et al. </w:t>
        </w:r>
        <w:r w:rsidR="00361EB1">
          <w:rPr>
            <w:rFonts w:ascii="Times New Roman" w:hAnsi="Times New Roman" w:cs="Times New Roman"/>
            <w:sz w:val="24"/>
            <w:szCs w:val="24"/>
          </w:rPr>
          <w:t xml:space="preserve">2019 </w:t>
        </w:r>
      </w:ins>
      <w:ins w:id="11" w:author="Savelkoul, M.J. (Michael)" w:date="2020-11-30T14:49:00Z">
        <w:r w:rsidR="00361EB1">
          <w:rPr>
            <w:rFonts w:ascii="Times New Roman" w:hAnsi="Times New Roman" w:cs="Times New Roman"/>
            <w:sz w:val="24"/>
            <w:szCs w:val="24"/>
          </w:rPr>
          <w:t xml:space="preserve">who point at </w:t>
        </w:r>
      </w:ins>
      <w:ins w:id="12" w:author="Jochem Tolsma" w:date="2020-12-01T13:10:00Z">
        <w:r w:rsidR="00964A86">
          <w:rPr>
            <w:rFonts w:ascii="Times New Roman" w:hAnsi="Times New Roman" w:cs="Times New Roman"/>
            <w:sz w:val="24"/>
            <w:szCs w:val="24"/>
          </w:rPr>
          <w:t xml:space="preserve">a </w:t>
        </w:r>
      </w:ins>
      <w:ins w:id="13" w:author="Savelkoul, M.J. (Michael)" w:date="2020-11-30T14:49:00Z">
        <w:r w:rsidR="00361EB1">
          <w:rPr>
            <w:rFonts w:ascii="Times New Roman" w:hAnsi="Times New Roman" w:cs="Times New Roman"/>
            <w:sz w:val="24"/>
            <w:szCs w:val="24"/>
          </w:rPr>
          <w:t>lack of experimental evidence for this claim)</w:t>
        </w:r>
      </w:ins>
      <w:r w:rsidR="00E31588">
        <w:rPr>
          <w:rFonts w:ascii="Times New Roman" w:hAnsi="Times New Roman" w:cs="Times New Roman"/>
          <w:sz w:val="24"/>
          <w:szCs w:val="24"/>
        </w:rPr>
        <w:t xml:space="preserve">. </w:t>
      </w:r>
    </w:p>
    <w:p w14:paraId="6BA485B7" w14:textId="5D411461"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Liebe et al. </w:t>
      </w:r>
      <w:r>
        <w:rPr>
          <w:rFonts w:ascii="Times New Roman" w:hAnsi="Times New Roman" w:cs="Times New Roman"/>
          <w:color w:val="212121"/>
          <w:sz w:val="24"/>
          <w:szCs w:val="24"/>
          <w:shd w:val="clear" w:color="auto" w:fill="FFFFFF"/>
        </w:rPr>
        <w:t>(2018)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r w:rsidR="000257D1">
        <w:rPr>
          <w:rFonts w:ascii="Times New Roman" w:hAnsi="Times New Roman" w:cs="Times New Roman"/>
          <w:color w:val="212121"/>
          <w:sz w:val="24"/>
          <w:szCs w:val="24"/>
          <w:shd w:val="clear" w:color="auto" w:fill="FFFFFF"/>
        </w:rPr>
        <w:t xml:space="preserve"> both</w:t>
      </w:r>
      <w:r w:rsidR="00E31588">
        <w:rPr>
          <w:rFonts w:ascii="Times New Roman" w:hAnsi="Times New Roman" w:cs="Times New Roman"/>
          <w:color w:val="212121"/>
          <w:sz w:val="24"/>
          <w:szCs w:val="24"/>
          <w:shd w:val="clear" w:color="auto" w:fill="FFFFFF"/>
        </w:rPr>
        <w:t xml:space="preserve"> the positive contact mechanism (Green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2015; Rydgren, 2008; Savelkoul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2017; but </w:t>
      </w:r>
      <w:r w:rsidR="00E31588">
        <w:rPr>
          <w:rFonts w:ascii="Times New Roman" w:hAnsi="Times New Roman" w:cs="Times New Roman"/>
          <w:sz w:val="24"/>
          <w:szCs w:val="24"/>
        </w:rPr>
        <w:t xml:space="preserve">see also Savelkoul and Scheepers 2017) and </w:t>
      </w:r>
      <w:r w:rsidR="000257D1">
        <w:rPr>
          <w:rFonts w:ascii="Times New Roman" w:hAnsi="Times New Roman" w:cs="Times New Roman"/>
          <w:sz w:val="24"/>
          <w:szCs w:val="24"/>
        </w:rPr>
        <w:t xml:space="preserve">the </w:t>
      </w:r>
      <w:r w:rsidR="00E31588">
        <w:rPr>
          <w:rFonts w:ascii="Times New Roman" w:hAnsi="Times New Roman" w:cs="Times New Roman"/>
          <w:sz w:val="24"/>
          <w:szCs w:val="24"/>
        </w:rPr>
        <w:t>negative contact mechanism (Nijs</w:t>
      </w:r>
      <w:del w:id="14" w:author="Savelkoul, M.J. (Michael)" w:date="2020-11-30T11:47:00Z">
        <w:r w:rsidR="00E31588" w:rsidDel="000B55B2">
          <w:rPr>
            <w:rFonts w:ascii="Times New Roman" w:hAnsi="Times New Roman" w:cs="Times New Roman"/>
            <w:sz w:val="24"/>
            <w:szCs w:val="24"/>
          </w:rPr>
          <w:delText xml:space="preserve">, Stark and Verkuyten, </w:delText>
        </w:r>
      </w:del>
      <w:ins w:id="15" w:author="Savelkoul, M.J. (Michael)" w:date="2020-11-30T11:47:00Z">
        <w:r w:rsidR="000B55B2">
          <w:rPr>
            <w:rFonts w:ascii="Times New Roman" w:hAnsi="Times New Roman" w:cs="Times New Roman"/>
            <w:sz w:val="24"/>
            <w:szCs w:val="24"/>
          </w:rPr>
          <w:t xml:space="preserve"> </w:t>
        </w:r>
        <w:r w:rsidR="000B55B2">
          <w:rPr>
            <w:rFonts w:ascii="Times New Roman" w:hAnsi="Times New Roman" w:cs="Times New Roman"/>
            <w:i/>
            <w:sz w:val="24"/>
            <w:szCs w:val="24"/>
          </w:rPr>
          <w:t xml:space="preserve">et al. </w:t>
        </w:r>
      </w:ins>
      <w:r w:rsidR="00E31588">
        <w:rPr>
          <w:rFonts w:ascii="Times New Roman" w:hAnsi="Times New Roman" w:cs="Times New Roman"/>
          <w:sz w:val="24"/>
          <w:szCs w:val="24"/>
        </w:rPr>
        <w:t xml:space="preserve">2019).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r w:rsidR="00EC283F">
        <w:rPr>
          <w:rFonts w:ascii="Times New Roman" w:hAnsi="Times New Roman" w:cs="Times New Roman"/>
          <w:sz w:val="24"/>
          <w:szCs w:val="24"/>
        </w:rPr>
        <w:t>asylum seekers</w:t>
      </w:r>
      <w:r w:rsidR="00E31588">
        <w:rPr>
          <w:rFonts w:ascii="Times New Roman" w:hAnsi="Times New Roman" w:cs="Times New Roman"/>
          <w:sz w:val="24"/>
          <w:szCs w:val="24"/>
        </w:rPr>
        <w:t xml:space="preserve"> in ASCs may not always provide the most favourable opportunities for sustained positive interactions (cf. Dinas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2019). It is thus not self-evidently true that inc</w:t>
      </w:r>
      <w:r>
        <w:rPr>
          <w:rFonts w:ascii="Times New Roman" w:hAnsi="Times New Roman" w:cs="Times New Roman"/>
          <w:sz w:val="24"/>
          <w:szCs w:val="24"/>
        </w:rPr>
        <w:t xml:space="preserve">reased proximity to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experiences (cf. Enos 2014)</w:t>
      </w:r>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r w:rsidR="00954D5D">
        <w:rPr>
          <w:rFonts w:ascii="Times New Roman" w:hAnsi="Times New Roman" w:cs="Times New Roman"/>
          <w:sz w:val="24"/>
          <w:szCs w:val="24"/>
        </w:rPr>
        <w:t>we</w:t>
      </w:r>
      <w:r w:rsidR="00F97011">
        <w:rPr>
          <w:rFonts w:ascii="Times New Roman" w:hAnsi="Times New Roman" w:cs="Times New Roman"/>
          <w:sz w:val="24"/>
          <w:szCs w:val="24"/>
        </w:rPr>
        <w:t xml:space="preserve"> expect, on the basis of contact theory, that the presumed positive relation between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and increased support for the PVV</w:t>
      </w:r>
      <w:ins w:id="16" w:author="Jochem Tolsma" w:date="2020-12-01T13:11:00Z">
        <w:r w:rsidR="00964A86">
          <w:rPr>
            <w:rFonts w:ascii="Times New Roman" w:hAnsi="Times New Roman" w:cs="Times New Roman"/>
            <w:sz w:val="24"/>
            <w:szCs w:val="24"/>
          </w:rPr>
          <w:t xml:space="preserve"> as a result of feelings of ethnic threat</w:t>
        </w:r>
      </w:ins>
      <w:r w:rsidR="00F97011">
        <w:rPr>
          <w:rFonts w:ascii="Times New Roman" w:hAnsi="Times New Roman" w:cs="Times New Roman"/>
          <w:sz w:val="24"/>
          <w:szCs w:val="24"/>
        </w:rPr>
        <w:t xml:space="preserve"> may be </w:t>
      </w:r>
      <w:del w:id="17" w:author="Jochem Tolsma" w:date="2020-12-01T13:12:00Z">
        <w:r w:rsidR="00F97011" w:rsidDel="00964A86">
          <w:rPr>
            <w:rFonts w:ascii="Times New Roman" w:hAnsi="Times New Roman" w:cs="Times New Roman"/>
            <w:sz w:val="24"/>
            <w:szCs w:val="24"/>
          </w:rPr>
          <w:delText>mitigated</w:delText>
        </w:r>
      </w:del>
      <w:ins w:id="18" w:author="Jochem Tolsma" w:date="2020-12-01T13:12:00Z">
        <w:r w:rsidR="00964A86">
          <w:rPr>
            <w:rFonts w:ascii="Times New Roman" w:hAnsi="Times New Roman" w:cs="Times New Roman"/>
            <w:sz w:val="24"/>
            <w:szCs w:val="24"/>
          </w:rPr>
          <w:t>supressed</w:t>
        </w:r>
      </w:ins>
      <w:r w:rsidR="00F97011">
        <w:rPr>
          <w:rFonts w:ascii="Times New Roman" w:hAnsi="Times New Roman" w:cs="Times New Roman"/>
          <w:sz w:val="24"/>
          <w:szCs w:val="24"/>
        </w:rPr>
        <w:t xml:space="preserve"> by increased local positive interethnic contact experiences (Hypothesis 3). </w:t>
      </w:r>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5CD1536E"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r w:rsidR="00922780" w:rsidRPr="00922780">
        <w:rPr>
          <w:rFonts w:ascii="Times New Roman" w:hAnsi="Times New Roman" w:cs="Times New Roman"/>
          <w:sz w:val="24"/>
          <w:szCs w:val="24"/>
        </w:rPr>
        <w:t>EenVandaag</w:t>
      </w:r>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Joop van Holsteijn, Jelke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r w:rsidR="003809AA">
        <w:rPr>
          <w:rFonts w:ascii="Times New Roman" w:hAnsi="Times New Roman" w:cs="Times New Roman"/>
          <w:sz w:val="24"/>
        </w:rPr>
        <w:t xml:space="preserve">For the current study we did not access any personal identifying data. Our study does not pose any </w:t>
      </w:r>
      <w:r w:rsidR="003809AA">
        <w:rPr>
          <w:rFonts w:ascii="Times New Roman" w:hAnsi="Times New Roman" w:cs="Times New Roman"/>
          <w:sz w:val="24"/>
        </w:rPr>
        <w:lastRenderedPageBreak/>
        <w:t xml:space="preserve">risk to panel members or their individual privacy and hence we did not deem it necessary to seek approval of Radboud University’s Ethics Committee. </w:t>
      </w:r>
    </w:p>
    <w:p w14:paraId="6B6E0532" w14:textId="77777777" w:rsidR="00964A86" w:rsidRDefault="00875BD1" w:rsidP="00EA13F5">
      <w:pPr>
        <w:spacing w:line="360" w:lineRule="auto"/>
        <w:ind w:firstLine="708"/>
        <w:jc w:val="both"/>
        <w:rPr>
          <w:ins w:id="19" w:author="Jochem Tolsma" w:date="2020-12-01T13:16:00Z"/>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(Bethlehem 2010).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p>
    <w:p w14:paraId="0731DB2F" w14:textId="4B7D67F0" w:rsidR="0008739B" w:rsidDel="00964A86" w:rsidRDefault="00D9713A" w:rsidP="00964A86">
      <w:pPr>
        <w:spacing w:line="360" w:lineRule="auto"/>
        <w:ind w:firstLine="708"/>
        <w:jc w:val="both"/>
        <w:rPr>
          <w:del w:id="20" w:author="Jochem Tolsma" w:date="2020-12-01T13:16:00Z"/>
          <w:rFonts w:ascii="Times New Roman" w:hAnsi="Times New Roman" w:cs="Times New Roman"/>
          <w:sz w:val="24"/>
          <w:szCs w:val="24"/>
        </w:rPr>
        <w:pPrChange w:id="21" w:author="Jochem Tolsma" w:date="2020-12-01T13:16:00Z">
          <w:pPr>
            <w:spacing w:line="360" w:lineRule="auto"/>
            <w:ind w:firstLine="708"/>
            <w:jc w:val="both"/>
          </w:pPr>
        </w:pPrChange>
      </w:pPr>
      <w:r>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p>
    <w:p w14:paraId="573552A5" w14:textId="6FCC9DE1" w:rsidR="009653B4" w:rsidRDefault="00E31588" w:rsidP="00964A86">
      <w:pPr>
        <w:spacing w:line="360" w:lineRule="auto"/>
        <w:ind w:firstLine="708"/>
        <w:jc w:val="both"/>
        <w:rPr>
          <w:rFonts w:ascii="Times New Roman" w:hAnsi="Times New Roman" w:cs="Times New Roman"/>
          <w:sz w:val="24"/>
          <w:szCs w:val="24"/>
        </w:rPr>
        <w:pPrChange w:id="22" w:author="Jochem Tolsma" w:date="2020-12-01T13:16:00Z">
          <w:pPr>
            <w:spacing w:line="360" w:lineRule="auto"/>
            <w:ind w:firstLine="708"/>
            <w:jc w:val="both"/>
          </w:pPr>
        </w:pPrChange>
      </w:pPr>
      <w:r>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w:t>
      </w:r>
      <w:r w:rsidR="0095662A">
        <w:rPr>
          <w:rFonts w:ascii="Times New Roman" w:hAnsi="Times New Roman" w:cs="Times New Roman"/>
          <w:sz w:val="24"/>
          <w:szCs w:val="24"/>
        </w:rPr>
        <w:t>coming</w:t>
      </w:r>
      <w:r>
        <w:rPr>
          <w:rFonts w:ascii="Times New Roman" w:hAnsi="Times New Roman" w:cs="Times New Roman"/>
          <w:sz w:val="24"/>
          <w:szCs w:val="24"/>
        </w:rPr>
        <w:t xml:space="preserve"> exposed to asylum seekers in the local environment, the main focus of our analysis, and the likelihood of participating in wave 2.</w:t>
      </w:r>
      <w:r w:rsidR="009F009F">
        <w:rPr>
          <w:rFonts w:ascii="Times New Roman" w:hAnsi="Times New Roman" w:cs="Times New Roman"/>
          <w:sz w:val="24"/>
          <w:szCs w:val="24"/>
        </w:rPr>
        <w:t xml:space="preserve"> PVV supporters of wave 1 had a .79 probability to participate in wave 2, non-PVV supporters a .76 probability. This selectively </w:t>
      </w:r>
      <w:r w:rsidR="00DB68F8">
        <w:rPr>
          <w:rFonts w:ascii="Times New Roman" w:hAnsi="Times New Roman" w:cs="Times New Roman"/>
          <w:sz w:val="24"/>
          <w:szCs w:val="24"/>
        </w:rPr>
        <w:t xml:space="preserve">will </w:t>
      </w:r>
      <w:r w:rsidR="009F009F">
        <w:rPr>
          <w:rFonts w:ascii="Times New Roman" w:hAnsi="Times New Roman" w:cs="Times New Roman"/>
          <w:sz w:val="24"/>
          <w:szCs w:val="24"/>
        </w:rPr>
        <w:t xml:space="preserve">lead to conservative tests of our hypotheses; we will be less likely to </w:t>
      </w:r>
      <w:r w:rsidR="00DB68F8">
        <w:rPr>
          <w:rFonts w:ascii="Times New Roman" w:hAnsi="Times New Roman" w:cs="Times New Roman"/>
          <w:sz w:val="24"/>
          <w:szCs w:val="24"/>
        </w:rPr>
        <w:t xml:space="preserve">pick up </w:t>
      </w:r>
      <w:r w:rsidR="009F009F">
        <w:rPr>
          <w:rFonts w:ascii="Times New Roman" w:hAnsi="Times New Roman" w:cs="Times New Roman"/>
          <w:sz w:val="24"/>
          <w:szCs w:val="24"/>
        </w:rPr>
        <w:t>an increase in PVV support</w:t>
      </w:r>
      <w:r w:rsidR="00DB68F8">
        <w:rPr>
          <w:rFonts w:ascii="Times New Roman" w:hAnsi="Times New Roman" w:cs="Times New Roman"/>
          <w:sz w:val="24"/>
          <w:szCs w:val="24"/>
        </w:rPr>
        <w:t xml:space="preserve"> over time in our panel data</w:t>
      </w:r>
      <w:del w:id="23" w:author="Jochem Tolsma" w:date="2020-12-01T13:16:00Z">
        <w:r w:rsidR="009079D9" w:rsidDel="00964A86">
          <w:rPr>
            <w:rFonts w:ascii="Times New Roman" w:hAnsi="Times New Roman" w:cs="Times New Roman"/>
            <w:sz w:val="24"/>
            <w:szCs w:val="24"/>
          </w:rPr>
          <w:delText xml:space="preserve"> </w:delText>
        </w:r>
      </w:del>
      <w:ins w:id="24" w:author="Jochem Tolsma" w:date="2020-12-01T13:16:00Z">
        <w:r w:rsidR="00964A86">
          <w:rPr>
            <w:rFonts w:ascii="Times New Roman" w:hAnsi="Times New Roman" w:cs="Times New Roman"/>
            <w:sz w:val="24"/>
            <w:szCs w:val="24"/>
          </w:rPr>
          <w:t xml:space="preserve"> </w:t>
        </w:r>
      </w:ins>
      <w:r w:rsidR="009079D9">
        <w:rPr>
          <w:rFonts w:ascii="Times New Roman" w:hAnsi="Times New Roman" w:cs="Times New Roman"/>
          <w:sz w:val="24"/>
          <w:szCs w:val="24"/>
        </w:rPr>
        <w:t xml:space="preserve">(see </w:t>
      </w:r>
      <w:del w:id="25" w:author="Jochem Tolsma" w:date="2020-12-01T13:16:00Z">
        <w:r w:rsidR="0095662A" w:rsidDel="00964A86">
          <w:rPr>
            <w:rFonts w:ascii="Times New Roman" w:hAnsi="Times New Roman" w:cs="Times New Roman"/>
            <w:sz w:val="24"/>
            <w:szCs w:val="24"/>
          </w:rPr>
          <w:br/>
        </w:r>
      </w:del>
      <w:r w:rsidR="0095662A">
        <w:rPr>
          <w:rFonts w:ascii="Times New Roman" w:hAnsi="Times New Roman" w:cs="Times New Roman"/>
          <w:sz w:val="24"/>
          <w:szCs w:val="24"/>
        </w:rPr>
        <w:t xml:space="preserve">Table A1, </w:t>
      </w:r>
      <w:r w:rsidR="009079D9">
        <w:rPr>
          <w:rFonts w:ascii="Times New Roman" w:hAnsi="Times New Roman" w:cs="Times New Roman"/>
          <w:sz w:val="24"/>
          <w:szCs w:val="24"/>
        </w:rPr>
        <w:t>Appendix)</w:t>
      </w:r>
      <w:r w:rsidR="00DB68F8">
        <w:rPr>
          <w:rFonts w:ascii="Times New Roman" w:hAnsi="Times New Roman" w:cs="Times New Roman"/>
          <w:sz w:val="24"/>
          <w:szCs w:val="24"/>
        </w:rPr>
        <w:t xml:space="preserve">. </w:t>
      </w:r>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0E053985"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 xml:space="preserve">COA is responsible for housing asylum seekers from the time they request asylum until they receive a residence permit or must leave the Netherlands. Due to the exceptionally high influx of asylum seekers in 2015, the maximum capacity of existing regular reception centres (‘reguliere opvang’) was soon reached. COA therefore opened new regular </w:t>
      </w:r>
      <w:r>
        <w:rPr>
          <w:rFonts w:ascii="Times New Roman" w:hAnsi="Times New Roman" w:cs="Times New Roman"/>
          <w:sz w:val="24"/>
          <w:szCs w:val="24"/>
        </w:rPr>
        <w:lastRenderedPageBreak/>
        <w:t xml:space="preserve">reception centres but also housed asylum seekers in temporary centres (‘noodopvang’) and, starting from September 2015, also in crisis centres (‘crisisnoodopvang’).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(Ministry of Justice and Safety, 2015). </w:t>
      </w:r>
    </w:p>
    <w:p w14:paraId="474C312A" w14:textId="1218E13E" w:rsidR="000E3EA6" w:rsidRDefault="008768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very unlikely to have moved out of the neighbourhood as a consequence of the inflow of </w:t>
      </w:r>
      <w:r>
        <w:rPr>
          <w:rFonts w:ascii="Times New Roman" w:hAnsi="Times New Roman" w:cs="Times New Roman"/>
          <w:sz w:val="24"/>
          <w:szCs w:val="24"/>
        </w:rPr>
        <w:t>asylum seekers</w:t>
      </w:r>
      <w:r w:rsidR="00E31588">
        <w:rPr>
          <w:rFonts w:ascii="Times New Roman" w:hAnsi="Times New Roman" w:cs="Times New Roman"/>
          <w:sz w:val="24"/>
          <w:szCs w:val="24"/>
        </w:rPr>
        <w:t xml:space="preserve">. Selective residential mobility plaguing neighbourhood effects research in general (Hedman and Van Ham 2012) is thus unlikely to influence this study’s results. </w:t>
      </w:r>
    </w:p>
    <w:p w14:paraId="6726538E" w14:textId="74FFAA0F"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did not differ with respect to radical right support from voters that would not experience an inflow of </w:t>
      </w:r>
      <w:del w:id="26" w:author="Savelkoul, M.J. (Michael)" w:date="2020-11-30T14:12:00Z">
        <w:r w:rsidDel="00DA4869">
          <w:rPr>
            <w:rFonts w:ascii="Times New Roman" w:hAnsi="Times New Roman" w:cs="Times New Roman"/>
            <w:sz w:val="24"/>
            <w:szCs w:val="24"/>
          </w:rPr>
          <w:delText>refugees</w:delText>
        </w:r>
      </w:del>
      <w:ins w:id="27" w:author="Savelkoul, M.J. (Michael)" w:date="2020-11-30T14:12:00Z">
        <w:r w:rsidR="00DA4869">
          <w:rPr>
            <w:rFonts w:ascii="Times New Roman" w:hAnsi="Times New Roman" w:cs="Times New Roman"/>
            <w:sz w:val="24"/>
            <w:szCs w:val="24"/>
          </w:rPr>
          <w:t>asylum seekers</w:t>
        </w:r>
      </w:ins>
      <w:r>
        <w:rPr>
          <w:rFonts w:ascii="Times New Roman" w:hAnsi="Times New Roman" w:cs="Times New Roman"/>
          <w:sz w:val="24"/>
          <w:szCs w:val="24"/>
        </w:rPr>
        <w:t>: pre-</w:t>
      </w:r>
      <w:del w:id="28" w:author="Savelkoul, M.J. (Michael)" w:date="2020-11-30T12:47:00Z">
        <w:r w:rsidDel="00707C67">
          <w:rPr>
            <w:rFonts w:ascii="Times New Roman" w:hAnsi="Times New Roman" w:cs="Times New Roman"/>
            <w:sz w:val="24"/>
            <w:szCs w:val="24"/>
          </w:rPr>
          <w:delText xml:space="preserve">crises </w:delText>
        </w:r>
      </w:del>
      <w:ins w:id="29" w:author="Savelkoul, M.J. (Michael)" w:date="2020-11-30T12:47:00Z">
        <w:r w:rsidR="00707C67">
          <w:rPr>
            <w:rFonts w:ascii="Times New Roman" w:hAnsi="Times New Roman" w:cs="Times New Roman"/>
            <w:sz w:val="24"/>
            <w:szCs w:val="24"/>
          </w:rPr>
          <w:t xml:space="preserve">crisis </w:t>
        </w:r>
      </w:ins>
      <w:r>
        <w:rPr>
          <w:rFonts w:ascii="Times New Roman" w:hAnsi="Times New Roman" w:cs="Times New Roman"/>
          <w:sz w:val="24"/>
          <w:szCs w:val="24"/>
        </w:rPr>
        <w:t xml:space="preserve">support for the PVV for both the ‘treated’ and ‘untreated’ groups was approximately 17%.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w:t>
      </w:r>
      <w:r>
        <w:rPr>
          <w:rFonts w:ascii="Times New Roman" w:hAnsi="Times New Roman" w:cs="Times New Roman"/>
          <w:sz w:val="24"/>
          <w:szCs w:val="24"/>
        </w:rPr>
        <w:lastRenderedPageBreak/>
        <w:t xml:space="preserve">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1E780C6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This may mitigate the impact of increased exposure on PVV support.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could only live very briefly in the same crisis ASCs (generally up to 72 hours), </w:t>
      </w:r>
      <w:del w:id="30" w:author="Savelkoul, M.J. (Michael)" w:date="2020-11-30T12:51:00Z">
        <w:r w:rsidDel="00C5674C">
          <w:rPr>
            <w:rFonts w:ascii="Times New Roman" w:hAnsi="Times New Roman" w:cs="Times New Roman"/>
            <w:sz w:val="24"/>
            <w:szCs w:val="24"/>
          </w:rPr>
          <w:delText xml:space="preserve">this </w:delText>
        </w:r>
      </w:del>
      <w:ins w:id="31" w:author="Savelkoul, M.J. (Michael)" w:date="2020-11-30T12:51:00Z">
        <w:r w:rsidR="00C5674C">
          <w:rPr>
            <w:rFonts w:ascii="Times New Roman" w:hAnsi="Times New Roman" w:cs="Times New Roman"/>
            <w:sz w:val="24"/>
            <w:szCs w:val="24"/>
          </w:rPr>
          <w:t xml:space="preserve">which </w:t>
        </w:r>
      </w:ins>
      <w:r>
        <w:rPr>
          <w:rFonts w:ascii="Times New Roman" w:hAnsi="Times New Roman" w:cs="Times New Roman"/>
          <w:sz w:val="24"/>
          <w:szCs w:val="24"/>
        </w:rPr>
        <w:t xml:space="preserve">will have made it difficult to develop sustained positive interactions with native neighbourhood residents. Especially among neighbourhood residents who have become exposed to </w:t>
      </w:r>
      <w:r w:rsidR="00167D0B">
        <w:rPr>
          <w:rFonts w:ascii="Times New Roman" w:hAnsi="Times New Roman" w:cs="Times New Roman"/>
          <w:sz w:val="24"/>
          <w:szCs w:val="24"/>
        </w:rPr>
        <w:t xml:space="preserve">asylum seekers </w:t>
      </w:r>
      <w:r>
        <w:rPr>
          <w:rFonts w:ascii="Times New Roman" w:hAnsi="Times New Roman" w:cs="Times New Roman"/>
          <w:sz w:val="24"/>
          <w:szCs w:val="24"/>
        </w:rPr>
        <w:t xml:space="preserve">as a consequence of placement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4F2F3F90"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w:t>
      </w:r>
      <w:r>
        <w:rPr>
          <w:rFonts w:ascii="Times New Roman" w:hAnsi="Times New Roman" w:cs="Times New Roman"/>
          <w:sz w:val="24"/>
          <w:szCs w:val="24"/>
        </w:rPr>
        <w:lastRenderedPageBreak/>
        <w:t>non-</w:t>
      </w:r>
      <w:ins w:id="32" w:author="Jochem Tolsma" w:date="2020-12-01T13:18:00Z">
        <w:r w:rsidR="00964A86">
          <w:rPr>
            <w:rFonts w:ascii="Times New Roman" w:hAnsi="Times New Roman" w:cs="Times New Roman"/>
            <w:sz w:val="24"/>
            <w:szCs w:val="24"/>
          </w:rPr>
          <w:t>w</w:t>
        </w:r>
      </w:ins>
      <w:del w:id="33" w:author="Jochem Tolsma" w:date="2020-12-01T13:18:00Z">
        <w:r w:rsidDel="00964A86">
          <w:rPr>
            <w:rFonts w:ascii="Times New Roman" w:hAnsi="Times New Roman" w:cs="Times New Roman"/>
            <w:sz w:val="24"/>
            <w:szCs w:val="24"/>
          </w:rPr>
          <w:delText>w</w:delText>
        </w:r>
      </w:del>
      <w:r>
        <w:rPr>
          <w:rFonts w:ascii="Times New Roman" w:hAnsi="Times New Roman" w:cs="Times New Roman"/>
          <w:sz w:val="24"/>
          <w:szCs w:val="24"/>
        </w:rPr>
        <w:t>estern ethnic minorities with the following question: ‘How often do you have personal contact in your neighbourhood with people of non-</w:t>
      </w:r>
      <w:ins w:id="34" w:author="Jochem Tolsma" w:date="2020-12-01T13:21:00Z">
        <w:r w:rsidR="00964A86">
          <w:rPr>
            <w:rFonts w:ascii="Times New Roman" w:hAnsi="Times New Roman" w:cs="Times New Roman"/>
            <w:sz w:val="24"/>
            <w:szCs w:val="24"/>
          </w:rPr>
          <w:t>w</w:t>
        </w:r>
      </w:ins>
      <w:del w:id="35" w:author="Jochem Tolsma" w:date="2020-12-01T13:21:00Z">
        <w:r w:rsidDel="00964A86">
          <w:rPr>
            <w:rFonts w:ascii="Times New Roman" w:hAnsi="Times New Roman" w:cs="Times New Roman"/>
            <w:sz w:val="24"/>
            <w:szCs w:val="24"/>
          </w:rPr>
          <w:delText>W</w:delText>
        </w:r>
      </w:del>
      <w:r>
        <w:rPr>
          <w:rFonts w:ascii="Times New Roman" w:hAnsi="Times New Roman" w:cs="Times New Roman"/>
          <w:sz w:val="24"/>
          <w:szCs w:val="24"/>
        </w:rPr>
        <w:t>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6B948118"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19,091 respondents in 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w:t>
      </w:r>
      <w:r>
        <w:rPr>
          <w:rFonts w:ascii="Times New Roman" w:hAnsi="Times New Roman" w:cs="Times New Roman"/>
          <w:sz w:val="24"/>
          <w:szCs w:val="24"/>
        </w:rPr>
        <w:lastRenderedPageBreak/>
        <w:t xml:space="preserve">Our hybrid analysis are based on the total sample of 19,091 respondents living in 2,997 different neighbourhoods. </w:t>
      </w:r>
    </w:p>
    <w:p w14:paraId="4416D532" w14:textId="0696D5CD" w:rsidR="009653B4" w:rsidRPr="0008739B" w:rsidRDefault="0095662A" w:rsidP="0099297B">
      <w:pPr>
        <w:spacing w:line="360" w:lineRule="auto"/>
        <w:ind w:firstLine="708"/>
        <w:jc w:val="both"/>
        <w:rPr>
          <w:rFonts w:ascii="Times New Roman" w:hAnsi="Times New Roman" w:cs="Times New Roman"/>
          <w:sz w:val="24"/>
          <w:szCs w:val="24"/>
        </w:rPr>
      </w:pPr>
      <w:r w:rsidRPr="0099297B">
        <w:rPr>
          <w:rFonts w:ascii="Times New Roman" w:hAnsi="Times New Roman" w:cs="Times New Roman"/>
          <w:sz w:val="24"/>
          <w:szCs w:val="24"/>
        </w:rPr>
        <w:t xml:space="preserve">We made a </w:t>
      </w:r>
      <w:r w:rsidR="0008739B">
        <w:rPr>
          <w:rFonts w:ascii="Times New Roman" w:hAnsi="Times New Roman" w:cs="Times New Roman"/>
          <w:sz w:val="24"/>
          <w:szCs w:val="24"/>
        </w:rPr>
        <w:t xml:space="preserve">detailed </w:t>
      </w:r>
      <w:r w:rsidRPr="0099297B">
        <w:rPr>
          <w:rFonts w:ascii="Times New Roman" w:hAnsi="Times New Roman" w:cs="Times New Roman"/>
          <w:sz w:val="24"/>
          <w:szCs w:val="24"/>
        </w:rPr>
        <w:t>replication package (website) for this paper (including datasets, scripts, additional tests</w:t>
      </w:r>
      <w:ins w:id="36" w:author="Jochem Tolsma" w:date="2020-12-01T13:14:00Z">
        <w:r w:rsidR="00964A86">
          <w:rPr>
            <w:rFonts w:ascii="Times New Roman" w:hAnsi="Times New Roman" w:cs="Times New Roman"/>
            <w:sz w:val="24"/>
            <w:szCs w:val="24"/>
          </w:rPr>
          <w:t xml:space="preserve">; </w:t>
        </w:r>
      </w:ins>
      <w:del w:id="37" w:author="Jochem Tolsma" w:date="2020-12-01T13:14:00Z">
        <w:r w:rsidRPr="0099297B" w:rsidDel="00964A86">
          <w:rPr>
            <w:rFonts w:ascii="Times New Roman" w:hAnsi="Times New Roman" w:cs="Times New Roman"/>
            <w:sz w:val="24"/>
            <w:szCs w:val="24"/>
          </w:rPr>
          <w:delText>). This website is hosted from the GitHub repository of the first author</w:delText>
        </w:r>
        <w:r w:rsidR="0008739B" w:rsidDel="00964A86">
          <w:rPr>
            <w:rFonts w:ascii="Times New Roman" w:hAnsi="Times New Roman" w:cs="Times New Roman"/>
            <w:sz w:val="24"/>
            <w:szCs w:val="24"/>
          </w:rPr>
          <w:delText xml:space="preserve"> (</w:delText>
        </w:r>
      </w:del>
      <w:r w:rsidRPr="0061635F">
        <w:rPr>
          <w:rFonts w:ascii="Times New Roman" w:hAnsi="Times New Roman" w:cs="Times New Roman"/>
          <w:sz w:val="24"/>
          <w:szCs w:val="24"/>
        </w:rPr>
        <w:t>weblink: XXX).</w:t>
      </w:r>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operationalisations and modelling strategies. </w:t>
      </w:r>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7D366D10"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w:t>
      </w:r>
      <w:del w:id="38" w:author="Savelkoul, M.J. (Michael)" w:date="2020-11-30T13:00:00Z">
        <w:r w:rsidDel="0099297B">
          <w:rPr>
            <w:rFonts w:ascii="Times New Roman" w:hAnsi="Times New Roman" w:cs="Times New Roman"/>
            <w:sz w:val="24"/>
            <w:szCs w:val="24"/>
          </w:rPr>
          <w:delText xml:space="preserve">refugees </w:delText>
        </w:r>
      </w:del>
      <w:ins w:id="39" w:author="Savelkoul, M.J. (Michael)" w:date="2020-11-30T13:00:00Z">
        <w:r w:rsidR="0099297B">
          <w:rPr>
            <w:rFonts w:ascii="Times New Roman" w:hAnsi="Times New Roman" w:cs="Times New Roman"/>
            <w:sz w:val="24"/>
            <w:szCs w:val="24"/>
          </w:rPr>
          <w:t xml:space="preserve">asylum seekers </w:t>
        </w:r>
      </w:ins>
      <w:r>
        <w:rPr>
          <w:rFonts w:ascii="Times New Roman" w:hAnsi="Times New Roman" w:cs="Times New Roman"/>
          <w:sz w:val="24"/>
          <w:szCs w:val="24"/>
        </w:rPr>
        <w:t xml:space="preserve">in their neighbourhood. This illustrates that although the 2015 refugee crisis was the biggest refugee crisis the Netherlands experienced in recent history, only a relatively small percentage of voters became directly exposed to </w:t>
      </w:r>
      <w:r w:rsidR="00FB5D98">
        <w:rPr>
          <w:rFonts w:ascii="Times New Roman" w:hAnsi="Times New Roman" w:cs="Times New Roman"/>
          <w:sz w:val="24"/>
          <w:szCs w:val="24"/>
        </w:rPr>
        <w:t>asylum seekers</w:t>
      </w:r>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61415E4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r w:rsidR="006A1A6E">
        <w:rPr>
          <w:rFonts w:ascii="Times New Roman" w:hAnsi="Times New Roman" w:cs="Times New Roman"/>
          <w:sz w:val="24"/>
          <w:szCs w:val="24"/>
        </w:rPr>
        <w:t>0</w:t>
      </w:r>
      <w:r>
        <w:rPr>
          <w:rFonts w:ascii="Times New Roman" w:hAnsi="Times New Roman" w:cs="Times New Roman"/>
          <w:sz w:val="24"/>
          <w:szCs w:val="24"/>
        </w:rPr>
        <w:t xml:space="preserve">12; Model 1, Table 2). This corroborates hypothesis 1. With each unit increase in the exposure to asylum seekers – an increase of one asylum seeker per 1,000 inhabitants – ceteris paribus, the odds for an individual to vote for the PVV increase by 2.2% (exp(0.022)). In Model 2 we break down exposure to asylum seekers by type of ASC. </w:t>
      </w:r>
      <w:r>
        <w:rPr>
          <w:rFonts w:ascii="Times New Roman" w:hAnsi="Times New Roman" w:cs="Times New Roman"/>
          <w:sz w:val="24"/>
          <w:szCs w:val="24"/>
        </w:rPr>
        <w:lastRenderedPageBreak/>
        <w:t>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1B097F61"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(exp(0.268)). Increased 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 xml:space="preserve">There was a significant difference in changes in contact for voters who did not experience an inflow of </w:t>
      </w:r>
      <w:del w:id="40" w:author="Savelkoul, M.J. (Michael)" w:date="2020-11-30T13:28:00Z">
        <w:r w:rsidR="00875BD1" w:rsidRPr="00875BD1" w:rsidDel="00647398">
          <w:rPr>
            <w:rFonts w:ascii="Times New Roman" w:hAnsi="Times New Roman" w:cs="Times New Roman"/>
            <w:sz w:val="24"/>
          </w:rPr>
          <w:delText xml:space="preserve">refugees </w:delText>
        </w:r>
      </w:del>
      <w:ins w:id="41" w:author="Savelkoul, M.J. (Michael)" w:date="2020-11-30T13:28:00Z">
        <w:r w:rsidR="00647398">
          <w:rPr>
            <w:rFonts w:ascii="Times New Roman" w:hAnsi="Times New Roman" w:cs="Times New Roman"/>
            <w:sz w:val="24"/>
          </w:rPr>
          <w:t>asylum seekers</w:t>
        </w:r>
        <w:r w:rsidR="00647398" w:rsidRPr="00875BD1">
          <w:rPr>
            <w:rFonts w:ascii="Times New Roman" w:hAnsi="Times New Roman" w:cs="Times New Roman"/>
            <w:sz w:val="24"/>
          </w:rPr>
          <w:t xml:space="preserve"> </w:t>
        </w:r>
      </w:ins>
      <w:r w:rsidR="00875BD1" w:rsidRPr="00875BD1">
        <w:rPr>
          <w:rFonts w:ascii="Times New Roman" w:hAnsi="Times New Roman" w:cs="Times New Roman"/>
          <w:sz w:val="24"/>
        </w:rPr>
        <w:t>(M=0.296,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r w:rsidR="00FB5D98">
        <w:rPr>
          <w:rFonts w:ascii="Times New Roman" w:hAnsi="Times New Roman" w:cs="Times New Roman"/>
          <w:sz w:val="24"/>
          <w:szCs w:val="24"/>
        </w:rPr>
        <w:t xml:space="preserve"> but in the opposite direction as expected</w:t>
      </w:r>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w:t>
      </w:r>
      <w:del w:id="42" w:author="Savelkoul, M.J. (Michael)" w:date="2020-11-30T13:28:00Z">
        <w:r w:rsidR="00875BD1" w:rsidRPr="00875BD1" w:rsidDel="00647398">
          <w:rPr>
            <w:rFonts w:ascii="Times New Roman" w:hAnsi="Times New Roman" w:cs="Times New Roman"/>
            <w:sz w:val="24"/>
            <w:szCs w:val="24"/>
          </w:rPr>
          <w:delText xml:space="preserve">refugees </w:delText>
        </w:r>
      </w:del>
      <w:ins w:id="43" w:author="Savelkoul, M.J. (Michael)" w:date="2020-11-30T13:28:00Z">
        <w:r w:rsidR="00647398">
          <w:rPr>
            <w:rFonts w:ascii="Times New Roman" w:hAnsi="Times New Roman" w:cs="Times New Roman"/>
            <w:sz w:val="24"/>
            <w:szCs w:val="24"/>
          </w:rPr>
          <w:t>asylum seekers</w:t>
        </w:r>
        <w:r w:rsidR="00647398" w:rsidRPr="00875BD1">
          <w:rPr>
            <w:rFonts w:ascii="Times New Roman" w:hAnsi="Times New Roman" w:cs="Times New Roman"/>
            <w:sz w:val="24"/>
            <w:szCs w:val="24"/>
          </w:rPr>
          <w:t xml:space="preserve"> </w:t>
        </w:r>
      </w:ins>
      <w:r w:rsidR="00875BD1" w:rsidRPr="00875BD1">
        <w:rPr>
          <w:rFonts w:ascii="Times New Roman" w:hAnsi="Times New Roman" w:cs="Times New Roman"/>
          <w:sz w:val="24"/>
          <w:szCs w:val="24"/>
        </w:rPr>
        <w:t xml:space="preserve">(M=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2 and </w:t>
      </w:r>
      <w:r w:rsidR="00FB5D98">
        <w:rPr>
          <w:rFonts w:ascii="Times New Roman" w:hAnsi="Times New Roman" w:cs="Times New Roman"/>
          <w:sz w:val="24"/>
          <w:szCs w:val="24"/>
        </w:rPr>
        <w:t>3</w:t>
      </w:r>
      <w:r>
        <w:rPr>
          <w:rFonts w:ascii="Times New Roman" w:hAnsi="Times New Roman" w:cs="Times New Roman"/>
          <w:sz w:val="24"/>
          <w:szCs w:val="24"/>
        </w:rPr>
        <w:t xml:space="preserve">. </w:t>
      </w:r>
    </w:p>
    <w:p w14:paraId="59800D30" w14:textId="3B659F31"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(Allison 2009).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w:t>
      </w:r>
      <w:del w:id="44" w:author="Savelkoul, M.J. (Michael)" w:date="2020-11-30T14:13:00Z">
        <w:r w:rsidR="00EC58CB" w:rsidRPr="00EC58CB" w:rsidDel="00E93106">
          <w:rPr>
            <w:rFonts w:ascii="Times New Roman" w:hAnsi="Times New Roman" w:cs="Times New Roman"/>
            <w:sz w:val="24"/>
            <w:szCs w:val="24"/>
          </w:rPr>
          <w:delText xml:space="preserve">refugees </w:delText>
        </w:r>
      </w:del>
      <w:ins w:id="45" w:author="Savelkoul, M.J. (Michael)" w:date="2020-11-30T14:13:00Z">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ins>
      <w:r w:rsidR="00EC58CB" w:rsidRPr="00EC58CB">
        <w:rPr>
          <w:rFonts w:ascii="Times New Roman" w:hAnsi="Times New Roman" w:cs="Times New Roman"/>
          <w:sz w:val="24"/>
          <w:szCs w:val="24"/>
        </w:rPr>
        <w:t xml:space="preserve">the probability to vote for the PVV after the crisis was 13.4%, for female voters who experienced an inflow of 100 </w:t>
      </w:r>
      <w:del w:id="46" w:author="Savelkoul, M.J. (Michael)" w:date="2020-11-30T14:13:00Z">
        <w:r w:rsidR="00EC58CB" w:rsidRPr="00EC58CB" w:rsidDel="00E93106">
          <w:rPr>
            <w:rFonts w:ascii="Times New Roman" w:hAnsi="Times New Roman" w:cs="Times New Roman"/>
            <w:sz w:val="24"/>
            <w:szCs w:val="24"/>
          </w:rPr>
          <w:delText xml:space="preserve">refugees </w:delText>
        </w:r>
      </w:del>
      <w:ins w:id="47" w:author="Savelkoul, M.J. (Michael)" w:date="2020-11-30T14:13:00Z">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ins>
      <w:r w:rsidR="00EC58CB" w:rsidRPr="00EC58CB">
        <w:rPr>
          <w:rFonts w:ascii="Times New Roman" w:hAnsi="Times New Roman" w:cs="Times New Roman"/>
          <w:sz w:val="24"/>
          <w:szCs w:val="24"/>
        </w:rPr>
        <w:t xml:space="preserve">per 1,000 neighbourhood residents the probability was 15.1%. For their male counterparts the estimated probabilities are 21.6% and 24.1%, respectively (predicted probabilities based on estimates as </w:t>
      </w:r>
      <w:r w:rsidR="00EC58CB" w:rsidRPr="00EC58CB">
        <w:rPr>
          <w:rFonts w:ascii="Times New Roman" w:hAnsi="Times New Roman" w:cs="Times New Roman"/>
          <w:sz w:val="24"/>
          <w:szCs w:val="24"/>
        </w:rPr>
        <w:lastRenderedPageBreak/>
        <w:t>summarized in Table 3</w:t>
      </w:r>
      <w:ins w:id="48" w:author="Savelkoul, M.J. (Michael)" w:date="2020-11-30T13:29:00Z">
        <w:r w:rsidR="00DC271E">
          <w:rPr>
            <w:rFonts w:ascii="Times New Roman" w:hAnsi="Times New Roman" w:cs="Times New Roman"/>
            <w:sz w:val="24"/>
            <w:szCs w:val="24"/>
          </w:rPr>
          <w:t>,</w:t>
        </w:r>
      </w:ins>
      <w:r w:rsidR="00EC58CB" w:rsidRPr="00EC58CB">
        <w:rPr>
          <w:rFonts w:ascii="Times New Roman" w:hAnsi="Times New Roman" w:cs="Times New Roman"/>
          <w:sz w:val="24"/>
          <w:szCs w:val="24"/>
        </w:rPr>
        <w:t xml:space="preserve"> Model 1). The impact of increased exposure (change in probabilities of 1.7% for women and 2.5% for men) is substantial in comparison to the general trend in increased support for ‘non-treated’ voters; increased probabilities of 2.7% for women and 4.0% for men. </w:t>
      </w:r>
    </w:p>
    <w:p w14:paraId="132BB2F4" w14:textId="08116076"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The estimates referring to exposure to asylum seekers housed in specific type</w:t>
      </w:r>
      <w:ins w:id="49" w:author="Savelkoul, M.J. (Michael)" w:date="2020-11-30T13:30:00Z">
        <w:r w:rsidR="00DC271E">
          <w:rPr>
            <w:rFonts w:ascii="Times New Roman" w:hAnsi="Times New Roman" w:cs="Times New Roman"/>
            <w:sz w:val="24"/>
            <w:szCs w:val="24"/>
          </w:rPr>
          <w:t>s</w:t>
        </w:r>
      </w:ins>
      <w:r>
        <w:rPr>
          <w:rFonts w:ascii="Times New Roman" w:hAnsi="Times New Roman" w:cs="Times New Roman"/>
          <w:sz w:val="24"/>
          <w:szCs w:val="24"/>
        </w:rPr>
        <w:t xml:space="preserv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2 and </w:t>
      </w:r>
      <w:r w:rsidR="0008739B">
        <w:rPr>
          <w:rFonts w:ascii="Times New Roman" w:hAnsi="Times New Roman" w:cs="Times New Roman"/>
          <w:sz w:val="24"/>
        </w:rPr>
        <w:t>3</w:t>
      </w:r>
      <w:r>
        <w:rPr>
          <w:rFonts w:ascii="Times New Roman" w:hAnsi="Times New Roman" w:cs="Times New Roman"/>
          <w:sz w:val="24"/>
        </w:rPr>
        <w:t xml:space="preserve">. </w:t>
      </w:r>
    </w:p>
    <w:p w14:paraId="0E7CFF0E" w14:textId="64DE6885"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(cf. Savelkoul et al. 2017). Most importantly, voters with higher mean levels of threat are more likely to vote for the PVV (b=1.414, se=0.023, Model 3). Voters who have more </w:t>
      </w:r>
      <w:r w:rsidR="005B48BB">
        <w:rPr>
          <w:rFonts w:ascii="Times New Roman" w:hAnsi="Times New Roman" w:cs="Times New Roman"/>
          <w:sz w:val="24"/>
        </w:rPr>
        <w:t xml:space="preserve">positive </w:t>
      </w:r>
      <w:r>
        <w:rPr>
          <w:rFonts w:ascii="Times New Roman" w:hAnsi="Times New Roman" w:cs="Times New Roman"/>
          <w:sz w:val="24"/>
        </w:rPr>
        <w:t xml:space="preserve">contact with non-western immigrants </w:t>
      </w:r>
      <w:r w:rsidR="005B48BB">
        <w:rPr>
          <w:rFonts w:ascii="Times New Roman" w:hAnsi="Times New Roman" w:cs="Times New Roman"/>
          <w:sz w:val="24"/>
        </w:rPr>
        <w:t xml:space="preserve">in their neighbourhood </w:t>
      </w:r>
      <w:r>
        <w:rPr>
          <w:rFonts w:ascii="Times New Roman" w:hAnsi="Times New Roman" w:cs="Times New Roman"/>
          <w:sz w:val="24"/>
        </w:rPr>
        <w:t>are less likely to vote for the PVV (b=-0.058, se=0.010, Model 4). The (between-level) estimates referring to exposure to asylum seekers are not significant. This</w:t>
      </w:r>
      <w:r w:rsidR="0008739B">
        <w:rPr>
          <w:rFonts w:ascii="Times New Roman" w:hAnsi="Times New Roman" w:cs="Times New Roman"/>
          <w:sz w:val="24"/>
        </w:rPr>
        <w:t xml:space="preserve"> </w:t>
      </w:r>
      <w:r w:rsidR="005B48BB">
        <w:rPr>
          <w:rFonts w:ascii="Times New Roman" w:hAnsi="Times New Roman" w:cs="Times New Roman"/>
          <w:sz w:val="24"/>
        </w:rPr>
        <w:t xml:space="preserve">illustrates </w:t>
      </w:r>
      <w:r>
        <w:rPr>
          <w:rFonts w:ascii="Times New Roman" w:hAnsi="Times New Roman" w:cs="Times New Roman"/>
          <w:sz w:val="24"/>
        </w:rPr>
        <w:t>that the placement of ASCs has been exogenous to people’s (pre-crisis) party preference.</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4E8F4EC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people’s voting intentions change, they mainly change within the left-wing bloc consisting of Labour (PvdA), GreenLeft (GL) and the Socialist Party (SP) or within the right-wing bloc consisting of liberal-conservatives (VVD), Christian-democrats (CDA) and the PVV (Van der Meer </w:t>
      </w:r>
      <w:r>
        <w:rPr>
          <w:rFonts w:ascii="Times New Roman" w:hAnsi="Times New Roman" w:cs="Times New Roman"/>
          <w:i/>
          <w:sz w:val="24"/>
          <w:szCs w:val="24"/>
        </w:rPr>
        <w:t>et al.</w:t>
      </w:r>
      <w:r>
        <w:rPr>
          <w:rFonts w:ascii="Times New Roman" w:hAnsi="Times New Roman" w:cs="Times New Roman"/>
          <w:sz w:val="24"/>
          <w:szCs w:val="24"/>
        </w:rPr>
        <w:t xml:space="preserve"> 2015). An exception is the exchange between the PVV and the SP, which are both considered to be populist, anti-establishment parties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sz w:val="24"/>
          <w:szCs w:val="24"/>
        </w:rPr>
        <w:t xml:space="preserve"> 2016). </w:t>
      </w:r>
    </w:p>
    <w:p w14:paraId="0BA9E29B" w14:textId="33A3D25A"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w:t>
      </w:r>
      <w:r w:rsidR="0008739B">
        <w:rPr>
          <w:rFonts w:ascii="Times New Roman" w:hAnsi="Times New Roman" w:cs="Times New Roman"/>
          <w:sz w:val="24"/>
        </w:rPr>
        <w:t>2</w:t>
      </w:r>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w:t>
      </w:r>
      <w:r>
        <w:rPr>
          <w:rFonts w:ascii="Times New Roman" w:hAnsi="Times New Roman" w:cs="Times New Roman"/>
          <w:sz w:val="24"/>
          <w:szCs w:val="24"/>
        </w:rPr>
        <w:lastRenderedPageBreak/>
        <w:t xml:space="preserve">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w:t>
      </w:r>
      <w:del w:id="50" w:author="Savelkoul, M.J. (Michael)" w:date="2020-11-30T14:13:00Z">
        <w:r w:rsidDel="00E93106">
          <w:rPr>
            <w:rFonts w:ascii="Times New Roman" w:hAnsi="Times New Roman" w:cs="Times New Roman"/>
            <w:sz w:val="24"/>
            <w:szCs w:val="24"/>
          </w:rPr>
          <w:delText xml:space="preserve">refugees </w:delText>
        </w:r>
      </w:del>
      <w:ins w:id="51" w:author="Savelkoul, M.J. (Michael)" w:date="2020-11-30T14:13:00Z">
        <w:r w:rsidR="00E93106">
          <w:rPr>
            <w:rFonts w:ascii="Times New Roman" w:hAnsi="Times New Roman" w:cs="Times New Roman"/>
            <w:sz w:val="24"/>
            <w:szCs w:val="24"/>
          </w:rPr>
          <w:t xml:space="preserve">asylum seekers </w:t>
        </w:r>
      </w:ins>
      <w:r>
        <w:rPr>
          <w:rFonts w:ascii="Times New Roman" w:hAnsi="Times New Roman" w:cs="Times New Roman"/>
          <w:sz w:val="24"/>
          <w:szCs w:val="24"/>
        </w:rPr>
        <w:t>does not depend on pre-crisis voting intentions (cf. Karreth</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 xml:space="preserve">2015). </w:t>
      </w:r>
    </w:p>
    <w:p w14:paraId="0F66FB20" w14:textId="6E5A6448"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Several scholars have suggested that the impact of increasing diversity on related concepts such as prejudice may depend on, for example, residents authoritarian</w:t>
      </w:r>
      <w:del w:id="52" w:author="Savelkoul, M.J. (Michael)" w:date="2020-11-30T13:35:00Z">
        <w:r w:rsidDel="003D01B6">
          <w:rPr>
            <w:rFonts w:ascii="Times New Roman" w:hAnsi="Times New Roman" w:cs="Times New Roman"/>
            <w:sz w:val="24"/>
            <w:szCs w:val="24"/>
          </w:rPr>
          <w:delText>s</w:delText>
        </w:r>
      </w:del>
      <w:r>
        <w:rPr>
          <w:rFonts w:ascii="Times New Roman" w:hAnsi="Times New Roman" w:cs="Times New Roman"/>
          <w:sz w:val="24"/>
          <w:szCs w:val="24"/>
        </w:rPr>
        <w:t xml:space="preserve"> values (</w:t>
      </w:r>
      <w:r>
        <w:rPr>
          <w:rFonts w:ascii="Times New Roman" w:hAnsi="Times New Roman" w:cs="Times New Roman"/>
          <w:color w:val="212121"/>
          <w:sz w:val="24"/>
          <w:szCs w:val="24"/>
          <w:shd w:val="clear" w:color="auto" w:fill="FFFFFF"/>
        </w:rPr>
        <w:t>Velez and Lavine, 2017)</w:t>
      </w:r>
      <w:r>
        <w:rPr>
          <w:rFonts w:ascii="Times New Roman" w:hAnsi="Times New Roman" w:cs="Times New Roman"/>
          <w:sz w:val="24"/>
          <w:szCs w:val="24"/>
        </w:rPr>
        <w:t>, national rhetoric (</w:t>
      </w:r>
      <w:r>
        <w:rPr>
          <w:rFonts w:ascii="Times New Roman" w:hAnsi="Times New Roman" w:cs="Times New Roman"/>
          <w:color w:val="212121"/>
          <w:sz w:val="24"/>
          <w:szCs w:val="24"/>
          <w:shd w:val="clear" w:color="auto" w:fill="FFFFFF"/>
        </w:rPr>
        <w:t xml:space="preserve">Hopkins, 2010), </w:t>
      </w:r>
      <w:r>
        <w:rPr>
          <w:rFonts w:ascii="Times New Roman" w:hAnsi="Times New Roman" w:cs="Times New Roman"/>
          <w:sz w:val="24"/>
          <w:szCs w:val="24"/>
        </w:rPr>
        <w:t>or the initial share of outgroups (</w:t>
      </w:r>
      <w:r>
        <w:rPr>
          <w:rFonts w:ascii="Times New Roman" w:hAnsi="Times New Roman" w:cs="Times New Roman"/>
          <w:color w:val="212121"/>
          <w:sz w:val="24"/>
          <w:szCs w:val="24"/>
          <w:shd w:val="clear" w:color="auto" w:fill="FFFFFF"/>
        </w:rPr>
        <w:t>Newman, 2013)</w:t>
      </w:r>
      <w:r>
        <w:rPr>
          <w:rFonts w:ascii="Times New Roman" w:hAnsi="Times New Roman" w:cs="Times New Roman"/>
          <w:sz w:val="24"/>
          <w:szCs w:val="24"/>
        </w:rPr>
        <w:t xml:space="preserve">. Because this contribution is interested in the average impact of increased exposure to </w:t>
      </w:r>
      <w:del w:id="53" w:author="Savelkoul, M.J. (Michael)" w:date="2020-11-30T14:13:00Z">
        <w:r w:rsidDel="00E93106">
          <w:rPr>
            <w:rFonts w:ascii="Times New Roman" w:hAnsi="Times New Roman" w:cs="Times New Roman"/>
            <w:sz w:val="24"/>
            <w:szCs w:val="24"/>
          </w:rPr>
          <w:delText>refugees</w:delText>
        </w:r>
      </w:del>
      <w:ins w:id="54" w:author="Savelkoul, M.J. (Michael)" w:date="2020-11-30T14:13:00Z">
        <w:r w:rsidR="00E93106">
          <w:rPr>
            <w:rFonts w:ascii="Times New Roman" w:hAnsi="Times New Roman" w:cs="Times New Roman"/>
            <w:sz w:val="24"/>
            <w:szCs w:val="24"/>
          </w:rPr>
          <w:t>asylum seekers</w:t>
        </w:r>
      </w:ins>
      <w:r>
        <w:rPr>
          <w:rFonts w:ascii="Times New Roman" w:hAnsi="Times New Roman" w:cs="Times New Roman"/>
          <w:sz w:val="24"/>
          <w:szCs w:val="24"/>
        </w:rPr>
        <w:t xml:space="preserve">, because even with our impressive dataset, still relatively few neighbourhoods faced an inflow of </w:t>
      </w:r>
      <w:del w:id="55" w:author="Savelkoul, M.J. (Michael)" w:date="2020-11-30T14:13:00Z">
        <w:r w:rsidDel="00E93106">
          <w:rPr>
            <w:rFonts w:ascii="Times New Roman" w:hAnsi="Times New Roman" w:cs="Times New Roman"/>
            <w:sz w:val="24"/>
            <w:szCs w:val="24"/>
          </w:rPr>
          <w:delText>refugees</w:delText>
        </w:r>
      </w:del>
      <w:ins w:id="56" w:author="Savelkoul, M.J. (Michael)" w:date="2020-11-30T14:13:00Z">
        <w:r w:rsidR="00E93106">
          <w:rPr>
            <w:rFonts w:ascii="Times New Roman" w:hAnsi="Times New Roman" w:cs="Times New Roman"/>
            <w:sz w:val="24"/>
            <w:szCs w:val="24"/>
          </w:rPr>
          <w:t>asylum seekers</w:t>
        </w:r>
      </w:ins>
      <w:r>
        <w:rPr>
          <w:rFonts w:ascii="Times New Roman" w:hAnsi="Times New Roman" w:cs="Times New Roman"/>
          <w:sz w:val="24"/>
          <w:szCs w:val="24"/>
        </w:rPr>
        <w:t xml:space="preserve">, and because our survey lacked measures of most likely potential </w:t>
      </w:r>
      <w:r w:rsidRPr="00081526">
        <w:rPr>
          <w:rFonts w:ascii="Times New Roman" w:hAnsi="Times New Roman" w:cs="Times New Roman"/>
          <w:sz w:val="24"/>
          <w:szCs w:val="24"/>
        </w:rPr>
        <w:t xml:space="preserve">moderators, we did not formulate hypotheses on the conditional impact of exposure to </w:t>
      </w:r>
      <w:del w:id="57" w:author="Savelkoul, M.J. (Michael)" w:date="2020-11-30T14:13:00Z">
        <w:r w:rsidRPr="00081526" w:rsidDel="00E93106">
          <w:rPr>
            <w:rFonts w:ascii="Times New Roman" w:hAnsi="Times New Roman" w:cs="Times New Roman"/>
            <w:sz w:val="24"/>
            <w:szCs w:val="24"/>
          </w:rPr>
          <w:delText>refugees</w:delText>
        </w:r>
      </w:del>
      <w:ins w:id="58" w:author="Savelkoul, M.J. (Michael)" w:date="2020-11-30T14:13:00Z">
        <w:r w:rsidR="00E93106">
          <w:rPr>
            <w:rFonts w:ascii="Times New Roman" w:hAnsi="Times New Roman" w:cs="Times New Roman"/>
            <w:sz w:val="24"/>
            <w:szCs w:val="24"/>
          </w:rPr>
          <w:t>asylum seeke</w:t>
        </w:r>
      </w:ins>
      <w:ins w:id="59" w:author="Savelkoul, M.J. (Michael)" w:date="2020-11-30T14:14:00Z">
        <w:r w:rsidR="00E93106">
          <w:rPr>
            <w:rFonts w:ascii="Times New Roman" w:hAnsi="Times New Roman" w:cs="Times New Roman"/>
            <w:sz w:val="24"/>
            <w:szCs w:val="24"/>
          </w:rPr>
          <w:t>rs</w:t>
        </w:r>
      </w:ins>
      <w:r w:rsidRPr="00081526">
        <w:rPr>
          <w:rFonts w:ascii="Times New Roman" w:hAnsi="Times New Roman" w:cs="Times New Roman"/>
          <w:sz w:val="24"/>
          <w:szCs w:val="24"/>
        </w:rPr>
        <w:t xml:space="preserve">. That said, in additional analyses using our hybrid models, we tested for an interaction between initial levels of ethnic density (i.e. percentage of non-western minorities) and increases in exposure to </w:t>
      </w:r>
      <w:del w:id="60" w:author="Savelkoul, M.J. (Michael)" w:date="2020-11-30T14:14:00Z">
        <w:r w:rsidRPr="00081526" w:rsidDel="00E93106">
          <w:rPr>
            <w:rFonts w:ascii="Times New Roman" w:hAnsi="Times New Roman" w:cs="Times New Roman"/>
            <w:sz w:val="24"/>
            <w:szCs w:val="24"/>
          </w:rPr>
          <w:delText xml:space="preserve">refugees </w:delText>
        </w:r>
      </w:del>
      <w:ins w:id="61" w:author="Savelkoul, M.J. (Michael)" w:date="2020-11-30T14:14:00Z">
        <w:r w:rsidR="00E93106">
          <w:rPr>
            <w:rFonts w:ascii="Times New Roman" w:hAnsi="Times New Roman" w:cs="Times New Roman"/>
            <w:sz w:val="24"/>
            <w:szCs w:val="24"/>
          </w:rPr>
          <w:t>asylum seekers</w:t>
        </w:r>
        <w:r w:rsidR="00E93106" w:rsidRPr="00081526">
          <w:rPr>
            <w:rFonts w:ascii="Times New Roman" w:hAnsi="Times New Roman" w:cs="Times New Roman"/>
            <w:sz w:val="24"/>
            <w:szCs w:val="24"/>
          </w:rPr>
          <w:t xml:space="preserve"> </w:t>
        </w:r>
      </w:ins>
      <w:r w:rsidRPr="00081526">
        <w:rPr>
          <w:rFonts w:ascii="Times New Roman" w:hAnsi="Times New Roman" w:cs="Times New Roman"/>
          <w:sz w:val="24"/>
          <w:szCs w:val="24"/>
        </w:rPr>
        <w:t>but these did not reach significance (</w:t>
      </w:r>
      <w:r w:rsidR="005B48BB" w:rsidRPr="003D01B6">
        <w:rPr>
          <w:rFonts w:ascii="Times New Roman" w:hAnsi="Times New Roman" w:cs="Times New Roman"/>
          <w:sz w:val="24"/>
          <w:szCs w:val="24"/>
        </w:rPr>
        <w:t>see replication package</w:t>
      </w:r>
      <w:r w:rsidRPr="00081526">
        <w:rPr>
          <w:rFonts w:ascii="Times New Roman" w:hAnsi="Times New Roman" w:cs="Times New Roman"/>
          <w:sz w:val="24"/>
          <w:szCs w:val="24"/>
        </w:rPr>
        <w:t>).</w:t>
      </w:r>
      <w:r>
        <w:rPr>
          <w:rFonts w:ascii="Times New Roman" w:hAnsi="Times New Roman" w:cs="Times New Roman"/>
          <w:sz w:val="24"/>
          <w:szCs w:val="24"/>
        </w:rPr>
        <w:t xml:space="preserve"> </w:t>
      </w:r>
    </w:p>
    <w:p w14:paraId="7CBCB18B" w14:textId="6DFBC9F2"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w:t>
      </w:r>
      <w:del w:id="62" w:author="Savelkoul, M.J. (Michael)" w:date="2020-11-30T13:41:00Z">
        <w:r w:rsidDel="00A2234A">
          <w:rPr>
            <w:rFonts w:ascii="Times New Roman" w:hAnsi="Times New Roman" w:cs="Times New Roman"/>
            <w:sz w:val="24"/>
            <w:szCs w:val="24"/>
          </w:rPr>
          <w:delText xml:space="preserve">refugees </w:delText>
        </w:r>
      </w:del>
      <w:ins w:id="63" w:author="Savelkoul, M.J. (Michael)" w:date="2020-11-30T13:41:00Z">
        <w:r w:rsidR="00A2234A">
          <w:rPr>
            <w:rFonts w:ascii="Times New Roman" w:hAnsi="Times New Roman" w:cs="Times New Roman"/>
            <w:sz w:val="24"/>
            <w:szCs w:val="24"/>
          </w:rPr>
          <w:t xml:space="preserve">asylum seekers </w:t>
        </w:r>
      </w:ins>
      <w:r>
        <w:rPr>
          <w:rFonts w:ascii="Times New Roman" w:hAnsi="Times New Roman" w:cs="Times New Roman"/>
          <w:sz w:val="24"/>
          <w:szCs w:val="24"/>
        </w:rPr>
        <w:t xml:space="preserve">as relative group size, in this case, the number of </w:t>
      </w:r>
      <w:del w:id="64" w:author="Savelkoul, M.J. (Michael)" w:date="2020-11-30T13:41:00Z">
        <w:r w:rsidDel="00A2234A">
          <w:rPr>
            <w:rFonts w:ascii="Times New Roman" w:hAnsi="Times New Roman" w:cs="Times New Roman"/>
            <w:sz w:val="24"/>
            <w:szCs w:val="24"/>
          </w:rPr>
          <w:delText xml:space="preserve">refugees </w:delText>
        </w:r>
      </w:del>
      <w:ins w:id="65" w:author="Savelkoul, M.J. (Michael)" w:date="2020-11-30T13:41:00Z">
        <w:r w:rsidR="00A2234A">
          <w:rPr>
            <w:rFonts w:ascii="Times New Roman" w:hAnsi="Times New Roman" w:cs="Times New Roman"/>
            <w:sz w:val="24"/>
            <w:szCs w:val="24"/>
          </w:rPr>
          <w:t xml:space="preserve">asylum seekers </w:t>
        </w:r>
      </w:ins>
      <w:r>
        <w:rPr>
          <w:rFonts w:ascii="Times New Roman" w:hAnsi="Times New Roman" w:cs="Times New Roman"/>
          <w:sz w:val="24"/>
          <w:szCs w:val="24"/>
        </w:rPr>
        <w:t xml:space="preserve">per 1,000 neighbourhood residents. For crisis centres, our exposure measure refers to the average number of asylum seekers for the days that the centre housed asylum seekers. To try to capture the time heterogeneity in exposure to </w:t>
      </w:r>
      <w:del w:id="66" w:author="Savelkoul, M.J. (Michael)" w:date="2020-11-30T13:41:00Z">
        <w:r w:rsidDel="00A2234A">
          <w:rPr>
            <w:rFonts w:ascii="Times New Roman" w:hAnsi="Times New Roman" w:cs="Times New Roman"/>
            <w:sz w:val="24"/>
            <w:szCs w:val="24"/>
          </w:rPr>
          <w:delText xml:space="preserve">refugees </w:delText>
        </w:r>
      </w:del>
      <w:ins w:id="67" w:author="Savelkoul, M.J. (Michael)" w:date="2020-11-30T13:41:00Z">
        <w:r w:rsidR="00A2234A">
          <w:rPr>
            <w:rFonts w:ascii="Times New Roman" w:hAnsi="Times New Roman" w:cs="Times New Roman"/>
            <w:sz w:val="24"/>
            <w:szCs w:val="24"/>
          </w:rPr>
          <w:t xml:space="preserve">asylum seekers </w:t>
        </w:r>
      </w:ins>
      <w:r>
        <w:rPr>
          <w:rFonts w:ascii="Times New Roman" w:hAnsi="Times New Roman" w:cs="Times New Roman"/>
          <w:sz w:val="24"/>
          <w:szCs w:val="24"/>
        </w:rPr>
        <w:t xml:space="preserve">housed in crisis centres, we multiplied the number of days </w:t>
      </w:r>
      <w:del w:id="68" w:author="Savelkoul, M.J. (Michael)" w:date="2020-11-30T13:42:00Z">
        <w:r w:rsidDel="001A0AC4">
          <w:rPr>
            <w:rFonts w:ascii="Times New Roman" w:hAnsi="Times New Roman" w:cs="Times New Roman"/>
            <w:sz w:val="24"/>
            <w:szCs w:val="24"/>
          </w:rPr>
          <w:delText xml:space="preserve">refugees </w:delText>
        </w:r>
      </w:del>
      <w:ins w:id="69" w:author="Savelkoul, M.J. (Michael)" w:date="2020-11-30T13:42:00Z">
        <w:r w:rsidR="001A0AC4">
          <w:rPr>
            <w:rFonts w:ascii="Times New Roman" w:hAnsi="Times New Roman" w:cs="Times New Roman"/>
            <w:sz w:val="24"/>
            <w:szCs w:val="24"/>
          </w:rPr>
          <w:t xml:space="preserve">asylum seekers </w:t>
        </w:r>
      </w:ins>
      <w:r>
        <w:rPr>
          <w:rFonts w:ascii="Times New Roman" w:hAnsi="Times New Roman" w:cs="Times New Roman"/>
          <w:sz w:val="24"/>
          <w:szCs w:val="24"/>
        </w:rPr>
        <w:t xml:space="preserve">were housed in each crisis centre (range: 1 - 41) with the number of </w:t>
      </w:r>
      <w:del w:id="70" w:author="Savelkoul, M.J. (Michael)" w:date="2020-11-30T13:42:00Z">
        <w:r w:rsidDel="001A0AC4">
          <w:rPr>
            <w:rFonts w:ascii="Times New Roman" w:hAnsi="Times New Roman" w:cs="Times New Roman"/>
            <w:sz w:val="24"/>
            <w:szCs w:val="24"/>
          </w:rPr>
          <w:delText xml:space="preserve">refugees </w:delText>
        </w:r>
      </w:del>
      <w:ins w:id="71" w:author="Savelkoul, M.J. (Michael)" w:date="2020-11-30T13:42:00Z">
        <w:r w:rsidR="001A0AC4">
          <w:rPr>
            <w:rFonts w:ascii="Times New Roman" w:hAnsi="Times New Roman" w:cs="Times New Roman"/>
            <w:sz w:val="24"/>
            <w:szCs w:val="24"/>
          </w:rPr>
          <w:t xml:space="preserve">asylum seekers </w:t>
        </w:r>
      </w:ins>
      <w:r>
        <w:rPr>
          <w:rFonts w:ascii="Times New Roman" w:hAnsi="Times New Roman" w:cs="Times New Roman"/>
          <w:sz w:val="24"/>
          <w:szCs w:val="24"/>
        </w:rPr>
        <w:t xml:space="preserve">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 xml:space="preserve">statistic between the original exposure measure and this alternative operationalization was .53. The alternative operationalization of exposure to </w:t>
      </w:r>
      <w:del w:id="72" w:author="Savelkoul, M.J. (Michael)" w:date="2020-11-30T13:42:00Z">
        <w:r w:rsidDel="00A5079E">
          <w:rPr>
            <w:rFonts w:ascii="Times New Roman" w:hAnsi="Times New Roman" w:cs="Times New Roman"/>
            <w:sz w:val="24"/>
            <w:szCs w:val="24"/>
          </w:rPr>
          <w:delText xml:space="preserve">refugees </w:delText>
        </w:r>
      </w:del>
      <w:ins w:id="73" w:author="Savelkoul, M.J. (Michael)" w:date="2020-11-30T13:42:00Z">
        <w:r w:rsidR="00A5079E">
          <w:rPr>
            <w:rFonts w:ascii="Times New Roman" w:hAnsi="Times New Roman" w:cs="Times New Roman"/>
            <w:sz w:val="24"/>
            <w:szCs w:val="24"/>
          </w:rPr>
          <w:t xml:space="preserve">asylum seekers </w:t>
        </w:r>
      </w:ins>
      <w:r>
        <w:rPr>
          <w:rFonts w:ascii="Times New Roman" w:hAnsi="Times New Roman" w:cs="Times New Roman"/>
          <w:sz w:val="24"/>
          <w:szCs w:val="24"/>
        </w:rPr>
        <w:t>in crisis centres did not reach significance in our additional analyses (</w:t>
      </w:r>
      <w:r>
        <w:rPr>
          <w:rFonts w:ascii="Times New Roman" w:hAnsi="Times New Roman" w:cs="Times New Roman"/>
          <w:sz w:val="24"/>
        </w:rPr>
        <w:t>Table A</w:t>
      </w:r>
      <w:del w:id="74" w:author="Jochem Tolsma" w:date="2020-12-01T13:29:00Z">
        <w:r w:rsidDel="00141787">
          <w:rPr>
            <w:rFonts w:ascii="Times New Roman" w:hAnsi="Times New Roman" w:cs="Times New Roman"/>
            <w:sz w:val="24"/>
          </w:rPr>
          <w:delText>2</w:delText>
        </w:r>
      </w:del>
      <w:ins w:id="75" w:author="Jochem Tolsma" w:date="2020-12-01T13:29:00Z">
        <w:r w:rsidR="00141787">
          <w:rPr>
            <w:rFonts w:ascii="Times New Roman" w:hAnsi="Times New Roman" w:cs="Times New Roman"/>
            <w:sz w:val="24"/>
          </w:rPr>
          <w:t>3</w:t>
        </w:r>
      </w:ins>
      <w:r>
        <w:rPr>
          <w:rFonts w:ascii="Times New Roman" w:hAnsi="Times New Roman" w:cs="Times New Roman"/>
          <w:sz w:val="24"/>
        </w:rPr>
        <w:t>, Appendix</w:t>
      </w:r>
      <w:r>
        <w:rPr>
          <w:rFonts w:ascii="Times New Roman" w:hAnsi="Times New Roman" w:cs="Times New Roman"/>
          <w:sz w:val="24"/>
          <w:szCs w:val="24"/>
        </w:rPr>
        <w:t xml:space="preserve">). This may indicate that exposure to more </w:t>
      </w:r>
      <w:del w:id="76" w:author="Savelkoul, M.J. (Michael)" w:date="2020-11-30T13:43:00Z">
        <w:r w:rsidDel="002A75A5">
          <w:rPr>
            <w:rFonts w:ascii="Times New Roman" w:hAnsi="Times New Roman" w:cs="Times New Roman"/>
            <w:sz w:val="24"/>
            <w:szCs w:val="24"/>
          </w:rPr>
          <w:delText xml:space="preserve">refugees </w:delText>
        </w:r>
      </w:del>
      <w:ins w:id="77" w:author="Savelkoul, M.J. (Michael)" w:date="2020-11-30T13:43:00Z">
        <w:r w:rsidR="002A75A5">
          <w:rPr>
            <w:rFonts w:ascii="Times New Roman" w:hAnsi="Times New Roman" w:cs="Times New Roman"/>
            <w:sz w:val="24"/>
            <w:szCs w:val="24"/>
          </w:rPr>
          <w:t xml:space="preserve">asylum seekers </w:t>
        </w:r>
      </w:ins>
      <w:r>
        <w:rPr>
          <w:rFonts w:ascii="Times New Roman" w:hAnsi="Times New Roman" w:cs="Times New Roman"/>
          <w:sz w:val="24"/>
          <w:szCs w:val="24"/>
        </w:rPr>
        <w:t xml:space="preserve">is more likely to fuel support for the radical right but that longer exposure to </w:t>
      </w:r>
      <w:del w:id="78" w:author="Savelkoul, M.J. (Michael)" w:date="2020-11-30T13:43:00Z">
        <w:r w:rsidDel="002A75A5">
          <w:rPr>
            <w:rFonts w:ascii="Times New Roman" w:hAnsi="Times New Roman" w:cs="Times New Roman"/>
            <w:sz w:val="24"/>
            <w:szCs w:val="24"/>
          </w:rPr>
          <w:delText xml:space="preserve">refugees </w:delText>
        </w:r>
      </w:del>
      <w:ins w:id="79" w:author="Savelkoul, M.J. (Michael)" w:date="2020-11-30T13:43:00Z">
        <w:r w:rsidR="002A75A5">
          <w:rPr>
            <w:rFonts w:ascii="Times New Roman" w:hAnsi="Times New Roman" w:cs="Times New Roman"/>
            <w:sz w:val="24"/>
            <w:szCs w:val="24"/>
          </w:rPr>
          <w:t xml:space="preserve">asylum seekers </w:t>
        </w:r>
      </w:ins>
      <w:r>
        <w:rPr>
          <w:rFonts w:ascii="Times New Roman" w:hAnsi="Times New Roman" w:cs="Times New Roman"/>
          <w:sz w:val="24"/>
          <w:szCs w:val="24"/>
        </w:rPr>
        <w:t xml:space="preserve">may dampen this effect, possibly due to a </w:t>
      </w:r>
      <w:r>
        <w:rPr>
          <w:rFonts w:ascii="Times New Roman" w:hAnsi="Times New Roman" w:cs="Times New Roman"/>
          <w:sz w:val="24"/>
          <w:szCs w:val="24"/>
        </w:rPr>
        <w:lastRenderedPageBreak/>
        <w:t xml:space="preserve">familiarization process (cf.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In line with this idea, we observe that the estimated impact of the number of days </w:t>
      </w:r>
      <w:del w:id="80" w:author="Savelkoul, M.J. (Michael)" w:date="2020-11-30T13:43:00Z">
        <w:r w:rsidDel="00072620">
          <w:rPr>
            <w:rFonts w:ascii="Times New Roman" w:hAnsi="Times New Roman" w:cs="Times New Roman"/>
            <w:sz w:val="24"/>
            <w:szCs w:val="24"/>
          </w:rPr>
          <w:delText xml:space="preserve">refugees </w:delText>
        </w:r>
      </w:del>
      <w:ins w:id="81" w:author="Savelkoul, M.J. (Michael)" w:date="2020-11-30T13:43:00Z">
        <w:r w:rsidR="00072620">
          <w:rPr>
            <w:rFonts w:ascii="Times New Roman" w:hAnsi="Times New Roman" w:cs="Times New Roman"/>
            <w:sz w:val="24"/>
            <w:szCs w:val="24"/>
          </w:rPr>
          <w:t xml:space="preserve">asylum seekers </w:t>
        </w:r>
      </w:ins>
      <w:r>
        <w:rPr>
          <w:rFonts w:ascii="Times New Roman" w:hAnsi="Times New Roman" w:cs="Times New Roman"/>
          <w:sz w:val="24"/>
          <w:szCs w:val="24"/>
        </w:rPr>
        <w:t xml:space="preserve">were housed in crisis 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Binary exposure measures (yes/no increase in </w:t>
      </w:r>
      <w:del w:id="82" w:author="Savelkoul, M.J. (Michael)" w:date="2020-11-30T13:43:00Z">
        <w:r w:rsidDel="00072620">
          <w:rPr>
            <w:rFonts w:ascii="Times New Roman" w:hAnsi="Times New Roman" w:cs="Times New Roman"/>
            <w:sz w:val="24"/>
            <w:szCs w:val="24"/>
          </w:rPr>
          <w:delText>refugees</w:delText>
        </w:r>
      </w:del>
      <w:ins w:id="83" w:author="Savelkoul, M.J. (Michael)" w:date="2020-11-30T13:43:00Z">
        <w:r w:rsidR="00072620">
          <w:rPr>
            <w:rFonts w:ascii="Times New Roman" w:hAnsi="Times New Roman" w:cs="Times New Roman"/>
            <w:sz w:val="24"/>
            <w:szCs w:val="24"/>
          </w:rPr>
          <w:t>asylum seekers</w:t>
        </w:r>
      </w:ins>
      <w:r>
        <w:rPr>
          <w:rFonts w:ascii="Times New Roman" w:hAnsi="Times New Roman" w:cs="Times New Roman"/>
          <w:sz w:val="24"/>
          <w:szCs w:val="24"/>
        </w:rPr>
        <w:t>) did not reach significance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operationalization of exposure may simply be too blunt and our non-significant findings may indicate that it is not so much whether </w:t>
      </w:r>
      <w:del w:id="84" w:author="Savelkoul, M.J. (Michael)" w:date="2020-11-30T13:44:00Z">
        <w:r w:rsidDel="00072620">
          <w:rPr>
            <w:rFonts w:ascii="Times New Roman" w:hAnsi="Times New Roman" w:cs="Times New Roman"/>
            <w:sz w:val="24"/>
            <w:szCs w:val="24"/>
          </w:rPr>
          <w:delText xml:space="preserve">refugees </w:delText>
        </w:r>
      </w:del>
      <w:ins w:id="85" w:author="Savelkoul, M.J. (Michael)" w:date="2020-11-30T13:44:00Z">
        <w:r w:rsidR="00072620">
          <w:rPr>
            <w:rFonts w:ascii="Times New Roman" w:hAnsi="Times New Roman" w:cs="Times New Roman"/>
            <w:sz w:val="24"/>
            <w:szCs w:val="24"/>
          </w:rPr>
          <w:t xml:space="preserve">asylum seekers </w:t>
        </w:r>
      </w:ins>
      <w:r>
        <w:rPr>
          <w:rFonts w:ascii="Times New Roman" w:hAnsi="Times New Roman" w:cs="Times New Roman"/>
          <w:sz w:val="24"/>
          <w:szCs w:val="24"/>
        </w:rPr>
        <w:t xml:space="preserve">were housed in one’s neighbourhood but about how many </w:t>
      </w:r>
      <w:del w:id="86" w:author="Savelkoul, M.J. (Michael)" w:date="2020-11-30T13:44:00Z">
        <w:r w:rsidDel="00072620">
          <w:rPr>
            <w:rFonts w:ascii="Times New Roman" w:hAnsi="Times New Roman" w:cs="Times New Roman"/>
            <w:sz w:val="24"/>
            <w:szCs w:val="24"/>
          </w:rPr>
          <w:delText xml:space="preserve">refugees </w:delText>
        </w:r>
      </w:del>
      <w:ins w:id="87" w:author="Savelkoul, M.J. (Michael)" w:date="2020-11-30T13:44:00Z">
        <w:r w:rsidR="00072620">
          <w:rPr>
            <w:rFonts w:ascii="Times New Roman" w:hAnsi="Times New Roman" w:cs="Times New Roman"/>
            <w:sz w:val="24"/>
            <w:szCs w:val="24"/>
          </w:rPr>
          <w:t xml:space="preserve">asylum seekers </w:t>
        </w:r>
      </w:ins>
      <w:r>
        <w:rPr>
          <w:rFonts w:ascii="Times New Roman" w:hAnsi="Times New Roman" w:cs="Times New Roman"/>
          <w:sz w:val="24"/>
          <w:szCs w:val="24"/>
        </w:rPr>
        <w:t xml:space="preserve">entered the neighbourhood. </w:t>
      </w:r>
    </w:p>
    <w:p w14:paraId="1D4DF45C" w14:textId="5FA9196C" w:rsidR="004C0FF0" w:rsidRDefault="004C0FF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 stated above, because people sign up for the 1VOP online panel of their own, there is a self-selection bias in the sample of our respondents. As a robustness check we repeated our fixed effects</w:t>
      </w:r>
      <w:r w:rsidR="00B2184F">
        <w:rPr>
          <w:rFonts w:ascii="Times New Roman" w:hAnsi="Times New Roman" w:cs="Times New Roman"/>
          <w:sz w:val="24"/>
          <w:szCs w:val="24"/>
        </w:rPr>
        <w:t xml:space="preserve"> analysis</w:t>
      </w:r>
      <w:r>
        <w:rPr>
          <w:rFonts w:ascii="Times New Roman" w:hAnsi="Times New Roman" w:cs="Times New Roman"/>
          <w:sz w:val="24"/>
          <w:szCs w:val="24"/>
        </w:rPr>
        <w:t xml:space="preserve"> on a weighted sample</w:t>
      </w:r>
      <w:r w:rsidR="00B2184F">
        <w:rPr>
          <w:rFonts w:ascii="Times New Roman" w:hAnsi="Times New Roman" w:cs="Times New Roman"/>
          <w:sz w:val="24"/>
          <w:szCs w:val="24"/>
        </w:rPr>
        <w:t xml:space="preserve"> (based on sex, age and educational level)</w:t>
      </w:r>
      <w:r>
        <w:rPr>
          <w:rFonts w:ascii="Times New Roman" w:hAnsi="Times New Roman" w:cs="Times New Roman"/>
          <w:sz w:val="24"/>
          <w:szCs w:val="24"/>
        </w:rPr>
        <w:t xml:space="preserve">. For this weighted sample, we find that both exposure to asylum seekers in temporary ASCs and crisis ASCs is related to an increase in support for the PVV (Table A3 and </w:t>
      </w:r>
      <w:r w:rsidR="00B2184F">
        <w:rPr>
          <w:rFonts w:ascii="Times New Roman" w:hAnsi="Times New Roman" w:cs="Times New Roman"/>
          <w:sz w:val="24"/>
          <w:szCs w:val="24"/>
        </w:rPr>
        <w:t>A4</w:t>
      </w:r>
      <w:r w:rsidR="001778A2">
        <w:rPr>
          <w:rFonts w:ascii="Times New Roman" w:hAnsi="Times New Roman" w:cs="Times New Roman"/>
          <w:sz w:val="24"/>
          <w:szCs w:val="24"/>
        </w:rPr>
        <w:t>, Appendix</w:t>
      </w:r>
      <w:r>
        <w:rPr>
          <w:rFonts w:ascii="Times New Roman" w:hAnsi="Times New Roman" w:cs="Times New Roman"/>
          <w:sz w:val="24"/>
          <w:szCs w:val="24"/>
        </w:rPr>
        <w:t xml:space="preserve">). </w:t>
      </w:r>
    </w:p>
    <w:p w14:paraId="4822F680" w14:textId="255EFDD9" w:rsidR="0088361D" w:rsidRDefault="004C0FF0" w:rsidP="00072620">
      <w:pPr>
        <w:spacing w:line="360" w:lineRule="auto"/>
        <w:ind w:firstLine="708"/>
        <w:jc w:val="both"/>
      </w:pPr>
      <w:r>
        <w:rPr>
          <w:rFonts w:ascii="Times New Roman" w:hAnsi="Times New Roman" w:cs="Times New Roman"/>
          <w:sz w:val="24"/>
          <w:szCs w:val="24"/>
        </w:rPr>
        <w:t xml:space="preserve"> </w:t>
      </w:r>
      <w:r w:rsidR="00E31588">
        <w:rPr>
          <w:rFonts w:ascii="Times New Roman" w:hAnsi="Times New Roman" w:cs="Times New Roman"/>
          <w:sz w:val="24"/>
          <w:szCs w:val="24"/>
        </w:rPr>
        <w:t xml:space="preserve">We argued above that our study comes close to a natural experiment; voters who experienced an inflow of </w:t>
      </w:r>
      <w:del w:id="88" w:author="Savelkoul, M.J. (Michael)" w:date="2020-11-30T13:47:00Z">
        <w:r w:rsidR="00E31588" w:rsidDel="00072620">
          <w:rPr>
            <w:rFonts w:ascii="Times New Roman" w:hAnsi="Times New Roman" w:cs="Times New Roman"/>
            <w:sz w:val="24"/>
            <w:szCs w:val="24"/>
          </w:rPr>
          <w:delText xml:space="preserve">refugees </w:delText>
        </w:r>
      </w:del>
      <w:ins w:id="89" w:author="Savelkoul, M.J. (Michael)" w:date="2020-11-30T13:47:00Z">
        <w:r w:rsidR="00072620">
          <w:rPr>
            <w:rFonts w:ascii="Times New Roman" w:hAnsi="Times New Roman" w:cs="Times New Roman"/>
            <w:sz w:val="24"/>
            <w:szCs w:val="24"/>
          </w:rPr>
          <w:t xml:space="preserve">asylum seekers </w:t>
        </w:r>
      </w:ins>
      <w:r w:rsidR="00E31588">
        <w:rPr>
          <w:rFonts w:ascii="Times New Roman" w:hAnsi="Times New Roman" w:cs="Times New Roman"/>
          <w:sz w:val="24"/>
          <w:szCs w:val="24"/>
        </w:rPr>
        <w:t xml:space="preserve">(the treatment) were similar to voters who did not experience an inflow of </w:t>
      </w:r>
      <w:del w:id="90" w:author="Savelkoul, M.J. (Michael)" w:date="2020-11-30T13:47:00Z">
        <w:r w:rsidR="00E31588" w:rsidDel="00072620">
          <w:rPr>
            <w:rFonts w:ascii="Times New Roman" w:hAnsi="Times New Roman" w:cs="Times New Roman"/>
            <w:sz w:val="24"/>
            <w:szCs w:val="24"/>
          </w:rPr>
          <w:delText>refugees</w:delText>
        </w:r>
      </w:del>
      <w:ins w:id="91" w:author="Savelkoul, M.J. (Michael)" w:date="2020-11-30T13:47:00Z">
        <w:r w:rsidR="00072620">
          <w:rPr>
            <w:rFonts w:ascii="Times New Roman" w:hAnsi="Times New Roman" w:cs="Times New Roman"/>
            <w:sz w:val="24"/>
            <w:szCs w:val="24"/>
          </w:rPr>
          <w:t>asylum seekers</w:t>
        </w:r>
      </w:ins>
      <w:r w:rsidR="00E31588">
        <w:rPr>
          <w:rFonts w:ascii="Times New Roman" w:hAnsi="Times New Roman" w:cs="Times New Roman"/>
          <w:sz w:val="24"/>
          <w:szCs w:val="24"/>
        </w:rPr>
        <w:t xml:space="preserve">.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r w:rsidR="001778A2">
        <w:rPr>
          <w:rFonts w:ascii="Times New Roman" w:hAnsi="Times New Roman" w:cs="Times New Roman"/>
          <w:sz w:val="24"/>
          <w:szCs w:val="24"/>
        </w:rPr>
        <w:t>asylum seekers</w:t>
      </w:r>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w:t>
      </w:r>
      <w:r w:rsidR="00B2184F">
        <w:rPr>
          <w:rFonts w:ascii="Times New Roman" w:hAnsi="Times New Roman" w:cs="Times New Roman"/>
          <w:sz w:val="24"/>
          <w:szCs w:val="24"/>
        </w:rPr>
        <w:t>3</w:t>
      </w:r>
      <w:r w:rsidR="001D418D">
        <w:rPr>
          <w:rFonts w:ascii="Times New Roman" w:hAnsi="Times New Roman" w:cs="Times New Roman"/>
          <w:sz w:val="24"/>
          <w:szCs w:val="24"/>
        </w:rPr>
        <w:t xml:space="preserve"> and A</w:t>
      </w:r>
      <w:r w:rsidR="00B2184F">
        <w:rPr>
          <w:rFonts w:ascii="Times New Roman" w:hAnsi="Times New Roman" w:cs="Times New Roman"/>
          <w:sz w:val="24"/>
          <w:szCs w:val="24"/>
        </w:rPr>
        <w:t>5</w:t>
      </w:r>
      <w:r w:rsidR="00E31588">
        <w:rPr>
          <w:rFonts w:ascii="Times New Roman" w:hAnsi="Times New Roman" w:cs="Times New Roman"/>
          <w:sz w:val="24"/>
          <w:szCs w:val="24"/>
        </w:rPr>
        <w:t xml:space="preserve">, Appendix). </w:t>
      </w:r>
    </w:p>
    <w:p w14:paraId="64F02CE1" w14:textId="209325EF" w:rsidR="0088361D" w:rsidRPr="00072620" w:rsidRDefault="0088361D" w:rsidP="00072620">
      <w:pPr>
        <w:spacing w:line="360" w:lineRule="auto"/>
        <w:ind w:firstLine="708"/>
        <w:jc w:val="both"/>
      </w:pPr>
      <w:r w:rsidRPr="00072620">
        <w:rPr>
          <w:rFonts w:ascii="Times New Roman" w:hAnsi="Times New Roman" w:cs="Times New Roman"/>
          <w:sz w:val="24"/>
          <w:szCs w:val="24"/>
        </w:rPr>
        <w:t xml:space="preserve">Following the suggestion of an anonymous reviewer, we also estimated a Difference in Differences estimator. The traditional DiD model </w:t>
      </w:r>
      <w:r w:rsidRPr="00072620">
        <w:rPr>
          <w:rFonts w:ascii="Times New Roman" w:hAnsi="Times New Roman" w:cs="Times New Roman"/>
          <w:sz w:val="24"/>
          <w:szCs w:val="24"/>
          <w:rPrChange w:id="92" w:author="Savelkoul, M.J. (Michael)" w:date="2020-11-30T13:49:00Z">
            <w:rPr/>
          </w:rPrChange>
        </w:rPr>
        <w:t>for individual-level panel data</w:t>
      </w:r>
      <w:r w:rsidRPr="00072620">
        <w:rPr>
          <w:rFonts w:ascii="Times New Roman" w:hAnsi="Times New Roman" w:cs="Times New Roman"/>
          <w:sz w:val="24"/>
          <w:szCs w:val="24"/>
        </w:rPr>
        <w:t xml:space="preserve"> </w:t>
      </w:r>
      <w:r w:rsidRPr="00072620">
        <w:rPr>
          <w:rFonts w:ascii="Times New Roman" w:hAnsi="Times New Roman" w:cs="Times New Roman"/>
          <w:sz w:val="24"/>
          <w:szCs w:val="24"/>
          <w:rPrChange w:id="93" w:author="Savelkoul, M.J. (Michael)" w:date="2020-11-30T13:49:00Z">
            <w:rPr/>
          </w:rPrChange>
        </w:rPr>
        <w:t>with additional time-constant covariates ci</w:t>
      </w:r>
      <w:r w:rsidRPr="00072620">
        <w:rPr>
          <w:rFonts w:ascii="Times New Roman" w:hAnsi="Times New Roman" w:cs="Times New Roman"/>
          <w:sz w:val="24"/>
          <w:szCs w:val="24"/>
        </w:rPr>
        <w:t xml:space="preserve"> is:</w:t>
      </w:r>
    </w:p>
    <w:p w14:paraId="6CF6A2A1" w14:textId="1484D573" w:rsidR="0088361D" w:rsidRDefault="0088361D" w:rsidP="00072620">
      <w:pPr>
        <w:pStyle w:val="NormalWeb"/>
        <w:jc w:val="center"/>
        <w:rPr>
          <w:rStyle w:val="mi"/>
          <w:rFonts w:asciiTheme="minorHAnsi" w:eastAsiaTheme="minorEastAsia" w:hAnsiTheme="minorHAnsi" w:cstheme="minorBidi"/>
          <w:i/>
          <w:iCs/>
          <w:sz w:val="22"/>
          <w:szCs w:val="22"/>
          <w:lang w:val="en-GB" w:eastAsia="zh-CN"/>
        </w:rPr>
      </w:pPr>
      <w:r w:rsidRPr="00072620">
        <w:rPr>
          <w:rStyle w:val="mi"/>
          <w:i/>
          <w:iCs/>
          <w:lang w:val="en-GB"/>
        </w:rPr>
        <w:t>Y</w:t>
      </w:r>
      <w:r w:rsidRPr="00072620">
        <w:rPr>
          <w:rStyle w:val="mi"/>
          <w:i/>
          <w:iCs/>
          <w:vertAlign w:val="subscript"/>
          <w:lang w:val="en-GB"/>
        </w:rPr>
        <w:t>it</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Time</w:t>
      </w:r>
      <w:r w:rsidRPr="00072620">
        <w:rPr>
          <w:rStyle w:val="mi"/>
          <w:i/>
          <w:iCs/>
          <w:vertAlign w:val="subscript"/>
          <w:lang w:val="en-GB"/>
        </w:rPr>
        <w:t>t</w:t>
      </w:r>
      <w:r w:rsidRPr="00072620">
        <w:rPr>
          <w:rStyle w:val="mi"/>
          <w:i/>
          <w:iCs/>
          <w:lang w:val="en-GB"/>
        </w:rPr>
        <w:t xml:space="preserve"> </w:t>
      </w:r>
      <w:r w:rsidRPr="00072620">
        <w:rPr>
          <w:rStyle w:val="mo"/>
          <w:i/>
          <w:lang w:val="en-GB"/>
        </w:rPr>
        <w:t xml:space="preserve">+ </w:t>
      </w:r>
      <w:r w:rsidRPr="00F33698">
        <w:rPr>
          <w:rStyle w:val="mi"/>
          <w:i/>
          <w:iCs/>
        </w:rPr>
        <w:t>β</w:t>
      </w:r>
      <w:r w:rsidRPr="00072620">
        <w:rPr>
          <w:rStyle w:val="mn"/>
          <w:i/>
          <w:vertAlign w:val="subscript"/>
          <w:lang w:val="en-GB"/>
        </w:rPr>
        <w:t>2</w:t>
      </w:r>
      <w:r w:rsidRPr="00072620">
        <w:rPr>
          <w:rStyle w:val="mi"/>
          <w:i/>
          <w:iCs/>
          <w:lang w:val="en-GB"/>
        </w:rPr>
        <w:t>Treat</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δ</w:t>
      </w:r>
      <w:r w:rsidRPr="00072620">
        <w:rPr>
          <w:rStyle w:val="mo"/>
          <w:i/>
          <w:lang w:val="en-GB"/>
        </w:rPr>
        <w:t>(</w:t>
      </w:r>
      <w:r w:rsidRPr="00072620">
        <w:rPr>
          <w:rStyle w:val="mi"/>
          <w:i/>
          <w:iCs/>
          <w:lang w:val="en-GB"/>
        </w:rPr>
        <w:t>Time</w:t>
      </w:r>
      <w:r w:rsidRPr="00072620">
        <w:rPr>
          <w:rStyle w:val="mi"/>
          <w:i/>
          <w:iCs/>
          <w:vertAlign w:val="subscript"/>
          <w:lang w:val="en-GB"/>
        </w:rPr>
        <w:t>t</w:t>
      </w:r>
      <w:r w:rsidRPr="00072620">
        <w:rPr>
          <w:rStyle w:val="mo"/>
          <w:rFonts w:ascii="Cambria Math" w:hAnsi="Cambria Math" w:cs="Cambria Math"/>
          <w:i/>
          <w:lang w:val="en-GB"/>
        </w:rPr>
        <w:t>⋅</w:t>
      </w:r>
      <w:r w:rsidRPr="00072620">
        <w:rPr>
          <w:rStyle w:val="mi"/>
          <w:i/>
          <w:iCs/>
          <w:lang w:val="en-GB"/>
        </w:rPr>
        <w:t>Treat</w:t>
      </w:r>
      <w:r w:rsidRPr="00072620">
        <w:rPr>
          <w:rStyle w:val="mi"/>
          <w:i/>
          <w:iCs/>
          <w:vertAlign w:val="subscript"/>
          <w:lang w:val="en-GB"/>
        </w:rPr>
        <w:t>i</w:t>
      </w:r>
      <w:r w:rsidRPr="00072620">
        <w:rPr>
          <w:rStyle w:val="mo"/>
          <w:i/>
          <w:lang w:val="en-GB"/>
        </w:rPr>
        <w:t xml:space="preserve">) + </w:t>
      </w:r>
      <w:r w:rsidRPr="00072620">
        <w:rPr>
          <w:rStyle w:val="mi"/>
          <w:i/>
          <w:iCs/>
          <w:lang w:val="en-GB"/>
        </w:rPr>
        <w:t>c</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ϵ</w:t>
      </w:r>
      <w:r w:rsidRPr="00072620">
        <w:rPr>
          <w:rStyle w:val="mi"/>
          <w:i/>
          <w:iCs/>
          <w:vertAlign w:val="subscript"/>
          <w:lang w:val="en-GB"/>
        </w:rPr>
        <w:t>it</w:t>
      </w:r>
      <w:r w:rsidRPr="00072620">
        <w:rPr>
          <w:rStyle w:val="mi"/>
          <w:i/>
          <w:iCs/>
          <w:lang w:val="en-GB"/>
        </w:rPr>
        <w:tab/>
      </w:r>
      <w:r>
        <w:rPr>
          <w:rStyle w:val="mi"/>
          <w:i/>
          <w:iCs/>
          <w:lang w:val="en-GB"/>
        </w:rPr>
        <w:t>,</w:t>
      </w:r>
      <w:r w:rsidRPr="00072620">
        <w:rPr>
          <w:rStyle w:val="mi"/>
          <w:i/>
          <w:iCs/>
          <w:lang w:val="en-GB"/>
        </w:rPr>
        <w:tab/>
      </w:r>
      <w:r w:rsidRPr="00072620">
        <w:rPr>
          <w:rStyle w:val="mi"/>
          <w:i/>
          <w:iCs/>
          <w:lang w:val="en-GB"/>
        </w:rPr>
        <w:tab/>
        <w:t>(1)</w:t>
      </w:r>
    </w:p>
    <w:p w14:paraId="7AA6356D" w14:textId="732DE99D" w:rsidR="0088361D" w:rsidRPr="00072620" w:rsidRDefault="0088361D" w:rsidP="00072620">
      <w:pPr>
        <w:pStyle w:val="NormalWeb"/>
        <w:spacing w:line="360" w:lineRule="auto"/>
        <w:rPr>
          <w:lang w:val="en-GB"/>
        </w:rPr>
      </w:pPr>
      <w:r w:rsidRPr="00072620">
        <w:rPr>
          <w:lang w:val="en-GB"/>
        </w:rPr>
        <w:lastRenderedPageBreak/>
        <w:t xml:space="preserve">with </w:t>
      </w:r>
      <w:r w:rsidRPr="00072620">
        <w:rPr>
          <w:rStyle w:val="mi"/>
          <w:iCs/>
        </w:rPr>
        <w:t>δ</w:t>
      </w:r>
      <w:r w:rsidRPr="00072620">
        <w:rPr>
          <w:lang w:val="en-GB"/>
        </w:rPr>
        <w:t xml:space="preserve"> being the DiD estimator and </w:t>
      </w:r>
      <w:r w:rsidRPr="00072620">
        <w:rPr>
          <w:rStyle w:val="mi"/>
          <w:iCs/>
          <w:lang w:val="en-GB"/>
        </w:rPr>
        <w:t>Treat</w:t>
      </w:r>
      <w:r w:rsidRPr="00072620">
        <w:rPr>
          <w:rStyle w:val="mi"/>
          <w:iCs/>
          <w:vertAlign w:val="subscript"/>
          <w:lang w:val="en-GB"/>
        </w:rPr>
        <w:t xml:space="preserve">i </w:t>
      </w:r>
      <w:r w:rsidRPr="00072620">
        <w:rPr>
          <w:rStyle w:val="mi"/>
          <w:iCs/>
          <w:lang w:val="en-GB"/>
        </w:rPr>
        <w:t>the dichotomous treatment variable and Y</w:t>
      </w:r>
      <w:r w:rsidRPr="00072620">
        <w:rPr>
          <w:rStyle w:val="mi"/>
          <w:iCs/>
          <w:vertAlign w:val="subscript"/>
          <w:lang w:val="en-GB"/>
        </w:rPr>
        <w:t>it</w:t>
      </w:r>
      <w:r w:rsidRPr="00072620">
        <w:rPr>
          <w:lang w:val="en-GB"/>
        </w:rPr>
        <w:t xml:space="preserve"> the continuous outcome variable. Formula (1) is equivalent to:</w:t>
      </w:r>
    </w:p>
    <w:p w14:paraId="555C8856" w14:textId="77777777" w:rsidR="0088361D" w:rsidRPr="00F33698" w:rsidRDefault="0088361D" w:rsidP="00072620">
      <w:pPr>
        <w:jc w:val="center"/>
        <w:rPr>
          <w:rFonts w:ascii="Times New Roman" w:hAnsi="Times New Roman" w:cs="Times New Roman"/>
          <w:i/>
          <w:sz w:val="24"/>
          <w:szCs w:val="24"/>
        </w:rPr>
      </w:pPr>
      <w:r w:rsidRPr="00F33698">
        <w:rPr>
          <w:rStyle w:val="mjx-char"/>
          <w:rFonts w:ascii="Times New Roman" w:hAnsi="Times New Roman" w:cs="Times New Roman"/>
          <w:i/>
          <w:sz w:val="24"/>
          <w:szCs w:val="24"/>
        </w:rPr>
        <w:t>ΔY</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Treat</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rPr>
        <w:t>i</w:t>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p>
    <w:p w14:paraId="59E74141" w14:textId="14344894" w:rsidR="0088361D" w:rsidRPr="00072620" w:rsidRDefault="0088361D" w:rsidP="00072620">
      <w:pPr>
        <w:pStyle w:val="NormalWeb"/>
        <w:spacing w:line="360" w:lineRule="auto"/>
        <w:jc w:val="both"/>
        <w:rPr>
          <w:rFonts w:eastAsiaTheme="minorEastAsia"/>
          <w:lang w:val="en-GB" w:eastAsia="zh-CN"/>
        </w:rPr>
      </w:pPr>
      <w:r w:rsidRPr="00072620">
        <w:rPr>
          <w:rFonts w:eastAsiaTheme="minorEastAsia"/>
          <w:lang w:val="en-GB" w:eastAsia="zh-CN"/>
        </w:rPr>
        <w:t xml:space="preserve">Since our outcome is a binary variable there is no standard DiD model. Our main results reported in Table 2 are therefore based on the following model: </w:t>
      </w:r>
    </w:p>
    <w:p w14:paraId="17BF37AD" w14:textId="77777777" w:rsidR="0088361D" w:rsidRPr="00072620" w:rsidRDefault="0088361D" w:rsidP="00072620">
      <w:pPr>
        <w:pStyle w:val="NormalWeb"/>
        <w:jc w:val="center"/>
        <w:rPr>
          <w:rStyle w:val="mi"/>
          <w:i/>
          <w:iCs/>
          <w:lang w:val="en-GB"/>
        </w:rPr>
      </w:pPr>
      <w:r w:rsidRPr="00072620">
        <w:rPr>
          <w:rStyle w:val="mtext"/>
          <w:i/>
          <w:lang w:val="en-GB"/>
        </w:rPr>
        <w:t>logit</w:t>
      </w:r>
      <w:r w:rsidRPr="00072620">
        <w:rPr>
          <w:rStyle w:val="mo"/>
          <w:i/>
          <w:lang w:val="en-GB"/>
        </w:rPr>
        <w:t>(</w:t>
      </w:r>
      <w:r w:rsidRPr="00072620">
        <w:rPr>
          <w:rStyle w:val="mi"/>
          <w:i/>
          <w:iCs/>
          <w:lang w:val="en-GB"/>
        </w:rPr>
        <w:t>Pr</w:t>
      </w:r>
      <w:r w:rsidRPr="00072620">
        <w:rPr>
          <w:rStyle w:val="mo"/>
          <w:i/>
          <w:lang w:val="en-GB"/>
        </w:rPr>
        <w:t>(</w:t>
      </w:r>
      <w:r w:rsidRPr="00F33698">
        <w:rPr>
          <w:rStyle w:val="mjx-char"/>
          <w:i/>
        </w:rPr>
        <w:t>Δ</w:t>
      </w:r>
      <w:r w:rsidRPr="00072620">
        <w:rPr>
          <w:rStyle w:val="mjx-char"/>
          <w:i/>
          <w:lang w:val="en-GB"/>
        </w:rPr>
        <w:t>Y</w:t>
      </w:r>
      <w:r w:rsidRPr="00072620">
        <w:rPr>
          <w:rStyle w:val="mjx-char"/>
          <w:i/>
          <w:vertAlign w:val="subscript"/>
          <w:lang w:val="en-GB"/>
        </w:rPr>
        <w:t>i</w:t>
      </w:r>
      <w:r w:rsidRPr="00072620">
        <w:rPr>
          <w:rStyle w:val="mo"/>
          <w:i/>
          <w:lang w:val="en-GB"/>
        </w:rPr>
        <w:t xml:space="preserve"> =</w:t>
      </w:r>
      <w:r w:rsidRPr="00072620">
        <w:rPr>
          <w:rStyle w:val="mn"/>
          <w:i/>
          <w:lang w:val="en-GB"/>
        </w:rPr>
        <w:t>1</w:t>
      </w:r>
      <w:r w:rsidRPr="00072620">
        <w:rPr>
          <w:rStyle w:val="mo"/>
          <w:i/>
          <w:lang w:val="en-GB"/>
        </w:rPr>
        <w:t>|</w:t>
      </w:r>
      <w:r w:rsidRPr="00072620">
        <w:rPr>
          <w:rStyle w:val="mtext"/>
          <w:i/>
          <w:lang w:val="en-GB"/>
        </w:rPr>
        <w:t>Treat</w:t>
      </w:r>
      <w:r w:rsidRPr="00072620">
        <w:rPr>
          <w:rStyle w:val="mi"/>
          <w:i/>
          <w:iCs/>
          <w:vertAlign w:val="subscript"/>
          <w:lang w:val="en-GB"/>
        </w:rPr>
        <w:t>i</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 xml:space="preserve"> + </w:t>
      </w:r>
      <w:r w:rsidRPr="00F33698">
        <w:rPr>
          <w:rStyle w:val="mi"/>
          <w:i/>
          <w:iCs/>
        </w:rPr>
        <w:t>δ</w:t>
      </w:r>
      <w:r w:rsidRPr="00072620">
        <w:rPr>
          <w:rStyle w:val="mjx-char"/>
          <w:i/>
          <w:lang w:val="en-GB"/>
        </w:rPr>
        <w:t xml:space="preserve"> Treat</w:t>
      </w:r>
      <w:r w:rsidRPr="00072620">
        <w:rPr>
          <w:rStyle w:val="mjx-char"/>
          <w:i/>
          <w:vertAlign w:val="subscript"/>
          <w:lang w:val="en-GB"/>
        </w:rPr>
        <w:t>i</w:t>
      </w:r>
      <w:r w:rsidRPr="00072620">
        <w:rPr>
          <w:rStyle w:val="mi"/>
          <w:i/>
          <w:iCs/>
          <w:lang w:val="en-GB"/>
        </w:rPr>
        <w:t xml:space="preserve"> ,</w:t>
      </w:r>
      <w:r w:rsidRPr="00072620">
        <w:rPr>
          <w:rStyle w:val="mi"/>
          <w:i/>
          <w:iCs/>
          <w:lang w:val="en-GB"/>
        </w:rPr>
        <w:tab/>
      </w:r>
      <w:r w:rsidRPr="00072620">
        <w:rPr>
          <w:rStyle w:val="mi"/>
          <w:i/>
          <w:iCs/>
          <w:lang w:val="en-GB"/>
        </w:rPr>
        <w:tab/>
      </w:r>
      <w:r w:rsidRPr="00072620">
        <w:rPr>
          <w:rStyle w:val="mi"/>
          <w:i/>
          <w:iCs/>
          <w:lang w:val="en-GB"/>
        </w:rPr>
        <w:tab/>
      </w:r>
      <w:r w:rsidRPr="00072620">
        <w:rPr>
          <w:rStyle w:val="mi"/>
          <w:i/>
          <w:iCs/>
          <w:lang w:val="en-GB"/>
        </w:rPr>
        <w:tab/>
        <w:t>(3)</w:t>
      </w:r>
    </w:p>
    <w:p w14:paraId="07E9F160" w14:textId="14C0EC55" w:rsidR="0088361D" w:rsidRPr="00072620" w:rsidRDefault="0088361D" w:rsidP="00072620">
      <w:pPr>
        <w:pStyle w:val="NormalWeb"/>
        <w:spacing w:line="360" w:lineRule="auto"/>
        <w:jc w:val="both"/>
        <w:rPr>
          <w:lang w:val="en-GB"/>
        </w:rPr>
      </w:pPr>
      <w:r w:rsidRPr="00072620">
        <w:rPr>
          <w:rStyle w:val="mi"/>
          <w:iCs/>
          <w:lang w:val="en-GB"/>
        </w:rPr>
        <w:t xml:space="preserve">with </w:t>
      </w:r>
      <w:r w:rsidRPr="00072620">
        <w:rPr>
          <w:rStyle w:val="mjx-char"/>
        </w:rPr>
        <w:t>Δ</w:t>
      </w:r>
      <w:r w:rsidRPr="00072620">
        <w:rPr>
          <w:rStyle w:val="mjx-char"/>
          <w:lang w:val="en-GB"/>
        </w:rPr>
        <w:t>Y</w:t>
      </w:r>
      <w:r w:rsidRPr="00072620">
        <w:rPr>
          <w:rStyle w:val="mjx-char"/>
          <w:vertAlign w:val="subscript"/>
          <w:lang w:val="en-GB"/>
        </w:rPr>
        <w:t>i</w:t>
      </w:r>
      <w:r w:rsidRPr="00072620">
        <w:rPr>
          <w:rStyle w:val="mo"/>
          <w:lang w:val="en-GB"/>
        </w:rPr>
        <w:t xml:space="preserve"> =</w:t>
      </w:r>
      <w:r w:rsidRPr="00072620">
        <w:rPr>
          <w:rStyle w:val="mn"/>
          <w:lang w:val="en-GB"/>
        </w:rPr>
        <w:t>1 if the dependent outcome was 1 post-treatment (i.e. wave 2) and 0 if the dependent variable was 1 pre-treatment (wave 1). Our Treat</w:t>
      </w:r>
      <w:r w:rsidRPr="00072620">
        <w:rPr>
          <w:rStyle w:val="mn"/>
          <w:vertAlign w:val="subscript"/>
          <w:lang w:val="en-GB"/>
        </w:rPr>
        <w:t>i</w:t>
      </w:r>
      <w:r w:rsidRPr="00072620">
        <w:rPr>
          <w:rStyle w:val="mn"/>
          <w:lang w:val="en-GB"/>
        </w:rPr>
        <w:t xml:space="preserve"> variable is the change in exposure the asylum seekers. Formula (3) is the fixed effects logistic regression model for two waves (or, more precisely, the first difference model which for two waves </w:t>
      </w:r>
      <w:del w:id="94" w:author="Savelkoul, M.J. (Michael)" w:date="2020-11-30T13:50:00Z">
        <w:r w:rsidRPr="00072620" w:rsidDel="00072620">
          <w:rPr>
            <w:rStyle w:val="mn"/>
            <w:lang w:val="en-GB"/>
          </w:rPr>
          <w:delText xml:space="preserve">which </w:delText>
        </w:r>
      </w:del>
      <w:r w:rsidRPr="00072620">
        <w:rPr>
          <w:rStyle w:val="mn"/>
          <w:lang w:val="en-GB"/>
        </w:rPr>
        <w:t xml:space="preserve">is equivalent to the more general fixed effects model). Note, that respondents who did not change support for the PVV drop out of this analysis. Because we have a binary outcome and we use </w:t>
      </w:r>
      <w:r w:rsidRPr="00072620">
        <w:rPr>
          <w:lang w:val="en-GB"/>
        </w:rPr>
        <w:t xml:space="preserve">a nonlinear link function we cannot </w:t>
      </w:r>
      <w:r w:rsidR="0012568E" w:rsidRPr="00072620">
        <w:rPr>
          <w:lang w:val="en-GB"/>
        </w:rPr>
        <w:t xml:space="preserve">interpret </w:t>
      </w:r>
      <w:r w:rsidR="0012568E" w:rsidRPr="00072620">
        <w:rPr>
          <w:rStyle w:val="mi"/>
          <w:iCs/>
        </w:rPr>
        <w:t>δ</w:t>
      </w:r>
      <w:r w:rsidRPr="00072620">
        <w:rPr>
          <w:lang w:val="en-GB"/>
        </w:rPr>
        <w:t xml:space="preserve"> as the DiD estimator. Moreover, our original ‘treatment’ variable </w:t>
      </w:r>
      <w:r w:rsidRPr="00072620">
        <w:rPr>
          <w:rStyle w:val="mjx-char"/>
          <w:lang w:val="en-GB"/>
        </w:rPr>
        <w:t xml:space="preserve">is not a dichotomous variable, and this also makes why we cannot interpret our effect as the traditional DiD estimator. </w:t>
      </w:r>
      <w:r w:rsidR="00081526">
        <w:rPr>
          <w:rStyle w:val="mjx-char"/>
          <w:lang w:val="en-GB"/>
        </w:rPr>
        <w:t xml:space="preserve">To be able to interpret our effect as a DiD estimator, we </w:t>
      </w:r>
      <w:r w:rsidRPr="00072620">
        <w:rPr>
          <w:rStyle w:val="mtext"/>
          <w:lang w:val="en-GB"/>
        </w:rPr>
        <w:t>estimated formula (1) directly for a binary outcome variable as an additional robustness check</w:t>
      </w:r>
      <w:r w:rsidR="00081526">
        <w:rPr>
          <w:rStyle w:val="mtext"/>
          <w:lang w:val="en-GB"/>
        </w:rPr>
        <w:t xml:space="preserve"> (on our complete sample of panel respondents)</w:t>
      </w:r>
      <w:r w:rsidRPr="00072620">
        <w:rPr>
          <w:rStyle w:val="mtext"/>
          <w:lang w:val="en-GB"/>
        </w:rPr>
        <w:t xml:space="preserve">. That is, we estimated a linear probability model (LPM), while controlling for </w:t>
      </w:r>
      <w:r w:rsidRPr="00072620">
        <w:rPr>
          <w:lang w:val="en-GB"/>
        </w:rPr>
        <w:t>heteroscedasticity in the error term</w:t>
      </w:r>
      <w:r w:rsidRPr="00072620">
        <w:rPr>
          <w:rStyle w:val="mtext"/>
          <w:lang w:val="en-GB"/>
        </w:rPr>
        <w:t xml:space="preserve">. We did this once with our original continuous ‘treatment’ variable and once applying </w:t>
      </w:r>
      <w:r w:rsidR="0012568E" w:rsidRPr="00072620">
        <w:rPr>
          <w:rStyle w:val="mtext"/>
          <w:lang w:val="en-GB"/>
        </w:rPr>
        <w:t>a</w:t>
      </w:r>
      <w:r w:rsidRPr="00072620">
        <w:rPr>
          <w:rStyle w:val="mtext"/>
          <w:lang w:val="en-GB"/>
        </w:rPr>
        <w:t xml:space="preserve"> </w:t>
      </w:r>
      <w:r w:rsidRPr="00072620">
        <w:rPr>
          <w:lang w:val="en-GB"/>
        </w:rPr>
        <w:t>dichotomization</w:t>
      </w:r>
      <w:r w:rsidR="0012568E" w:rsidRPr="00072620">
        <w:rPr>
          <w:lang w:val="en-GB"/>
        </w:rPr>
        <w:t xml:space="preserve">. To avoid any possible post-treatment bias we </w:t>
      </w:r>
      <w:r w:rsidR="00513561" w:rsidRPr="00072620">
        <w:rPr>
          <w:lang w:val="en-GB"/>
        </w:rPr>
        <w:t xml:space="preserve">did not include our time-varying contact or threat measures. We </w:t>
      </w:r>
      <w:r w:rsidR="0012568E" w:rsidRPr="00072620">
        <w:rPr>
          <w:lang w:val="en-GB"/>
        </w:rPr>
        <w:t xml:space="preserve">estimated models </w:t>
      </w:r>
      <w:r w:rsidR="00513561" w:rsidRPr="00072620">
        <w:rPr>
          <w:lang w:val="en-GB"/>
        </w:rPr>
        <w:t xml:space="preserve">with and </w:t>
      </w:r>
      <w:r w:rsidR="0012568E" w:rsidRPr="00072620">
        <w:rPr>
          <w:lang w:val="en-GB"/>
        </w:rPr>
        <w:t xml:space="preserve">without </w:t>
      </w:r>
      <w:r w:rsidR="00513561" w:rsidRPr="00072620">
        <w:rPr>
          <w:lang w:val="en-GB"/>
        </w:rPr>
        <w:t xml:space="preserve">time-stable </w:t>
      </w:r>
      <w:r w:rsidR="0012568E" w:rsidRPr="00072620">
        <w:rPr>
          <w:lang w:val="en-GB"/>
        </w:rPr>
        <w:t xml:space="preserve">covariates. </w:t>
      </w:r>
      <w:r w:rsidR="001778A2">
        <w:rPr>
          <w:lang w:val="en-GB"/>
        </w:rPr>
        <w:t xml:space="preserve">We </w:t>
      </w:r>
      <w:r w:rsidR="0012568E" w:rsidRPr="00072620">
        <w:rPr>
          <w:lang w:val="en-GB"/>
        </w:rPr>
        <w:t xml:space="preserve">summarized </w:t>
      </w:r>
      <w:r w:rsidR="001778A2">
        <w:rPr>
          <w:lang w:val="en-GB"/>
        </w:rPr>
        <w:t xml:space="preserve">the DiD estimators </w:t>
      </w:r>
      <w:r w:rsidR="0012568E" w:rsidRPr="00072620">
        <w:rPr>
          <w:lang w:val="en-GB"/>
        </w:rPr>
        <w:t xml:space="preserve">in Table </w:t>
      </w:r>
      <w:r w:rsidR="001778A2">
        <w:rPr>
          <w:lang w:val="en-GB"/>
        </w:rPr>
        <w:t>A6 (Appendix)</w:t>
      </w:r>
      <w:r w:rsidR="0012568E" w:rsidRPr="00072620">
        <w:rPr>
          <w:lang w:val="en-GB"/>
        </w:rPr>
        <w:t xml:space="preserve">. </w:t>
      </w:r>
      <w:r w:rsidR="001778A2">
        <w:rPr>
          <w:lang w:val="en-GB"/>
        </w:rPr>
        <w:t xml:space="preserve">The DiD estimators based on binary treatment variables do not reach significance. </w:t>
      </w:r>
      <w:r w:rsidR="00081526">
        <w:rPr>
          <w:lang w:val="en-GB"/>
        </w:rPr>
        <w:t>Above we already observed that i</w:t>
      </w:r>
      <w:r w:rsidR="001778A2">
        <w:rPr>
          <w:lang w:val="en-GB"/>
        </w:rPr>
        <w:t>t is not whether the neighbourhood experienced an inflow of asylum seekers but how many asylum seekers entered the neighbourhood (Table A3</w:t>
      </w:r>
      <w:r w:rsidR="00081526">
        <w:rPr>
          <w:lang w:val="en-GB"/>
        </w:rPr>
        <w:t>, Appendix</w:t>
      </w:r>
      <w:r w:rsidR="001778A2">
        <w:rPr>
          <w:lang w:val="en-GB"/>
        </w:rPr>
        <w:t xml:space="preserve">). </w:t>
      </w:r>
      <w:ins w:id="95" w:author="Jochem Tolsma" w:date="2020-12-01T13:33:00Z">
        <w:r w:rsidR="00A5096A">
          <w:rPr>
            <w:lang w:val="en-GB"/>
          </w:rPr>
          <w:t>T</w:t>
        </w:r>
      </w:ins>
      <w:del w:id="96" w:author="Jochem Tolsma" w:date="2020-12-01T13:33:00Z">
        <w:r w:rsidR="00FC5769" w:rsidDel="00A5096A">
          <w:rPr>
            <w:lang w:val="en-GB"/>
          </w:rPr>
          <w:delText>However, t</w:delText>
        </w:r>
      </w:del>
      <w:r w:rsidR="001778A2">
        <w:rPr>
          <w:lang w:val="en-GB"/>
        </w:rPr>
        <w:t xml:space="preserve">he DiD estimators based on continuous treatment variables </w:t>
      </w:r>
      <w:del w:id="97" w:author="Jochem Tolsma" w:date="2020-12-01T13:33:00Z">
        <w:r w:rsidR="001778A2" w:rsidDel="00A5096A">
          <w:rPr>
            <w:lang w:val="en-GB"/>
          </w:rPr>
          <w:delText xml:space="preserve">only </w:delText>
        </w:r>
      </w:del>
      <w:r w:rsidR="001778A2">
        <w:rPr>
          <w:lang w:val="en-GB"/>
        </w:rPr>
        <w:t>reach</w:t>
      </w:r>
      <w:ins w:id="98" w:author="Jochem Tolsma" w:date="2020-12-01T13:33:00Z">
        <w:r w:rsidR="00A5096A">
          <w:rPr>
            <w:lang w:val="en-GB"/>
          </w:rPr>
          <w:t>ed</w:t>
        </w:r>
      </w:ins>
      <w:r w:rsidR="001778A2">
        <w:rPr>
          <w:lang w:val="en-GB"/>
        </w:rPr>
        <w:t xml:space="preserve"> significance </w:t>
      </w:r>
      <w:ins w:id="99" w:author="Jochem Tolsma" w:date="2020-12-01T13:34:00Z">
        <w:r w:rsidR="00A5096A">
          <w:rPr>
            <w:lang w:val="en-GB"/>
          </w:rPr>
          <w:t xml:space="preserve">(albeit only </w:t>
        </w:r>
      </w:ins>
      <w:r w:rsidR="001778A2">
        <w:rPr>
          <w:lang w:val="en-GB"/>
        </w:rPr>
        <w:t xml:space="preserve">in models without additional </w:t>
      </w:r>
      <w:del w:id="100" w:author="Jochem Tolsma" w:date="2020-12-01T13:33:00Z">
        <w:r w:rsidR="001778A2" w:rsidDel="00A5096A">
          <w:rPr>
            <w:lang w:val="en-GB"/>
          </w:rPr>
          <w:delText xml:space="preserve">(time stable) </w:delText>
        </w:r>
      </w:del>
      <w:r w:rsidR="001778A2">
        <w:rPr>
          <w:lang w:val="en-GB"/>
        </w:rPr>
        <w:t>covariates</w:t>
      </w:r>
      <w:ins w:id="101" w:author="Jochem Tolsma" w:date="2020-12-01T13:34:00Z">
        <w:r w:rsidR="00A5096A">
          <w:rPr>
            <w:lang w:val="en-GB"/>
          </w:rPr>
          <w:t>)</w:t>
        </w:r>
      </w:ins>
      <w:bookmarkStart w:id="102" w:name="_GoBack"/>
      <w:bookmarkEnd w:id="102"/>
      <w:ins w:id="103" w:author="Jochem Tolsma" w:date="2020-12-01T13:33:00Z">
        <w:r w:rsidR="00A5096A">
          <w:rPr>
            <w:lang w:val="en-GB"/>
          </w:rPr>
          <w:t xml:space="preserve"> in line with our results reported in Table 2 and Table 3</w:t>
        </w:r>
      </w:ins>
      <w:r w:rsidR="001778A2">
        <w:rPr>
          <w:lang w:val="en-GB"/>
        </w:rPr>
        <w:t>.</w:t>
      </w:r>
      <w:ins w:id="104" w:author="Jochem Tolsma" w:date="2020-12-01T13:33:00Z">
        <w:r w:rsidR="00A5096A">
          <w:rPr>
            <w:lang w:val="en-GB"/>
          </w:rPr>
          <w:t xml:space="preserve"> </w:t>
        </w:r>
      </w:ins>
      <w:r w:rsidR="001778A2">
        <w:rPr>
          <w:lang w:val="en-GB"/>
        </w:rPr>
        <w:t xml:space="preserve">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28AB9C30" w:rsidR="00541FA8"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lastRenderedPageBreak/>
        <w:t xml:space="preserve">individual-level </w:t>
      </w:r>
      <w:r>
        <w:rPr>
          <w:rFonts w:ascii="Times New Roman" w:hAnsi="Times New Roman" w:cs="Times New Roman"/>
          <w:sz w:val="24"/>
          <w:szCs w:val="24"/>
        </w:rPr>
        <w:t xml:space="preserve">panel data on voting intentions provided us with an unique opportunity to expand academic knowledge about the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asylum seekers in the local environment and support for the radical right. During the refugee crisis support for the radical right increased and especially among people who experienced an increase in exposure to asylum seekers in their neighbourhood.</w:t>
      </w:r>
      <w:ins w:id="105" w:author="Jochem Tolsma" w:date="2020-11-27T14:42:00Z">
        <w:r w:rsidR="00081526">
          <w:rPr>
            <w:rFonts w:ascii="Times New Roman" w:hAnsi="Times New Roman" w:cs="Times New Roman"/>
            <w:sz w:val="24"/>
            <w:szCs w:val="24"/>
          </w:rPr>
          <w:t xml:space="preserve"> </w:t>
        </w:r>
      </w:ins>
      <w:del w:id="106" w:author="Jochem Tolsma" w:date="2020-11-27T14:42:00Z">
        <w:r w:rsidDel="00541FA8">
          <w:rPr>
            <w:rFonts w:ascii="Times New Roman" w:hAnsi="Times New Roman" w:cs="Times New Roman"/>
            <w:sz w:val="24"/>
            <w:szCs w:val="24"/>
          </w:rPr>
          <w:delText xml:space="preserve"> </w:delText>
        </w:r>
      </w:del>
      <w:r>
        <w:rPr>
          <w:rFonts w:ascii="Times New Roman" w:hAnsi="Times New Roman" w:cs="Times New Roman"/>
          <w:sz w:val="24"/>
          <w:szCs w:val="24"/>
        </w:rPr>
        <w:t>In the Netherlands, people appear to be receptive of abrupt, rapid and visible increases in the number of immigrants, which might coincide with a ‘not-in-my-back-yard’ syndrome (Ferwerda</w:t>
      </w:r>
      <w:del w:id="107" w:author="Savelkoul, M.J. (Michael)" w:date="2020-11-30T13:54:00Z">
        <w:r w:rsidDel="006D2CFC">
          <w:rPr>
            <w:rFonts w:ascii="Times New Roman" w:hAnsi="Times New Roman" w:cs="Times New Roman"/>
            <w:sz w:val="24"/>
            <w:szCs w:val="24"/>
          </w:rPr>
          <w:delText xml:space="preserve">, Flynn and Horiuchi </w:delText>
        </w:r>
      </w:del>
      <w:ins w:id="108" w:author="Savelkoul, M.J. (Michael)" w:date="2020-11-30T13:54:00Z">
        <w:r w:rsidR="006D2CFC">
          <w:rPr>
            <w:rFonts w:ascii="Times New Roman" w:hAnsi="Times New Roman" w:cs="Times New Roman"/>
            <w:sz w:val="24"/>
            <w:szCs w:val="24"/>
          </w:rPr>
          <w:t xml:space="preserve"> </w:t>
        </w:r>
        <w:r w:rsidR="006D2CFC">
          <w:rPr>
            <w:rFonts w:ascii="Times New Roman" w:hAnsi="Times New Roman" w:cs="Times New Roman"/>
            <w:i/>
            <w:sz w:val="24"/>
            <w:szCs w:val="24"/>
          </w:rPr>
          <w:t xml:space="preserve">et al. </w:t>
        </w:r>
      </w:ins>
      <w:r>
        <w:rPr>
          <w:rFonts w:ascii="Times New Roman" w:hAnsi="Times New Roman" w:cs="Times New Roman"/>
          <w:sz w:val="24"/>
          <w:szCs w:val="24"/>
        </w:rPr>
        <w:t xml:space="preserve">2017). Based on several robustness analyses, we tentatively conclude that larger inflows of </w:t>
      </w:r>
      <w:ins w:id="109" w:author="Jochem Tolsma" w:date="2020-11-24T16:53:00Z">
        <w:r w:rsidR="00954D5D">
          <w:rPr>
            <w:rFonts w:ascii="Times New Roman" w:hAnsi="Times New Roman" w:cs="Times New Roman"/>
            <w:sz w:val="24"/>
            <w:szCs w:val="24"/>
          </w:rPr>
          <w:t>asylum seekers</w:t>
        </w:r>
      </w:ins>
      <w:del w:id="110" w:author="Jochem Tolsma" w:date="2020-11-24T16:53:00Z">
        <w:r w:rsidDel="00954D5D">
          <w:rPr>
            <w:rFonts w:ascii="Times New Roman" w:hAnsi="Times New Roman" w:cs="Times New Roman"/>
            <w:sz w:val="24"/>
            <w:szCs w:val="24"/>
          </w:rPr>
          <w:delText>refugees</w:delText>
        </w:r>
      </w:del>
      <w:r>
        <w:rPr>
          <w:rFonts w:ascii="Times New Roman" w:hAnsi="Times New Roman" w:cs="Times New Roman"/>
          <w:sz w:val="24"/>
          <w:szCs w:val="24"/>
        </w:rPr>
        <w:t xml:space="preserve"> in the neighbourhood (relative to the group size of native residents) fuel support for the PVV, at least in the short run. When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stay in the neighbourhood for longer, this impact may be curbed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We encourage scholars to replicate our findings, preferably in different countries. </w:t>
      </w:r>
    </w:p>
    <w:p w14:paraId="14B4D2E5" w14:textId="77FB778F" w:rsidR="00541FA8" w:rsidRDefault="00541FA8" w:rsidP="0098522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We tested our hypotheses employing individual-level panel data allowing us to control for (time-stable) unobserved heterogeneity. Given the short time-window between our survey waves, selective residential mobility did not pla</w:t>
      </w:r>
      <w:del w:id="111" w:author="Savelkoul, M.J. (Michael)" w:date="2020-11-30T13:56:00Z">
        <w:r w:rsidDel="0098522A">
          <w:rPr>
            <w:rFonts w:ascii="Times New Roman" w:hAnsi="Times New Roman" w:cs="Times New Roman"/>
            <w:sz w:val="24"/>
            <w:szCs w:val="24"/>
          </w:rPr>
          <w:delText>q</w:delText>
        </w:r>
      </w:del>
      <w:ins w:id="112" w:author="Savelkoul, M.J. (Michael)" w:date="2020-11-30T13:56:00Z">
        <w:r w:rsidR="0098522A">
          <w:rPr>
            <w:rFonts w:ascii="Times New Roman" w:hAnsi="Times New Roman" w:cs="Times New Roman"/>
            <w:sz w:val="24"/>
            <w:szCs w:val="24"/>
          </w:rPr>
          <w:t>g</w:t>
        </w:r>
      </w:ins>
      <w:r>
        <w:rPr>
          <w:rFonts w:ascii="Times New Roman" w:hAnsi="Times New Roman" w:cs="Times New Roman"/>
          <w:sz w:val="24"/>
          <w:szCs w:val="24"/>
        </w:rPr>
        <w:t xml:space="preserve">ue our study. </w:t>
      </w:r>
      <w:ins w:id="113" w:author="Jochem Tolsma" w:date="2020-12-01T10:00:00Z">
        <w:r w:rsidR="00864CFB">
          <w:rPr>
            <w:rFonts w:ascii="Times New Roman" w:hAnsi="Times New Roman" w:cs="Times New Roman"/>
            <w:sz w:val="24"/>
            <w:szCs w:val="24"/>
          </w:rPr>
          <w:t xml:space="preserve">Moreover, </w:t>
        </w:r>
      </w:ins>
      <w:del w:id="114" w:author="Jochem Tolsma" w:date="2020-12-01T10:00:00Z">
        <w:r w:rsidDel="00864CFB">
          <w:rPr>
            <w:rFonts w:ascii="Times New Roman" w:hAnsi="Times New Roman" w:cs="Times New Roman"/>
            <w:sz w:val="24"/>
            <w:szCs w:val="24"/>
          </w:rPr>
          <w:delText xml:space="preserve">Because increased </w:delText>
        </w:r>
      </w:del>
      <w:r>
        <w:rPr>
          <w:rFonts w:ascii="Times New Roman" w:hAnsi="Times New Roman" w:cs="Times New Roman"/>
          <w:sz w:val="24"/>
          <w:szCs w:val="24"/>
        </w:rPr>
        <w:t>exposure to asylum seekers was to a large extent random</w:t>
      </w:r>
      <w:ins w:id="115" w:author="Jochem Tolsma" w:date="2020-12-01T10:00:00Z">
        <w:r w:rsidR="00864CFB">
          <w:rPr>
            <w:rFonts w:ascii="Times New Roman" w:hAnsi="Times New Roman" w:cs="Times New Roman"/>
            <w:sz w:val="24"/>
            <w:szCs w:val="24"/>
          </w:rPr>
          <w:t xml:space="preserve"> and</w:t>
        </w:r>
      </w:ins>
      <w:del w:id="116" w:author="Jochem Tolsma" w:date="2020-12-01T10:00:00Z">
        <w:r w:rsidDel="00864CFB">
          <w:rPr>
            <w:rFonts w:ascii="Times New Roman" w:hAnsi="Times New Roman" w:cs="Times New Roman"/>
            <w:sz w:val="24"/>
            <w:szCs w:val="24"/>
          </w:rPr>
          <w:delText>,</w:delText>
        </w:r>
      </w:del>
      <w:r>
        <w:rPr>
          <w:rFonts w:ascii="Times New Roman" w:hAnsi="Times New Roman" w:cs="Times New Roman"/>
          <w:sz w:val="24"/>
          <w:szCs w:val="24"/>
        </w:rPr>
        <w:t xml:space="preserve"> our study </w:t>
      </w:r>
      <w:ins w:id="117" w:author="Jochem Tolsma" w:date="2020-12-01T10:00:00Z">
        <w:r w:rsidR="00864CFB">
          <w:rPr>
            <w:rFonts w:ascii="Times New Roman" w:hAnsi="Times New Roman" w:cs="Times New Roman"/>
            <w:sz w:val="24"/>
            <w:szCs w:val="24"/>
          </w:rPr>
          <w:t xml:space="preserve">therefore </w:t>
        </w:r>
      </w:ins>
      <w:r>
        <w:rPr>
          <w:rFonts w:ascii="Times New Roman" w:hAnsi="Times New Roman" w:cs="Times New Roman"/>
          <w:sz w:val="24"/>
          <w:szCs w:val="24"/>
        </w:rPr>
        <w:t xml:space="preserve">resembled to some extent a natural experiment. Because of </w:t>
      </w:r>
      <w:ins w:id="118" w:author="Jochem Tolsma" w:date="2020-12-01T09:57:00Z">
        <w:r w:rsidR="00864CFB">
          <w:rPr>
            <w:rFonts w:ascii="Times New Roman" w:hAnsi="Times New Roman" w:cs="Times New Roman"/>
            <w:sz w:val="24"/>
            <w:szCs w:val="24"/>
          </w:rPr>
          <w:t>these three reasons</w:t>
        </w:r>
      </w:ins>
      <w:ins w:id="119" w:author="Jochem Tolsma" w:date="2020-12-01T10:25:00Z">
        <w:r w:rsidR="00706CB2">
          <w:rPr>
            <w:rFonts w:ascii="Times New Roman" w:hAnsi="Times New Roman" w:cs="Times New Roman"/>
            <w:sz w:val="24"/>
            <w:szCs w:val="24"/>
          </w:rPr>
          <w:t xml:space="preserve">, combined with the </w:t>
        </w:r>
      </w:ins>
      <w:del w:id="120" w:author="Jochem Tolsma" w:date="2020-12-01T09:57:00Z">
        <w:r w:rsidDel="00864CFB">
          <w:rPr>
            <w:rFonts w:ascii="Times New Roman" w:hAnsi="Times New Roman" w:cs="Times New Roman"/>
            <w:sz w:val="24"/>
            <w:szCs w:val="24"/>
          </w:rPr>
          <w:delText>our quasi-experimental design</w:delText>
        </w:r>
      </w:del>
      <w:del w:id="121" w:author="Jochem Tolsma" w:date="2020-12-01T09:56:00Z">
        <w:r w:rsidR="00FC4B5E" w:rsidDel="00864CFB">
          <w:rPr>
            <w:rFonts w:ascii="Times New Roman" w:hAnsi="Times New Roman" w:cs="Times New Roman"/>
            <w:sz w:val="24"/>
            <w:szCs w:val="24"/>
          </w:rPr>
          <w:delText>,</w:delText>
        </w:r>
      </w:del>
      <w:del w:id="122" w:author="Jochem Tolsma" w:date="2020-12-01T10:25:00Z">
        <w:r w:rsidR="00FC4B5E" w:rsidDel="00706CB2">
          <w:rPr>
            <w:rFonts w:ascii="Times New Roman" w:hAnsi="Times New Roman" w:cs="Times New Roman"/>
            <w:sz w:val="24"/>
            <w:szCs w:val="24"/>
          </w:rPr>
          <w:delText xml:space="preserve"> </w:delText>
        </w:r>
      </w:del>
      <w:ins w:id="123" w:author="Jochem Tolsma" w:date="2020-12-01T09:53:00Z">
        <w:r w:rsidR="00864CFB">
          <w:rPr>
            <w:rFonts w:ascii="Times New Roman" w:hAnsi="Times New Roman" w:cs="Times New Roman"/>
            <w:sz w:val="24"/>
            <w:szCs w:val="24"/>
          </w:rPr>
          <w:t xml:space="preserve">fairly consistent results </w:t>
        </w:r>
      </w:ins>
      <w:ins w:id="124" w:author="Jochem Tolsma" w:date="2020-12-01T09:54:00Z">
        <w:r w:rsidR="00EF5721">
          <w:rPr>
            <w:rFonts w:ascii="Times New Roman" w:hAnsi="Times New Roman" w:cs="Times New Roman"/>
            <w:sz w:val="24"/>
            <w:szCs w:val="24"/>
          </w:rPr>
          <w:t xml:space="preserve">over </w:t>
        </w:r>
      </w:ins>
      <w:r w:rsidR="00FC4B5E">
        <w:rPr>
          <w:rFonts w:ascii="Times New Roman" w:hAnsi="Times New Roman" w:cs="Times New Roman"/>
          <w:sz w:val="24"/>
          <w:szCs w:val="24"/>
        </w:rPr>
        <w:t>different modelling strategies</w:t>
      </w:r>
      <w:ins w:id="125" w:author="Jochem Tolsma" w:date="2020-12-01T10:26:00Z">
        <w:r w:rsidR="00706CB2">
          <w:rPr>
            <w:rFonts w:ascii="Times New Roman" w:hAnsi="Times New Roman" w:cs="Times New Roman"/>
            <w:sz w:val="24"/>
            <w:szCs w:val="24"/>
          </w:rPr>
          <w:t xml:space="preserve">, </w:t>
        </w:r>
      </w:ins>
      <w:ins w:id="126" w:author="Jochem Tolsma" w:date="2020-12-01T10:24:00Z">
        <w:r w:rsidR="00706CB2">
          <w:rPr>
            <w:rFonts w:ascii="Times New Roman" w:hAnsi="Times New Roman" w:cs="Times New Roman"/>
            <w:sz w:val="24"/>
            <w:szCs w:val="24"/>
          </w:rPr>
          <w:t>many data</w:t>
        </w:r>
      </w:ins>
      <w:ins w:id="127" w:author="Jochem Tolsma" w:date="2020-12-01T10:26:00Z">
        <w:r w:rsidR="00706CB2">
          <w:rPr>
            <w:rFonts w:ascii="Times New Roman" w:hAnsi="Times New Roman" w:cs="Times New Roman"/>
            <w:sz w:val="24"/>
            <w:szCs w:val="24"/>
          </w:rPr>
          <w:t xml:space="preserve"> and model</w:t>
        </w:r>
      </w:ins>
      <w:ins w:id="128" w:author="Jochem Tolsma" w:date="2020-12-01T10:24:00Z">
        <w:r w:rsidR="00706CB2">
          <w:rPr>
            <w:rFonts w:ascii="Times New Roman" w:hAnsi="Times New Roman" w:cs="Times New Roman"/>
            <w:sz w:val="24"/>
            <w:szCs w:val="24"/>
          </w:rPr>
          <w:t xml:space="preserve"> requirements are met to give a causal interpretation to </w:t>
        </w:r>
      </w:ins>
      <w:del w:id="129" w:author="Jochem Tolsma" w:date="2020-12-01T09:57:00Z">
        <w:r w:rsidR="00FC4B5E" w:rsidDel="00864CFB">
          <w:rPr>
            <w:rFonts w:ascii="Times New Roman" w:hAnsi="Times New Roman" w:cs="Times New Roman"/>
            <w:sz w:val="24"/>
            <w:szCs w:val="24"/>
          </w:rPr>
          <w:delText>,</w:delText>
        </w:r>
      </w:del>
      <w:del w:id="130" w:author="Jochem Tolsma" w:date="2020-12-01T09:54:00Z">
        <w:r w:rsidDel="00864CFB">
          <w:rPr>
            <w:rFonts w:ascii="Times New Roman" w:hAnsi="Times New Roman" w:cs="Times New Roman"/>
            <w:sz w:val="24"/>
            <w:szCs w:val="24"/>
          </w:rPr>
          <w:delText xml:space="preserve"> and our results,</w:delText>
        </w:r>
      </w:del>
      <w:del w:id="131" w:author="Jochem Tolsma" w:date="2020-12-01T09:57:00Z">
        <w:r w:rsidDel="00864CFB">
          <w:rPr>
            <w:rFonts w:ascii="Times New Roman" w:hAnsi="Times New Roman" w:cs="Times New Roman"/>
            <w:sz w:val="24"/>
            <w:szCs w:val="24"/>
          </w:rPr>
          <w:delText xml:space="preserve"> </w:delText>
        </w:r>
      </w:del>
      <w:del w:id="132" w:author="Jochem Tolsma" w:date="2020-12-01T09:59:00Z">
        <w:r w:rsidDel="00864CFB">
          <w:rPr>
            <w:rFonts w:ascii="Times New Roman" w:hAnsi="Times New Roman" w:cs="Times New Roman"/>
            <w:sz w:val="24"/>
            <w:szCs w:val="24"/>
          </w:rPr>
          <w:delText>we think it is warranted to state th</w:delText>
        </w:r>
      </w:del>
      <w:ins w:id="133" w:author="Jochem Tolsma" w:date="2020-12-01T09:59:00Z">
        <w:r w:rsidR="00864CFB">
          <w:rPr>
            <w:rFonts w:ascii="Times New Roman" w:hAnsi="Times New Roman" w:cs="Times New Roman"/>
            <w:sz w:val="24"/>
            <w:szCs w:val="24"/>
          </w:rPr>
          <w:t xml:space="preserve">our finding that </w:t>
        </w:r>
      </w:ins>
      <w:del w:id="134" w:author="Jochem Tolsma" w:date="2020-12-01T09:59:00Z">
        <w:r w:rsidDel="00864CFB">
          <w:rPr>
            <w:rFonts w:ascii="Times New Roman" w:hAnsi="Times New Roman" w:cs="Times New Roman"/>
            <w:sz w:val="24"/>
            <w:szCs w:val="24"/>
          </w:rPr>
          <w:delText>at a</w:delText>
        </w:r>
      </w:del>
      <w:ins w:id="135" w:author="Jochem Tolsma" w:date="2020-12-01T09:59:00Z">
        <w:r w:rsidR="00864CFB">
          <w:rPr>
            <w:rFonts w:ascii="Times New Roman" w:hAnsi="Times New Roman" w:cs="Times New Roman"/>
            <w:sz w:val="24"/>
            <w:szCs w:val="24"/>
          </w:rPr>
          <w:t>a</w:t>
        </w:r>
      </w:ins>
      <w:r>
        <w:rPr>
          <w:rFonts w:ascii="Times New Roman" w:hAnsi="Times New Roman" w:cs="Times New Roman"/>
          <w:sz w:val="24"/>
          <w:szCs w:val="24"/>
        </w:rPr>
        <w:t xml:space="preserve">n inflow of asylum seekers into the neighbourhood </w:t>
      </w:r>
      <w:ins w:id="136" w:author="Jochem Tolsma" w:date="2020-12-01T09:59:00Z">
        <w:r w:rsidR="00864CFB">
          <w:rPr>
            <w:rFonts w:ascii="Times New Roman" w:hAnsi="Times New Roman" w:cs="Times New Roman"/>
            <w:sz w:val="24"/>
            <w:szCs w:val="24"/>
          </w:rPr>
          <w:t xml:space="preserve">is related to an </w:t>
        </w:r>
      </w:ins>
      <w:del w:id="137" w:author="Jochem Tolsma" w:date="2020-12-01T09:59:00Z">
        <w:r w:rsidDel="00864CFB">
          <w:rPr>
            <w:rFonts w:ascii="Times New Roman" w:hAnsi="Times New Roman" w:cs="Times New Roman"/>
            <w:sz w:val="24"/>
            <w:szCs w:val="24"/>
          </w:rPr>
          <w:delText>caus</w:delText>
        </w:r>
      </w:del>
      <w:ins w:id="138" w:author="Jochem Tolsma" w:date="2020-12-01T09:59:00Z">
        <w:r w:rsidR="00864CFB">
          <w:rPr>
            <w:rFonts w:ascii="Times New Roman" w:hAnsi="Times New Roman" w:cs="Times New Roman"/>
            <w:sz w:val="24"/>
            <w:szCs w:val="24"/>
          </w:rPr>
          <w:t xml:space="preserve">increase in </w:t>
        </w:r>
      </w:ins>
      <w:del w:id="139" w:author="Jochem Tolsma" w:date="2020-12-01T09:59:00Z">
        <w:r w:rsidDel="00864CFB">
          <w:rPr>
            <w:rFonts w:ascii="Times New Roman" w:hAnsi="Times New Roman" w:cs="Times New Roman"/>
            <w:sz w:val="24"/>
            <w:szCs w:val="24"/>
          </w:rPr>
          <w:delText>es r</w:delText>
        </w:r>
      </w:del>
      <w:ins w:id="140" w:author="Jochem Tolsma" w:date="2020-12-01T09:59:00Z">
        <w:r w:rsidR="00864CFB">
          <w:rPr>
            <w:rFonts w:ascii="Times New Roman" w:hAnsi="Times New Roman" w:cs="Times New Roman"/>
            <w:sz w:val="24"/>
            <w:szCs w:val="24"/>
          </w:rPr>
          <w:t>r</w:t>
        </w:r>
      </w:ins>
      <w:r>
        <w:rPr>
          <w:rFonts w:ascii="Times New Roman" w:hAnsi="Times New Roman" w:cs="Times New Roman"/>
          <w:sz w:val="24"/>
          <w:szCs w:val="24"/>
        </w:rPr>
        <w:t xml:space="preserve">adical right support </w:t>
      </w:r>
      <w:ins w:id="141" w:author="Jochem Tolsma" w:date="2020-12-01T09:59:00Z">
        <w:r w:rsidR="00864CFB">
          <w:rPr>
            <w:rFonts w:ascii="Times New Roman" w:hAnsi="Times New Roman" w:cs="Times New Roman"/>
            <w:sz w:val="24"/>
            <w:szCs w:val="24"/>
          </w:rPr>
          <w:t>in this neighbourhood</w:t>
        </w:r>
      </w:ins>
      <w:ins w:id="142" w:author="Jochem Tolsma" w:date="2020-12-01T10:00:00Z">
        <w:r w:rsidR="00864CFB">
          <w:rPr>
            <w:rFonts w:ascii="Times New Roman" w:hAnsi="Times New Roman" w:cs="Times New Roman"/>
            <w:sz w:val="24"/>
            <w:szCs w:val="24"/>
          </w:rPr>
          <w:t xml:space="preserve">. </w:t>
        </w:r>
      </w:ins>
      <w:del w:id="143" w:author="Jochem Tolsma" w:date="2020-12-01T10:00:00Z">
        <w:r w:rsidDel="00864CFB">
          <w:rPr>
            <w:rFonts w:ascii="Times New Roman" w:hAnsi="Times New Roman" w:cs="Times New Roman"/>
            <w:sz w:val="24"/>
            <w:szCs w:val="24"/>
          </w:rPr>
          <w:delText xml:space="preserve">to increase. </w:delText>
        </w:r>
      </w:del>
      <w:r>
        <w:rPr>
          <w:rFonts w:ascii="Times New Roman" w:hAnsi="Times New Roman" w:cs="Times New Roman"/>
          <w:sz w:val="24"/>
          <w:szCs w:val="24"/>
        </w:rPr>
        <w:t xml:space="preserve">However, we need to acknowledge that </w:t>
      </w:r>
      <w:r w:rsidR="00FC4B5E">
        <w:rPr>
          <w:rFonts w:ascii="Times New Roman" w:hAnsi="Times New Roman" w:cs="Times New Roman"/>
          <w:sz w:val="24"/>
          <w:szCs w:val="24"/>
        </w:rPr>
        <w:t xml:space="preserve">a natural experiment is not a true experiment and that </w:t>
      </w:r>
      <w:r>
        <w:rPr>
          <w:rFonts w:ascii="Times New Roman" w:hAnsi="Times New Roman" w:cs="Times New Roman"/>
          <w:sz w:val="24"/>
          <w:szCs w:val="24"/>
        </w:rPr>
        <w:t>our estimates</w:t>
      </w:r>
      <w:r w:rsidR="00FC4B5E">
        <w:rPr>
          <w:rFonts w:ascii="Times New Roman" w:hAnsi="Times New Roman" w:cs="Times New Roman"/>
          <w:sz w:val="24"/>
          <w:szCs w:val="24"/>
        </w:rPr>
        <w:t xml:space="preserve"> only reached the boundary of the conventi</w:t>
      </w:r>
      <w:ins w:id="144" w:author="Savelkoul, M.J. (Michael)" w:date="2020-11-30T13:58:00Z">
        <w:r w:rsidR="0098522A">
          <w:rPr>
            <w:rFonts w:ascii="Times New Roman" w:hAnsi="Times New Roman" w:cs="Times New Roman"/>
            <w:sz w:val="24"/>
            <w:szCs w:val="24"/>
          </w:rPr>
          <w:t>on</w:t>
        </w:r>
      </w:ins>
      <w:r w:rsidR="00FC4B5E">
        <w:rPr>
          <w:rFonts w:ascii="Times New Roman" w:hAnsi="Times New Roman" w:cs="Times New Roman"/>
          <w:sz w:val="24"/>
          <w:szCs w:val="24"/>
        </w:rPr>
        <w:t>al significance criteria</w:t>
      </w:r>
      <w:del w:id="145" w:author="Savelkoul, M.J. (Michael)" w:date="2020-11-30T13:58:00Z">
        <w:r w:rsidR="00FC4B5E" w:rsidDel="0098522A">
          <w:rPr>
            <w:rFonts w:ascii="Times New Roman" w:hAnsi="Times New Roman" w:cs="Times New Roman"/>
            <w:sz w:val="24"/>
            <w:szCs w:val="24"/>
          </w:rPr>
          <w:delText xml:space="preserve"> and that  </w:delText>
        </w:r>
        <w:r w:rsidDel="0098522A">
          <w:rPr>
            <w:rFonts w:ascii="Times New Roman" w:hAnsi="Times New Roman" w:cs="Times New Roman"/>
            <w:sz w:val="24"/>
            <w:szCs w:val="24"/>
          </w:rPr>
          <w:delText xml:space="preserve">  though we our estimates may be given more we can make relatively strong causal claims on the impact of the refugee crisis on changing support for the PVV</w:delText>
        </w:r>
      </w:del>
      <w:r>
        <w:rPr>
          <w:rFonts w:ascii="Times New Roman" w:hAnsi="Times New Roman" w:cs="Times New Roman"/>
          <w:sz w:val="24"/>
          <w:szCs w:val="24"/>
        </w:rPr>
        <w:t xml:space="preserve">. </w:t>
      </w:r>
    </w:p>
    <w:p w14:paraId="4836AAD0" w14:textId="7F11544B"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(cf. Bansak </w:t>
      </w:r>
      <w:r>
        <w:rPr>
          <w:rFonts w:ascii="Times New Roman" w:hAnsi="Times New Roman" w:cs="Times New Roman"/>
          <w:i/>
          <w:sz w:val="24"/>
          <w:szCs w:val="24"/>
        </w:rPr>
        <w:t>et al.</w:t>
      </w:r>
      <w:r>
        <w:rPr>
          <w:rFonts w:ascii="Times New Roman" w:hAnsi="Times New Roman" w:cs="Times New Roman"/>
          <w:sz w:val="24"/>
          <w:szCs w:val="24"/>
        </w:rPr>
        <w:t xml:space="preserve"> 2016) than ‘classical migrants’. Consequently, the impact of similar unexpected sharp increases in the size of migrant populations in neighbourhoods that result from union formation and labour migration on radical right voting may be </w:t>
      </w:r>
      <w:del w:id="146" w:author="Jochem Tolsma" w:date="2020-12-01T09:55:00Z">
        <w:r w:rsidDel="00864CFB">
          <w:rPr>
            <w:rFonts w:ascii="Times New Roman" w:hAnsi="Times New Roman" w:cs="Times New Roman"/>
            <w:sz w:val="24"/>
            <w:szCs w:val="24"/>
          </w:rPr>
          <w:delText xml:space="preserve">even </w:delText>
        </w:r>
      </w:del>
      <w:r>
        <w:rPr>
          <w:rFonts w:ascii="Times New Roman" w:hAnsi="Times New Roman" w:cs="Times New Roman"/>
          <w:sz w:val="24"/>
          <w:szCs w:val="24"/>
        </w:rPr>
        <w:t xml:space="preserve">larger. Naturally, these latter migration flows are generally less volatile than migration flows as a result of </w:t>
      </w:r>
      <w:ins w:id="147" w:author="Savelkoul, M.J. (Michael)" w:date="2020-11-30T14:02:00Z">
        <w:r w:rsidR="00AA559E">
          <w:rPr>
            <w:rFonts w:ascii="Times New Roman" w:hAnsi="Times New Roman" w:cs="Times New Roman"/>
            <w:sz w:val="24"/>
            <w:szCs w:val="24"/>
          </w:rPr>
          <w:t xml:space="preserve">a </w:t>
        </w:r>
      </w:ins>
      <w:r>
        <w:rPr>
          <w:rFonts w:ascii="Times New Roman" w:hAnsi="Times New Roman" w:cs="Times New Roman"/>
          <w:sz w:val="24"/>
          <w:szCs w:val="24"/>
        </w:rPr>
        <w:t xml:space="preserve">humanitarian crisis and this may explain why previous research only observed small effects of changing migrant sizes in neighbourhoods on radical right voting (e.g. 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p>
    <w:p w14:paraId="7443BFD5" w14:textId="2BE90D11"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(e.g.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from a longitudinal perspective; residents who</w:t>
      </w:r>
      <w:r w:rsidR="004E3349">
        <w:rPr>
          <w:rFonts w:ascii="Times New Roman" w:hAnsi="Times New Roman" w:cs="Times New Roman"/>
          <w:sz w:val="24"/>
          <w:szCs w:val="24"/>
        </w:rPr>
        <w:t xml:space="preserve">se worries about neighbourhood deterioration resulting from migration increased </w:t>
      </w:r>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r w:rsidR="004E3349">
        <w:rPr>
          <w:rFonts w:ascii="Times New Roman" w:hAnsi="Times New Roman" w:cs="Times New Roman"/>
          <w:sz w:val="24"/>
          <w:szCs w:val="24"/>
        </w:rPr>
        <w:t xml:space="preserve">local </w:t>
      </w:r>
      <w:r>
        <w:rPr>
          <w:rFonts w:ascii="Times New Roman" w:hAnsi="Times New Roman" w:cs="Times New Roman"/>
          <w:sz w:val="24"/>
          <w:szCs w:val="24"/>
        </w:rPr>
        <w:t xml:space="preserve">ethnic threat are an important driving force for support for the radical right, this could not explain why </w:t>
      </w:r>
      <w:r>
        <w:rPr>
          <w:rFonts w:ascii="Times New Roman" w:hAnsi="Times New Roman" w:cs="Times New Roman"/>
          <w:sz w:val="24"/>
          <w:szCs w:val="24"/>
        </w:rPr>
        <w:lastRenderedPageBreak/>
        <w:t xml:space="preserve">especially residents of neighbourhoods in which asylum seekers were housed became more likely to vote for the PVV. </w:t>
      </w:r>
      <w:r w:rsidR="004E3349">
        <w:rPr>
          <w:rFonts w:ascii="Times New Roman" w:hAnsi="Times New Roman" w:cs="Times New Roman"/>
          <w:sz w:val="24"/>
          <w:szCs w:val="24"/>
        </w:rPr>
        <w:t xml:space="preserve">This is because an inflow of asylum seekers did not increase feelings of neighbourhood deterioration. </w:t>
      </w:r>
      <w:r w:rsidR="009022CF">
        <w:rPr>
          <w:rFonts w:ascii="Times New Roman" w:hAnsi="Times New Roman" w:cs="Times New Roman"/>
          <w:sz w:val="24"/>
          <w:szCs w:val="24"/>
        </w:rPr>
        <w:t>W</w:t>
      </w:r>
      <w:r w:rsidR="004E3349">
        <w:rPr>
          <w:rFonts w:ascii="Times New Roman" w:hAnsi="Times New Roman" w:cs="Times New Roman"/>
          <w:sz w:val="24"/>
          <w:szCs w:val="24"/>
        </w:rPr>
        <w:t xml:space="preserve">e need to acknowledge that </w:t>
      </w:r>
      <w:r w:rsidR="009022CF">
        <w:rPr>
          <w:rFonts w:ascii="Times New Roman" w:hAnsi="Times New Roman" w:cs="Times New Roman"/>
          <w:sz w:val="24"/>
          <w:szCs w:val="24"/>
        </w:rPr>
        <w:t xml:space="preserve">our single-item </w:t>
      </w:r>
      <w:r w:rsidR="004E3349">
        <w:rPr>
          <w:rFonts w:ascii="Times New Roman" w:hAnsi="Times New Roman" w:cs="Times New Roman"/>
          <w:sz w:val="24"/>
          <w:szCs w:val="24"/>
        </w:rPr>
        <w:t>threat measure</w:t>
      </w:r>
      <w:r w:rsidR="009022CF">
        <w:rPr>
          <w:rFonts w:ascii="Times New Roman" w:hAnsi="Times New Roman" w:cs="Times New Roman"/>
          <w:sz w:val="24"/>
          <w:szCs w:val="24"/>
        </w:rPr>
        <w:t xml:space="preserve"> </w:t>
      </w:r>
      <w:r w:rsidR="004E3349">
        <w:rPr>
          <w:rFonts w:ascii="Times New Roman" w:hAnsi="Times New Roman" w:cs="Times New Roman"/>
          <w:sz w:val="24"/>
          <w:szCs w:val="24"/>
        </w:rPr>
        <w:t xml:space="preserve">did not explicitly refer to economic, cultural or safety issues in the neighbourhood because of the inflow of asylum seekers. </w:t>
      </w:r>
      <w:r w:rsidR="009022CF">
        <w:rPr>
          <w:rFonts w:ascii="Times New Roman" w:hAnsi="Times New Roman" w:cs="Times New Roman"/>
          <w:sz w:val="24"/>
          <w:szCs w:val="24"/>
        </w:rPr>
        <w:t xml:space="preserve">With a better (multi-item) measurement instrument we may have picked up the assumed relation between the inflow of asylum seekers and increased feelings of ethnic threat. However, our null finding, is in line with previous studies, using different measures of ethnic threat. </w:t>
      </w:r>
    </w:p>
    <w:p w14:paraId="66233926" w14:textId="0E100D3D"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r>
        <w:rPr>
          <w:rFonts w:ascii="Times New Roman" w:hAnsi="Times New Roman" w:cs="Times New Roman"/>
          <w:color w:val="212121"/>
          <w:sz w:val="24"/>
          <w:szCs w:val="24"/>
          <w:shd w:val="clear" w:color="auto" w:fill="FFFFFF"/>
        </w:rPr>
        <w:t xml:space="preserve">Karreth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(2015)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(European Commission, 2015a; 2015b; own calculations).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ins w:id="148" w:author="Jochem Tolsma" w:date="2020-11-24T16:55:00Z">
        <w:r w:rsidR="00954D5D">
          <w:rPr>
            <w:rFonts w:ascii="Times New Roman" w:hAnsi="Times New Roman" w:cs="Times New Roman"/>
            <w:sz w:val="24"/>
            <w:szCs w:val="24"/>
          </w:rPr>
          <w:t xml:space="preserve">local </w:t>
        </w:r>
      </w:ins>
      <w:r w:rsidR="001D418D">
        <w:rPr>
          <w:rFonts w:ascii="Times New Roman" w:hAnsi="Times New Roman" w:cs="Times New Roman"/>
          <w:sz w:val="24"/>
          <w:szCs w:val="24"/>
        </w:rPr>
        <w:t xml:space="preserve">outgroup size and support for the radical right. </w:t>
      </w:r>
    </w:p>
    <w:p w14:paraId="705460DC" w14:textId="08C10C97"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 </w:t>
      </w:r>
      <w:ins w:id="149" w:author="Savelkoul, M.J. (Michael)" w:date="2020-11-30T14:09:00Z">
        <w:r w:rsidR="00B76EC1">
          <w:rPr>
            <w:rFonts w:ascii="Times New Roman" w:hAnsi="Times New Roman" w:cs="Times New Roman"/>
            <w:sz w:val="24"/>
            <w:szCs w:val="24"/>
          </w:rPr>
          <w:t xml:space="preserve">may </w:t>
        </w:r>
      </w:ins>
      <w:r>
        <w:rPr>
          <w:rFonts w:ascii="Times New Roman" w:hAnsi="Times New Roman" w:cs="Times New Roman"/>
          <w:sz w:val="24"/>
          <w:szCs w:val="24"/>
        </w:rPr>
        <w:t>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r>
        <w:rPr>
          <w:rFonts w:ascii="Times New Roman" w:hAnsi="Times New Roman" w:cs="Times New Roman"/>
          <w:sz w:val="24"/>
          <w:szCs w:val="24"/>
        </w:rPr>
        <w:t xml:space="preserve">(Nijs </w:t>
      </w:r>
      <w:r>
        <w:rPr>
          <w:rFonts w:ascii="Times New Roman" w:hAnsi="Times New Roman" w:cs="Times New Roman"/>
          <w:i/>
          <w:sz w:val="24"/>
          <w:szCs w:val="24"/>
        </w:rPr>
        <w:t xml:space="preserve">et al. </w:t>
      </w:r>
      <w:r>
        <w:rPr>
          <w:rFonts w:ascii="Times New Roman" w:hAnsi="Times New Roman" w:cs="Times New Roman"/>
          <w:sz w:val="24"/>
          <w:szCs w:val="24"/>
        </w:rPr>
        <w:t>2019)</w:t>
      </w:r>
      <w:r>
        <w:rPr>
          <w:rFonts w:ascii="Times New Roman" w:hAnsi="Times New Roman" w:cs="Times New Roman"/>
          <w:color w:val="212121"/>
          <w:sz w:val="24"/>
          <w:szCs w:val="24"/>
          <w:shd w:val="clear" w:color="auto" w:fill="FFFFFF"/>
        </w:rPr>
        <w:t xml:space="preserve">. </w:t>
      </w:r>
    </w:p>
    <w:p w14:paraId="7014D400" w14:textId="5CE7EDE1"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w:t>
      </w:r>
      <w:r>
        <w:rPr>
          <w:rFonts w:ascii="Times New Roman" w:hAnsi="Times New Roman" w:cs="Times New Roman"/>
          <w:sz w:val="24"/>
          <w:szCs w:val="24"/>
        </w:rPr>
        <w:lastRenderedPageBreak/>
        <w:t xml:space="preserve">seekers in particular. The VVD (next to the PVV the main anti-immigration party) definitely showed colours by making it perfectly clear that to limit the influx of even more </w:t>
      </w:r>
      <w:del w:id="150" w:author="Savelkoul, M.J. (Michael)" w:date="2020-11-30T14:10:00Z">
        <w:r w:rsidDel="00DA4869">
          <w:rPr>
            <w:rFonts w:ascii="Times New Roman" w:hAnsi="Times New Roman" w:cs="Times New Roman"/>
            <w:sz w:val="24"/>
            <w:szCs w:val="24"/>
          </w:rPr>
          <w:delText xml:space="preserve">refugees </w:delText>
        </w:r>
      </w:del>
      <w:ins w:id="151" w:author="Savelkoul, M.J. (Michael)" w:date="2020-11-30T14:10:00Z">
        <w:r w:rsidR="00DA4869">
          <w:rPr>
            <w:rFonts w:ascii="Times New Roman" w:hAnsi="Times New Roman" w:cs="Times New Roman"/>
            <w:sz w:val="24"/>
            <w:szCs w:val="24"/>
          </w:rPr>
          <w:t xml:space="preserve">asylum seekers </w:t>
        </w:r>
      </w:ins>
      <w:r>
        <w:rPr>
          <w:rFonts w:ascii="Times New Roman" w:hAnsi="Times New Roman" w:cs="Times New Roman"/>
          <w:sz w:val="24"/>
          <w:szCs w:val="24"/>
        </w:rPr>
        <w:t xml:space="preserve">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(Kleinnijenhuis and Walter 2014)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7777777" w:rsidR="009653B4" w:rsidRDefault="00E31588">
      <w:pPr>
        <w:spacing w:line="360" w:lineRule="auto"/>
        <w:rPr>
          <w:rFonts w:ascii="Times New Roman" w:hAnsi="Times New Roman" w:cs="Times New Roman"/>
          <w:b/>
          <w:sz w:val="24"/>
          <w:szCs w:val="24"/>
        </w:rPr>
      </w:pPr>
      <w:commentRangeStart w:id="152"/>
      <w:r>
        <w:rPr>
          <w:rFonts w:ascii="Times New Roman" w:hAnsi="Times New Roman" w:cs="Times New Roman"/>
          <w:b/>
          <w:sz w:val="24"/>
          <w:szCs w:val="24"/>
        </w:rPr>
        <w:lastRenderedPageBreak/>
        <w:t>References</w:t>
      </w:r>
      <w:commentRangeEnd w:id="152"/>
      <w:r w:rsidR="00FF3E7A">
        <w:rPr>
          <w:rStyle w:val="CommentReference"/>
        </w:rPr>
        <w:commentReference w:id="152"/>
      </w:r>
    </w:p>
    <w:p w14:paraId="6A737AFA" w14:textId="38FB72C6"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Allison</w:t>
      </w:r>
      <w:del w:id="153" w:author="Savelkoul, M.J. (Michael)" w:date="2020-11-30T15:38: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154" w:author="Savelkoul, M.J. (Michael)" w:date="2020-11-30T15:32:00Z">
        <w:r w:rsidDel="00D77D63">
          <w:rPr>
            <w:rFonts w:ascii="Times New Roman" w:hAnsi="Times New Roman" w:cs="Times New Roman"/>
            <w:sz w:val="24"/>
            <w:szCs w:val="24"/>
          </w:rPr>
          <w:delText xml:space="preserve">Paul </w:delText>
        </w:r>
      </w:del>
      <w:ins w:id="155" w:author="Savelkoul, M.J. (Michael)" w:date="2020-11-30T15:32:00Z">
        <w:r w:rsidR="00D77D63">
          <w:rPr>
            <w:rFonts w:ascii="Times New Roman" w:hAnsi="Times New Roman" w:cs="Times New Roman"/>
            <w:sz w:val="24"/>
            <w:szCs w:val="24"/>
          </w:rPr>
          <w:t xml:space="preserve">P. </w:t>
        </w:r>
      </w:ins>
      <w:r>
        <w:rPr>
          <w:rFonts w:ascii="Times New Roman" w:hAnsi="Times New Roman" w:cs="Times New Roman"/>
          <w:sz w:val="24"/>
          <w:szCs w:val="24"/>
        </w:rPr>
        <w:t xml:space="preserve">D. (2009). </w:t>
      </w:r>
      <w:r>
        <w:rPr>
          <w:rFonts w:ascii="Times New Roman" w:hAnsi="Times New Roman" w:cs="Times New Roman"/>
          <w:i/>
          <w:sz w:val="24"/>
          <w:szCs w:val="24"/>
        </w:rPr>
        <w:t>Fixed Effects Regression Models</w:t>
      </w:r>
      <w:r>
        <w:rPr>
          <w:rFonts w:ascii="Times New Roman" w:hAnsi="Times New Roman" w:cs="Times New Roman"/>
          <w:sz w:val="24"/>
          <w:szCs w:val="24"/>
        </w:rPr>
        <w:t xml:space="preserve">. Thousand Oaks: SAGE </w:t>
      </w:r>
    </w:p>
    <w:p w14:paraId="6B41B23E"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Publications, Inc. </w:t>
      </w:r>
    </w:p>
    <w:p w14:paraId="525FE42A" w14:textId="3BD6AA02"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Allport </w:t>
      </w:r>
      <w:del w:id="156" w:author="Savelkoul, M.J. (Michael)" w:date="2020-11-30T15:32:00Z">
        <w:r w:rsidDel="00D77D63">
          <w:rPr>
            <w:rFonts w:ascii="Times New Roman" w:hAnsi="Times New Roman" w:cs="Times New Roman"/>
            <w:sz w:val="24"/>
            <w:szCs w:val="24"/>
          </w:rPr>
          <w:delText xml:space="preserve">Gordon </w:delText>
        </w:r>
      </w:del>
      <w:ins w:id="157" w:author="Savelkoul, M.J. (Michael)" w:date="2020-11-30T15:32:00Z">
        <w:r w:rsidR="00D77D63">
          <w:rPr>
            <w:rFonts w:ascii="Times New Roman" w:hAnsi="Times New Roman" w:cs="Times New Roman"/>
            <w:sz w:val="24"/>
            <w:szCs w:val="24"/>
          </w:rPr>
          <w:t xml:space="preserve">G. </w:t>
        </w:r>
      </w:ins>
      <w:r>
        <w:rPr>
          <w:rFonts w:ascii="Times New Roman" w:hAnsi="Times New Roman" w:cs="Times New Roman"/>
          <w:sz w:val="24"/>
          <w:szCs w:val="24"/>
        </w:rPr>
        <w:t xml:space="preserve">W. (1979) [1954]. </w:t>
      </w:r>
      <w:r>
        <w:rPr>
          <w:rFonts w:ascii="Times New Roman" w:hAnsi="Times New Roman" w:cs="Times New Roman"/>
          <w:i/>
          <w:sz w:val="24"/>
          <w:szCs w:val="24"/>
        </w:rPr>
        <w:t>The Nature of Prejudice</w:t>
      </w:r>
      <w:r>
        <w:rPr>
          <w:rFonts w:ascii="Times New Roman" w:hAnsi="Times New Roman" w:cs="Times New Roman"/>
          <w:sz w:val="24"/>
          <w:szCs w:val="24"/>
        </w:rPr>
        <w:t>. Boston, MA: Beacon Press.</w:t>
      </w:r>
    </w:p>
    <w:p w14:paraId="43C111F9" w14:textId="178E5913" w:rsidR="009653B4" w:rsidRDefault="00E31588">
      <w:pPr>
        <w:spacing w:line="360" w:lineRule="auto"/>
        <w:ind w:left="709" w:hanging="709"/>
        <w:rPr>
          <w:rStyle w:val="pagelast"/>
          <w:sz w:val="24"/>
          <w:szCs w:val="24"/>
        </w:rPr>
      </w:pPr>
      <w:r>
        <w:rPr>
          <w:rStyle w:val="author"/>
          <w:rFonts w:ascii="Times New Roman" w:hAnsi="Times New Roman" w:cs="Times New Roman"/>
          <w:sz w:val="24"/>
          <w:szCs w:val="24"/>
          <w:shd w:val="clear" w:color="auto" w:fill="FFFFFF"/>
        </w:rPr>
        <w:t>Arzheimer</w:t>
      </w:r>
      <w:del w:id="158" w:author="Savelkoul, M.J. (Michael)" w:date="2020-11-30T15:38:00Z">
        <w:r w:rsidDel="001C2D98">
          <w:rPr>
            <w:rStyle w:val="author"/>
            <w:rFonts w:ascii="Times New Roman" w:hAnsi="Times New Roman" w:cs="Times New Roman"/>
            <w:sz w:val="24"/>
            <w:szCs w:val="24"/>
            <w:shd w:val="clear" w:color="auto" w:fill="FFFFFF"/>
          </w:rPr>
          <w:delText>,</w:delText>
        </w:r>
      </w:del>
      <w:r>
        <w:rPr>
          <w:rStyle w:val="author"/>
          <w:rFonts w:ascii="Times New Roman" w:hAnsi="Times New Roman" w:cs="Times New Roman"/>
          <w:sz w:val="24"/>
          <w:szCs w:val="24"/>
          <w:shd w:val="clear" w:color="auto" w:fill="FFFFFF"/>
        </w:rPr>
        <w:t xml:space="preserve"> </w:t>
      </w:r>
      <w:del w:id="159" w:author="Savelkoul, M.J. (Michael)" w:date="2020-11-30T15:32:00Z">
        <w:r w:rsidDel="00D77D63">
          <w:rPr>
            <w:rStyle w:val="author"/>
            <w:rFonts w:ascii="Times New Roman" w:hAnsi="Times New Roman" w:cs="Times New Roman"/>
            <w:sz w:val="24"/>
            <w:szCs w:val="24"/>
            <w:shd w:val="clear" w:color="auto" w:fill="FFFFFF"/>
          </w:rPr>
          <w:delText xml:space="preserve">Kai </w:delText>
        </w:r>
      </w:del>
      <w:ins w:id="160" w:author="Savelkoul, M.J. (Michael)" w:date="2020-11-30T15:32:00Z">
        <w:r w:rsidR="00D77D63">
          <w:rPr>
            <w:rStyle w:val="author"/>
            <w:rFonts w:ascii="Times New Roman" w:hAnsi="Times New Roman" w:cs="Times New Roman"/>
            <w:sz w:val="24"/>
            <w:szCs w:val="24"/>
            <w:shd w:val="clear" w:color="auto" w:fill="FFFFFF"/>
          </w:rPr>
          <w:t xml:space="preserve">K. </w:t>
        </w:r>
      </w:ins>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2009)</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Contextual Factors and the Extreme Right Vote in Western Europe, 1980-2002’,</w:t>
      </w:r>
      <w:r>
        <w:rPr>
          <w:rStyle w:val="apple-converted-space"/>
          <w:rFonts w:ascii="Times New Roman" w:hAnsi="Times New Roman" w:cs="Times New Roman"/>
          <w:sz w:val="24"/>
          <w:szCs w:val="24"/>
          <w:shd w:val="clear" w:color="auto" w:fill="FFFFFF"/>
        </w:rPr>
        <w:t> </w:t>
      </w:r>
      <w:r>
        <w:rPr>
          <w:rStyle w:val="journaltitle"/>
          <w:rFonts w:ascii="Times New Roman" w:hAnsi="Times New Roman" w:cs="Times New Roman"/>
          <w:i/>
          <w:iCs/>
          <w:sz w:val="24"/>
          <w:szCs w:val="24"/>
          <w:shd w:val="clear" w:color="auto" w:fill="FFFFFF"/>
        </w:rPr>
        <w:t>American Journal of Political Science</w:t>
      </w:r>
      <w:r>
        <w:rPr>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 </w:t>
      </w:r>
      <w:r>
        <w:rPr>
          <w:rStyle w:val="vol"/>
          <w:rFonts w:ascii="Times New Roman" w:hAnsi="Times New Roman" w:cs="Times New Roman"/>
          <w:bCs/>
          <w:sz w:val="24"/>
          <w:szCs w:val="24"/>
          <w:shd w:val="clear" w:color="auto" w:fill="FFFFFF"/>
        </w:rPr>
        <w:t>53:</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259</w:t>
      </w:r>
      <w:r>
        <w:rPr>
          <w:rFonts w:ascii="Times New Roman" w:hAnsi="Times New Roman"/>
          <w:sz w:val="24"/>
          <w:szCs w:val="24"/>
        </w:rPr>
        <w:t>–</w:t>
      </w:r>
      <w:r>
        <w:rPr>
          <w:rStyle w:val="pagelast"/>
          <w:rFonts w:ascii="Times New Roman" w:hAnsi="Times New Roman" w:cs="Times New Roman"/>
          <w:sz w:val="24"/>
          <w:szCs w:val="24"/>
          <w:shd w:val="clear" w:color="auto" w:fill="FFFFFF"/>
        </w:rPr>
        <w:t>275.</w:t>
      </w:r>
    </w:p>
    <w:p w14:paraId="009D3E7F" w14:textId="77777777"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Arzheimer</w:t>
      </w:r>
      <w:del w:id="161" w:author="Savelkoul, M.J. (Michael)" w:date="2020-11-30T15:38:00Z">
        <w:r w:rsidRPr="006D5ACA" w:rsidDel="001C2D98">
          <w:rPr>
            <w:rFonts w:ascii="Times New Roman" w:hAnsi="Times New Roman" w:cs="Times New Roman"/>
            <w:sz w:val="24"/>
            <w:szCs w:val="24"/>
          </w:rPr>
          <w:delText>,</w:delText>
        </w:r>
      </w:del>
      <w:r w:rsidRPr="006D5ACA">
        <w:rPr>
          <w:rFonts w:ascii="Times New Roman" w:hAnsi="Times New Roman" w:cs="Times New Roman"/>
          <w:sz w:val="24"/>
          <w:szCs w:val="24"/>
        </w:rPr>
        <w:t xml:space="preserve"> K., &amp; Carter</w:t>
      </w:r>
      <w:del w:id="162" w:author="Savelkoul, M.J. (Michael)" w:date="2020-11-30T15:38:00Z">
        <w:r w:rsidRPr="006D5ACA" w:rsidDel="001C2D98">
          <w:rPr>
            <w:rFonts w:ascii="Times New Roman" w:hAnsi="Times New Roman" w:cs="Times New Roman"/>
            <w:sz w:val="24"/>
            <w:szCs w:val="24"/>
          </w:rPr>
          <w:delText>,</w:delText>
        </w:r>
      </w:del>
      <w:r w:rsidRPr="006D5ACA">
        <w:rPr>
          <w:rFonts w:ascii="Times New Roman" w:hAnsi="Times New Roman" w:cs="Times New Roman"/>
          <w:sz w:val="24"/>
          <w:szCs w:val="24"/>
        </w:rPr>
        <w:t xml:space="preserve"> E. (2006). Political opportunity structures and right‐wing extremist </w:t>
      </w:r>
    </w:p>
    <w:p w14:paraId="41B930AD" w14:textId="02B1F8AA" w:rsidR="006D5ACA" w:rsidRDefault="006D5ACA" w:rsidP="006D5ACA">
      <w:pPr>
        <w:spacing w:line="360" w:lineRule="auto"/>
        <w:ind w:firstLine="708"/>
        <w:rPr>
          <w:rFonts w:ascii="Times New Roman" w:hAnsi="Times New Roman" w:cs="Times New Roman"/>
          <w:sz w:val="24"/>
          <w:szCs w:val="24"/>
        </w:rPr>
      </w:pPr>
      <w:r w:rsidRPr="006D5ACA">
        <w:rPr>
          <w:rFonts w:ascii="Times New Roman" w:hAnsi="Times New Roman" w:cs="Times New Roman"/>
          <w:sz w:val="24"/>
          <w:szCs w:val="24"/>
        </w:rPr>
        <w:t xml:space="preserve">party success. </w:t>
      </w:r>
      <w:r w:rsidRPr="006D5ACA">
        <w:rPr>
          <w:rFonts w:ascii="Times New Roman" w:hAnsi="Times New Roman" w:cs="Times New Roman"/>
          <w:i/>
          <w:sz w:val="24"/>
          <w:szCs w:val="24"/>
        </w:rPr>
        <w:t>European Journal of Political Research</w:t>
      </w:r>
      <w:r w:rsidRPr="006D5ACA">
        <w:rPr>
          <w:rFonts w:ascii="Times New Roman" w:hAnsi="Times New Roman" w:cs="Times New Roman"/>
          <w:sz w:val="24"/>
          <w:szCs w:val="24"/>
        </w:rPr>
        <w:t xml:space="preserve">, 45(3), 419-443. </w:t>
      </w:r>
    </w:p>
    <w:p w14:paraId="60DB5AD1" w14:textId="589EDB31" w:rsidR="009653B4" w:rsidDel="00D77D63" w:rsidRDefault="00E31588">
      <w:pPr>
        <w:spacing w:line="360" w:lineRule="auto"/>
        <w:rPr>
          <w:del w:id="163" w:author="Savelkoul, M.J. (Michael)" w:date="2020-11-30T15:33:00Z"/>
          <w:rFonts w:ascii="Times New Roman" w:hAnsi="Times New Roman" w:cs="Times New Roman"/>
          <w:sz w:val="24"/>
          <w:szCs w:val="24"/>
        </w:rPr>
      </w:pPr>
      <w:r>
        <w:rPr>
          <w:rFonts w:ascii="Times New Roman" w:hAnsi="Times New Roman" w:cs="Times New Roman"/>
          <w:sz w:val="24"/>
          <w:szCs w:val="24"/>
        </w:rPr>
        <w:t>Bakker</w:t>
      </w:r>
      <w:del w:id="164"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165" w:author="Savelkoul, M.J. (Michael)" w:date="2020-11-30T15:32:00Z">
        <w:r w:rsidDel="00D77D63">
          <w:rPr>
            <w:rFonts w:ascii="Times New Roman" w:hAnsi="Times New Roman" w:cs="Times New Roman"/>
            <w:sz w:val="24"/>
            <w:szCs w:val="24"/>
          </w:rPr>
          <w:delText>Ryan</w:delText>
        </w:r>
      </w:del>
      <w:ins w:id="166" w:author="Savelkoul, M.J. (Michael)" w:date="2020-11-30T15:32:00Z">
        <w:r w:rsidR="00D77D63">
          <w:rPr>
            <w:rFonts w:ascii="Times New Roman" w:hAnsi="Times New Roman" w:cs="Times New Roman"/>
            <w:sz w:val="24"/>
            <w:szCs w:val="24"/>
          </w:rPr>
          <w:t>R.</w:t>
        </w:r>
      </w:ins>
      <w:r>
        <w:rPr>
          <w:rFonts w:ascii="Times New Roman" w:hAnsi="Times New Roman" w:cs="Times New Roman"/>
          <w:sz w:val="24"/>
          <w:szCs w:val="24"/>
        </w:rPr>
        <w:t xml:space="preserve">, </w:t>
      </w:r>
      <w:del w:id="167" w:author="Savelkoul, M.J. (Michael)" w:date="2020-11-30T15:32:00Z">
        <w:r w:rsidDel="00D77D63">
          <w:rPr>
            <w:rFonts w:ascii="Times New Roman" w:hAnsi="Times New Roman" w:cs="Times New Roman"/>
            <w:sz w:val="24"/>
            <w:szCs w:val="24"/>
          </w:rPr>
          <w:delText xml:space="preserve">Erica </w:delText>
        </w:r>
      </w:del>
      <w:r>
        <w:rPr>
          <w:rFonts w:ascii="Times New Roman" w:hAnsi="Times New Roman" w:cs="Times New Roman"/>
          <w:sz w:val="24"/>
          <w:szCs w:val="24"/>
        </w:rPr>
        <w:t>Edwards</w:t>
      </w:r>
      <w:ins w:id="168" w:author="Savelkoul, M.J. (Michael)" w:date="2020-11-30T15:32:00Z">
        <w:r w:rsidR="00D77D63">
          <w:rPr>
            <w:rFonts w:ascii="Times New Roman" w:hAnsi="Times New Roman" w:cs="Times New Roman"/>
            <w:sz w:val="24"/>
            <w:szCs w:val="24"/>
          </w:rPr>
          <w:t xml:space="preserve"> E.</w:t>
        </w:r>
      </w:ins>
      <w:r>
        <w:rPr>
          <w:rFonts w:ascii="Times New Roman" w:hAnsi="Times New Roman" w:cs="Times New Roman"/>
          <w:sz w:val="24"/>
          <w:szCs w:val="24"/>
        </w:rPr>
        <w:t xml:space="preserve">, </w:t>
      </w:r>
      <w:del w:id="169" w:author="Savelkoul, M.J. (Michael)" w:date="2020-11-30T15:32:00Z">
        <w:r w:rsidDel="00D77D63">
          <w:rPr>
            <w:rFonts w:ascii="Times New Roman" w:hAnsi="Times New Roman" w:cs="Times New Roman"/>
            <w:sz w:val="24"/>
            <w:szCs w:val="24"/>
          </w:rPr>
          <w:delText xml:space="preserve">Liesbet </w:delText>
        </w:r>
      </w:del>
      <w:r>
        <w:rPr>
          <w:rFonts w:ascii="Times New Roman" w:hAnsi="Times New Roman" w:cs="Times New Roman"/>
          <w:sz w:val="24"/>
          <w:szCs w:val="24"/>
        </w:rPr>
        <w:t>Hooghe</w:t>
      </w:r>
      <w:del w:id="170" w:author="Savelkoul, M.J. (Michael)" w:date="2020-11-30T15:39:00Z">
        <w:r w:rsidDel="001C2D98">
          <w:rPr>
            <w:rFonts w:ascii="Times New Roman" w:hAnsi="Times New Roman" w:cs="Times New Roman"/>
            <w:sz w:val="24"/>
            <w:szCs w:val="24"/>
          </w:rPr>
          <w:delText>,</w:delText>
        </w:r>
      </w:del>
      <w:ins w:id="171" w:author="Savelkoul, M.J. (Michael)" w:date="2020-11-30T15:32:00Z">
        <w:r w:rsidR="00D77D63">
          <w:rPr>
            <w:rFonts w:ascii="Times New Roman" w:hAnsi="Times New Roman" w:cs="Times New Roman"/>
            <w:sz w:val="24"/>
            <w:szCs w:val="24"/>
          </w:rPr>
          <w:t xml:space="preserve"> L., </w:t>
        </w:r>
      </w:ins>
      <w:del w:id="172" w:author="Savelkoul, M.J. (Michael)" w:date="2020-11-30T15:33:00Z">
        <w:r w:rsidDel="00D77D63">
          <w:rPr>
            <w:rFonts w:ascii="Times New Roman" w:hAnsi="Times New Roman" w:cs="Times New Roman"/>
            <w:sz w:val="24"/>
            <w:szCs w:val="24"/>
          </w:rPr>
          <w:delText xml:space="preserve"> Seth </w:delText>
        </w:r>
      </w:del>
      <w:r>
        <w:rPr>
          <w:rFonts w:ascii="Times New Roman" w:hAnsi="Times New Roman" w:cs="Times New Roman"/>
          <w:sz w:val="24"/>
          <w:szCs w:val="24"/>
        </w:rPr>
        <w:t>Jolly</w:t>
      </w:r>
      <w:del w:id="173"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ins w:id="174" w:author="Savelkoul, M.J. (Michael)" w:date="2020-11-30T15:33:00Z">
        <w:r w:rsidR="00D77D63">
          <w:rPr>
            <w:rFonts w:ascii="Times New Roman" w:hAnsi="Times New Roman" w:cs="Times New Roman"/>
            <w:sz w:val="24"/>
            <w:szCs w:val="24"/>
          </w:rPr>
          <w:t xml:space="preserve">S., </w:t>
        </w:r>
      </w:ins>
      <w:del w:id="175" w:author="Savelkoul, M.J. (Michael)" w:date="2020-11-30T15:33:00Z">
        <w:r w:rsidDel="00D77D63">
          <w:rPr>
            <w:rFonts w:ascii="Times New Roman" w:hAnsi="Times New Roman" w:cs="Times New Roman"/>
            <w:sz w:val="24"/>
            <w:szCs w:val="24"/>
          </w:rPr>
          <w:delText xml:space="preserve">Gary </w:delText>
        </w:r>
      </w:del>
      <w:r>
        <w:rPr>
          <w:rFonts w:ascii="Times New Roman" w:hAnsi="Times New Roman" w:cs="Times New Roman"/>
          <w:sz w:val="24"/>
          <w:szCs w:val="24"/>
        </w:rPr>
        <w:t>Marks</w:t>
      </w:r>
      <w:ins w:id="176" w:author="Savelkoul, M.J. (Michael)" w:date="2020-11-30T15:39:00Z">
        <w:r w:rsidR="001C2D98">
          <w:rPr>
            <w:rFonts w:ascii="Times New Roman" w:hAnsi="Times New Roman" w:cs="Times New Roman"/>
            <w:sz w:val="24"/>
            <w:szCs w:val="24"/>
          </w:rPr>
          <w:t xml:space="preserve"> </w:t>
        </w:r>
      </w:ins>
      <w:del w:id="177" w:author="Savelkoul, M.J. (Michael)" w:date="2020-11-30T15:39:00Z">
        <w:r w:rsidDel="001C2D98">
          <w:rPr>
            <w:rFonts w:ascii="Times New Roman" w:hAnsi="Times New Roman" w:cs="Times New Roman"/>
            <w:sz w:val="24"/>
            <w:szCs w:val="24"/>
          </w:rPr>
          <w:delText xml:space="preserve">, </w:delText>
        </w:r>
      </w:del>
      <w:ins w:id="178" w:author="Savelkoul, M.J. (Michael)" w:date="2020-11-30T15:33:00Z">
        <w:r w:rsidR="00D77D63">
          <w:rPr>
            <w:rFonts w:ascii="Times New Roman" w:hAnsi="Times New Roman" w:cs="Times New Roman"/>
            <w:sz w:val="24"/>
            <w:szCs w:val="24"/>
          </w:rPr>
          <w:t xml:space="preserve">G., </w:t>
        </w:r>
      </w:ins>
      <w:del w:id="179" w:author="Savelkoul, M.J. (Michael)" w:date="2020-11-30T15:33:00Z">
        <w:r w:rsidDel="00D77D63">
          <w:rPr>
            <w:rFonts w:ascii="Times New Roman" w:hAnsi="Times New Roman" w:cs="Times New Roman"/>
            <w:sz w:val="24"/>
            <w:szCs w:val="24"/>
          </w:rPr>
          <w:delText xml:space="preserve">Jonathan </w:delText>
        </w:r>
      </w:del>
      <w:r>
        <w:rPr>
          <w:rFonts w:ascii="Times New Roman" w:hAnsi="Times New Roman" w:cs="Times New Roman"/>
          <w:sz w:val="24"/>
          <w:szCs w:val="24"/>
        </w:rPr>
        <w:t>Polk</w:t>
      </w:r>
      <w:del w:id="180"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ins w:id="181" w:author="Savelkoul, M.J. (Michael)" w:date="2020-11-30T15:33:00Z">
        <w:r w:rsidR="00D77D63">
          <w:rPr>
            <w:rFonts w:ascii="Times New Roman" w:hAnsi="Times New Roman" w:cs="Times New Roman"/>
            <w:sz w:val="24"/>
            <w:szCs w:val="24"/>
          </w:rPr>
          <w:t xml:space="preserve">J. </w:t>
        </w:r>
      </w:ins>
      <w:del w:id="182" w:author="Savelkoul, M.J. (Michael)" w:date="2020-11-30T15:33:00Z">
        <w:r w:rsidDel="00D77D63">
          <w:rPr>
            <w:rFonts w:ascii="Times New Roman" w:hAnsi="Times New Roman" w:cs="Times New Roman"/>
            <w:sz w:val="24"/>
            <w:szCs w:val="24"/>
          </w:rPr>
          <w:delText xml:space="preserve">Jan </w:delText>
        </w:r>
      </w:del>
    </w:p>
    <w:p w14:paraId="71002D07" w14:textId="77777777" w:rsidR="001C2D98" w:rsidRPr="00864CFB" w:rsidRDefault="00E31588">
      <w:pPr>
        <w:spacing w:line="360" w:lineRule="auto"/>
        <w:rPr>
          <w:ins w:id="183" w:author="Savelkoul, M.J. (Michael)" w:date="2020-11-30T15:39:00Z"/>
          <w:rFonts w:ascii="Times New Roman" w:hAnsi="Times New Roman" w:cs="Times New Roman"/>
          <w:sz w:val="24"/>
          <w:szCs w:val="24"/>
          <w:lang w:val="nl-NL"/>
          <w:rPrChange w:id="184" w:author="Jochem Tolsma" w:date="2020-12-01T09:53:00Z">
            <w:rPr>
              <w:ins w:id="185" w:author="Savelkoul, M.J. (Michael)" w:date="2020-11-30T15:39:00Z"/>
              <w:rFonts w:ascii="Times New Roman" w:hAnsi="Times New Roman" w:cs="Times New Roman"/>
              <w:sz w:val="24"/>
              <w:szCs w:val="24"/>
            </w:rPr>
          </w:rPrChange>
        </w:rPr>
        <w:pPrChange w:id="186" w:author="Savelkoul, M.J. (Michael)" w:date="2020-11-30T15:33:00Z">
          <w:pPr>
            <w:spacing w:line="360" w:lineRule="auto"/>
            <w:ind w:left="709"/>
          </w:pPr>
        </w:pPrChange>
      </w:pPr>
      <w:r w:rsidRPr="00864CFB">
        <w:rPr>
          <w:rFonts w:ascii="Times New Roman" w:hAnsi="Times New Roman" w:cs="Times New Roman"/>
          <w:sz w:val="24"/>
          <w:szCs w:val="24"/>
          <w:lang w:val="nl-NL"/>
          <w:rPrChange w:id="187" w:author="Jochem Tolsma" w:date="2020-12-01T09:53:00Z">
            <w:rPr>
              <w:rFonts w:ascii="Times New Roman" w:hAnsi="Times New Roman" w:cs="Times New Roman"/>
              <w:sz w:val="24"/>
              <w:szCs w:val="24"/>
            </w:rPr>
          </w:rPrChange>
        </w:rPr>
        <w:t>Rovny</w:t>
      </w:r>
      <w:del w:id="188" w:author="Savelkoul, M.J. (Michael)" w:date="2020-11-30T15:39:00Z">
        <w:r w:rsidRPr="00864CFB" w:rsidDel="001C2D98">
          <w:rPr>
            <w:rFonts w:ascii="Times New Roman" w:hAnsi="Times New Roman" w:cs="Times New Roman"/>
            <w:sz w:val="24"/>
            <w:szCs w:val="24"/>
            <w:lang w:val="nl-NL"/>
            <w:rPrChange w:id="189" w:author="Jochem Tolsma" w:date="2020-12-01T09:53:00Z">
              <w:rPr>
                <w:rFonts w:ascii="Times New Roman" w:hAnsi="Times New Roman" w:cs="Times New Roman"/>
                <w:sz w:val="24"/>
                <w:szCs w:val="24"/>
              </w:rPr>
            </w:rPrChange>
          </w:rPr>
          <w:delText>,</w:delText>
        </w:r>
      </w:del>
      <w:r w:rsidRPr="00864CFB">
        <w:rPr>
          <w:rFonts w:ascii="Times New Roman" w:hAnsi="Times New Roman" w:cs="Times New Roman"/>
          <w:sz w:val="24"/>
          <w:szCs w:val="24"/>
          <w:lang w:val="nl-NL"/>
          <w:rPrChange w:id="190" w:author="Jochem Tolsma" w:date="2020-12-01T09:53:00Z">
            <w:rPr>
              <w:rFonts w:ascii="Times New Roman" w:hAnsi="Times New Roman" w:cs="Times New Roman"/>
              <w:sz w:val="24"/>
              <w:szCs w:val="24"/>
            </w:rPr>
          </w:rPrChange>
        </w:rPr>
        <w:t xml:space="preserve"> </w:t>
      </w:r>
      <w:ins w:id="191" w:author="Savelkoul, M.J. (Michael)" w:date="2020-11-30T15:33:00Z">
        <w:r w:rsidR="00D77D63" w:rsidRPr="00864CFB">
          <w:rPr>
            <w:rFonts w:ascii="Times New Roman" w:hAnsi="Times New Roman" w:cs="Times New Roman"/>
            <w:sz w:val="24"/>
            <w:szCs w:val="24"/>
            <w:lang w:val="nl-NL"/>
            <w:rPrChange w:id="192" w:author="Jochem Tolsma" w:date="2020-12-01T09:53:00Z">
              <w:rPr>
                <w:rFonts w:ascii="Times New Roman" w:hAnsi="Times New Roman" w:cs="Times New Roman"/>
                <w:sz w:val="24"/>
                <w:szCs w:val="24"/>
              </w:rPr>
            </w:rPrChange>
          </w:rPr>
          <w:t xml:space="preserve">J., </w:t>
        </w:r>
      </w:ins>
      <w:del w:id="193" w:author="Savelkoul, M.J. (Michael)" w:date="2020-11-30T15:33:00Z">
        <w:r w:rsidRPr="00864CFB" w:rsidDel="00D77D63">
          <w:rPr>
            <w:rFonts w:ascii="Times New Roman" w:hAnsi="Times New Roman" w:cs="Times New Roman"/>
            <w:sz w:val="24"/>
            <w:szCs w:val="24"/>
            <w:lang w:val="nl-NL"/>
            <w:rPrChange w:id="194" w:author="Jochem Tolsma" w:date="2020-12-01T09:53:00Z">
              <w:rPr>
                <w:rFonts w:ascii="Times New Roman" w:hAnsi="Times New Roman" w:cs="Times New Roman"/>
                <w:sz w:val="24"/>
                <w:szCs w:val="24"/>
              </w:rPr>
            </w:rPrChange>
          </w:rPr>
          <w:delText xml:space="preserve">Marco </w:delText>
        </w:r>
      </w:del>
      <w:r w:rsidRPr="00864CFB">
        <w:rPr>
          <w:rFonts w:ascii="Times New Roman" w:hAnsi="Times New Roman" w:cs="Times New Roman"/>
          <w:sz w:val="24"/>
          <w:szCs w:val="24"/>
          <w:lang w:val="nl-NL"/>
          <w:rPrChange w:id="195" w:author="Jochem Tolsma" w:date="2020-12-01T09:53:00Z">
            <w:rPr>
              <w:rFonts w:ascii="Times New Roman" w:hAnsi="Times New Roman" w:cs="Times New Roman"/>
              <w:sz w:val="24"/>
              <w:szCs w:val="24"/>
            </w:rPr>
          </w:rPrChange>
        </w:rPr>
        <w:t>Steenbergen</w:t>
      </w:r>
      <w:del w:id="196" w:author="Savelkoul, M.J. (Michael)" w:date="2020-11-30T15:39:00Z">
        <w:r w:rsidRPr="00864CFB" w:rsidDel="001C2D98">
          <w:rPr>
            <w:rFonts w:ascii="Times New Roman" w:hAnsi="Times New Roman" w:cs="Times New Roman"/>
            <w:sz w:val="24"/>
            <w:szCs w:val="24"/>
            <w:lang w:val="nl-NL"/>
            <w:rPrChange w:id="197" w:author="Jochem Tolsma" w:date="2020-12-01T09:53:00Z">
              <w:rPr>
                <w:rFonts w:ascii="Times New Roman" w:hAnsi="Times New Roman" w:cs="Times New Roman"/>
                <w:sz w:val="24"/>
                <w:szCs w:val="24"/>
              </w:rPr>
            </w:rPrChange>
          </w:rPr>
          <w:delText>,</w:delText>
        </w:r>
      </w:del>
      <w:r w:rsidRPr="00864CFB">
        <w:rPr>
          <w:rFonts w:ascii="Times New Roman" w:hAnsi="Times New Roman" w:cs="Times New Roman"/>
          <w:sz w:val="24"/>
          <w:szCs w:val="24"/>
          <w:lang w:val="nl-NL"/>
          <w:rPrChange w:id="198" w:author="Jochem Tolsma" w:date="2020-12-01T09:53:00Z">
            <w:rPr>
              <w:rFonts w:ascii="Times New Roman" w:hAnsi="Times New Roman" w:cs="Times New Roman"/>
              <w:sz w:val="24"/>
              <w:szCs w:val="24"/>
            </w:rPr>
          </w:rPrChange>
        </w:rPr>
        <w:t xml:space="preserve"> </w:t>
      </w:r>
      <w:ins w:id="199" w:author="Savelkoul, M.J. (Michael)" w:date="2020-11-30T15:33:00Z">
        <w:r w:rsidR="00D77D63" w:rsidRPr="00864CFB">
          <w:rPr>
            <w:rFonts w:ascii="Times New Roman" w:hAnsi="Times New Roman" w:cs="Times New Roman"/>
            <w:sz w:val="24"/>
            <w:szCs w:val="24"/>
            <w:lang w:val="nl-NL"/>
            <w:rPrChange w:id="200" w:author="Jochem Tolsma" w:date="2020-12-01T09:53:00Z">
              <w:rPr>
                <w:rFonts w:ascii="Times New Roman" w:hAnsi="Times New Roman" w:cs="Times New Roman"/>
                <w:sz w:val="24"/>
                <w:szCs w:val="24"/>
              </w:rPr>
            </w:rPrChange>
          </w:rPr>
          <w:t xml:space="preserve">M. </w:t>
        </w:r>
      </w:ins>
      <w:del w:id="201" w:author="Savelkoul, M.J. (Michael)" w:date="2020-11-30T15:33:00Z">
        <w:r w:rsidRPr="00864CFB" w:rsidDel="00D77D63">
          <w:rPr>
            <w:rFonts w:ascii="Times New Roman" w:hAnsi="Times New Roman" w:cs="Times New Roman"/>
            <w:sz w:val="24"/>
            <w:szCs w:val="24"/>
            <w:lang w:val="nl-NL"/>
            <w:rPrChange w:id="202" w:author="Jochem Tolsma" w:date="2020-12-01T09:53:00Z">
              <w:rPr>
                <w:rFonts w:ascii="Times New Roman" w:hAnsi="Times New Roman" w:cs="Times New Roman"/>
                <w:sz w:val="24"/>
                <w:szCs w:val="24"/>
              </w:rPr>
            </w:rPrChange>
          </w:rPr>
          <w:delText xml:space="preserve">and </w:delText>
        </w:r>
      </w:del>
      <w:ins w:id="203" w:author="Savelkoul, M.J. (Michael)" w:date="2020-11-30T15:33:00Z">
        <w:r w:rsidR="00D77D63" w:rsidRPr="00864CFB">
          <w:rPr>
            <w:rFonts w:ascii="Times New Roman" w:hAnsi="Times New Roman" w:cs="Times New Roman"/>
            <w:sz w:val="24"/>
            <w:szCs w:val="24"/>
            <w:lang w:val="nl-NL"/>
            <w:rPrChange w:id="204" w:author="Jochem Tolsma" w:date="2020-12-01T09:53:00Z">
              <w:rPr>
                <w:rFonts w:ascii="Times New Roman" w:hAnsi="Times New Roman" w:cs="Times New Roman"/>
                <w:sz w:val="24"/>
                <w:szCs w:val="24"/>
              </w:rPr>
            </w:rPrChange>
          </w:rPr>
          <w:t xml:space="preserve">&amp; </w:t>
        </w:r>
      </w:ins>
    </w:p>
    <w:p w14:paraId="5A37EA34" w14:textId="7A6E3550" w:rsidR="009653B4" w:rsidRDefault="00E31588">
      <w:pPr>
        <w:spacing w:line="360" w:lineRule="auto"/>
        <w:ind w:left="708"/>
        <w:rPr>
          <w:rFonts w:ascii="Times New Roman" w:hAnsi="Times New Roman" w:cs="Times New Roman"/>
          <w:i/>
          <w:sz w:val="24"/>
          <w:szCs w:val="24"/>
        </w:rPr>
        <w:pPrChange w:id="205" w:author="Savelkoul, M.J. (Michael)" w:date="2020-11-30T15:39:00Z">
          <w:pPr>
            <w:spacing w:line="360" w:lineRule="auto"/>
            <w:ind w:left="709"/>
          </w:pPr>
        </w:pPrChange>
      </w:pPr>
      <w:del w:id="206" w:author="Savelkoul, M.J. (Michael)" w:date="2020-11-30T15:33:00Z">
        <w:r w:rsidRPr="00864CFB" w:rsidDel="00D77D63">
          <w:rPr>
            <w:rFonts w:ascii="Times New Roman" w:hAnsi="Times New Roman" w:cs="Times New Roman"/>
            <w:sz w:val="24"/>
            <w:szCs w:val="24"/>
            <w:lang w:val="nl-NL"/>
            <w:rPrChange w:id="207" w:author="Jochem Tolsma" w:date="2020-12-01T09:53:00Z">
              <w:rPr>
                <w:rFonts w:ascii="Times New Roman" w:hAnsi="Times New Roman" w:cs="Times New Roman"/>
                <w:sz w:val="24"/>
                <w:szCs w:val="24"/>
              </w:rPr>
            </w:rPrChange>
          </w:rPr>
          <w:delText xml:space="preserve">Milada </w:delText>
        </w:r>
      </w:del>
      <w:r w:rsidRPr="00864CFB">
        <w:rPr>
          <w:rFonts w:ascii="Times New Roman" w:hAnsi="Times New Roman" w:cs="Times New Roman"/>
          <w:sz w:val="24"/>
          <w:szCs w:val="24"/>
          <w:lang w:val="nl-NL"/>
          <w:rPrChange w:id="208" w:author="Jochem Tolsma" w:date="2020-12-01T09:53:00Z">
            <w:rPr>
              <w:rFonts w:ascii="Times New Roman" w:hAnsi="Times New Roman" w:cs="Times New Roman"/>
              <w:sz w:val="24"/>
              <w:szCs w:val="24"/>
            </w:rPr>
          </w:rPrChange>
        </w:rPr>
        <w:t>Vachudova</w:t>
      </w:r>
      <w:ins w:id="209" w:author="Savelkoul, M.J. (Michael)" w:date="2020-11-30T15:33:00Z">
        <w:r w:rsidR="00D77D63" w:rsidRPr="00864CFB">
          <w:rPr>
            <w:rFonts w:ascii="Times New Roman" w:hAnsi="Times New Roman" w:cs="Times New Roman"/>
            <w:sz w:val="24"/>
            <w:szCs w:val="24"/>
            <w:lang w:val="nl-NL"/>
            <w:rPrChange w:id="210" w:author="Jochem Tolsma" w:date="2020-12-01T09:53:00Z">
              <w:rPr>
                <w:rFonts w:ascii="Times New Roman" w:hAnsi="Times New Roman" w:cs="Times New Roman"/>
                <w:sz w:val="24"/>
                <w:szCs w:val="24"/>
              </w:rPr>
            </w:rPrChange>
          </w:rPr>
          <w:t xml:space="preserve"> M.</w:t>
        </w:r>
      </w:ins>
      <w:r w:rsidRPr="00864CFB">
        <w:rPr>
          <w:rFonts w:ascii="Times New Roman" w:hAnsi="Times New Roman" w:cs="Times New Roman"/>
          <w:sz w:val="24"/>
          <w:szCs w:val="24"/>
          <w:lang w:val="nl-NL"/>
          <w:rPrChange w:id="211" w:author="Jochem Tolsma" w:date="2020-12-01T09:53:00Z">
            <w:rPr>
              <w:rFonts w:ascii="Times New Roman" w:hAnsi="Times New Roman" w:cs="Times New Roman"/>
              <w:sz w:val="24"/>
              <w:szCs w:val="24"/>
            </w:rPr>
          </w:rPrChange>
        </w:rPr>
        <w:t xml:space="preserve"> (2015). </w:t>
      </w:r>
      <w:r>
        <w:rPr>
          <w:rFonts w:ascii="Times New Roman" w:hAnsi="Times New Roman" w:cs="Times New Roman"/>
          <w:i/>
          <w:sz w:val="24"/>
          <w:szCs w:val="24"/>
        </w:rPr>
        <w:t xml:space="preserve">2014 Chapel Hill Expert Survey. Version 2015.1 </w:t>
      </w:r>
      <w:r>
        <w:rPr>
          <w:rFonts w:ascii="Times New Roman" w:hAnsi="Times New Roman" w:cs="Times New Roman"/>
          <w:sz w:val="24"/>
          <w:szCs w:val="24"/>
        </w:rPr>
        <w:t xml:space="preserve">[Data file]. </w:t>
      </w:r>
      <w:r>
        <w:rPr>
          <w:rFonts w:ascii="Times New Roman" w:hAnsi="Times New Roman" w:cs="Times New Roman"/>
          <w:i/>
          <w:sz w:val="24"/>
          <w:szCs w:val="24"/>
        </w:rPr>
        <w:t xml:space="preserve">Chapel Hill, NC: University of North Carolina, Chapel Hill. Retrieved from chesdata.eu. </w:t>
      </w:r>
    </w:p>
    <w:p w14:paraId="2E20A469" w14:textId="3B98F400"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Bansak</w:t>
      </w:r>
      <w:del w:id="212"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213" w:author="Savelkoul, M.J. (Michael)" w:date="2020-11-30T15:33:00Z">
        <w:r w:rsidDel="00D77D63">
          <w:rPr>
            <w:rFonts w:ascii="Times New Roman" w:hAnsi="Times New Roman" w:cs="Times New Roman"/>
            <w:sz w:val="24"/>
            <w:szCs w:val="24"/>
          </w:rPr>
          <w:delText>Kirk</w:delText>
        </w:r>
      </w:del>
      <w:ins w:id="214" w:author="Savelkoul, M.J. (Michael)" w:date="2020-11-30T15:33:00Z">
        <w:r w:rsidR="00D77D63">
          <w:rPr>
            <w:rFonts w:ascii="Times New Roman" w:hAnsi="Times New Roman" w:cs="Times New Roman"/>
            <w:sz w:val="24"/>
            <w:szCs w:val="24"/>
          </w:rPr>
          <w:t>K.</w:t>
        </w:r>
      </w:ins>
      <w:r>
        <w:rPr>
          <w:rFonts w:ascii="Times New Roman" w:hAnsi="Times New Roman" w:cs="Times New Roman"/>
          <w:sz w:val="24"/>
          <w:szCs w:val="24"/>
        </w:rPr>
        <w:t xml:space="preserve">, </w:t>
      </w:r>
      <w:del w:id="215" w:author="Savelkoul, M.J. (Michael)" w:date="2020-11-30T15:33:00Z">
        <w:r w:rsidDel="00D77D63">
          <w:rPr>
            <w:rFonts w:ascii="Times New Roman" w:hAnsi="Times New Roman" w:cs="Times New Roman"/>
            <w:sz w:val="24"/>
            <w:szCs w:val="24"/>
          </w:rPr>
          <w:delText xml:space="preserve">Jens </w:delText>
        </w:r>
      </w:del>
      <w:r>
        <w:rPr>
          <w:rFonts w:ascii="Times New Roman" w:hAnsi="Times New Roman" w:cs="Times New Roman"/>
          <w:sz w:val="24"/>
          <w:szCs w:val="24"/>
        </w:rPr>
        <w:t>Hainmueller</w:t>
      </w:r>
      <w:del w:id="216"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ins w:id="217" w:author="Savelkoul, M.J. (Michael)" w:date="2020-11-30T15:34:00Z">
        <w:r w:rsidR="00D77D63">
          <w:rPr>
            <w:rFonts w:ascii="Times New Roman" w:hAnsi="Times New Roman" w:cs="Times New Roman"/>
            <w:sz w:val="24"/>
            <w:szCs w:val="24"/>
          </w:rPr>
          <w:t xml:space="preserve">J. </w:t>
        </w:r>
      </w:ins>
      <w:del w:id="218" w:author="Savelkoul, M.J. (Michael)" w:date="2020-11-30T15:34:00Z">
        <w:r w:rsidDel="00D77D63">
          <w:rPr>
            <w:rFonts w:ascii="Times New Roman" w:hAnsi="Times New Roman" w:cs="Times New Roman"/>
            <w:sz w:val="24"/>
            <w:szCs w:val="24"/>
          </w:rPr>
          <w:delText xml:space="preserve">and </w:delText>
        </w:r>
      </w:del>
      <w:ins w:id="219" w:author="Savelkoul, M.J. (Michael)" w:date="2020-11-30T15:34:00Z">
        <w:r w:rsidR="00D77D63">
          <w:rPr>
            <w:rFonts w:ascii="Times New Roman" w:hAnsi="Times New Roman" w:cs="Times New Roman"/>
            <w:sz w:val="24"/>
            <w:szCs w:val="24"/>
          </w:rPr>
          <w:t xml:space="preserve">&amp; </w:t>
        </w:r>
      </w:ins>
      <w:del w:id="220" w:author="Savelkoul, M.J. (Michael)" w:date="2020-11-30T15:34:00Z">
        <w:r w:rsidDel="00D77D63">
          <w:rPr>
            <w:rFonts w:ascii="Times New Roman" w:hAnsi="Times New Roman" w:cs="Times New Roman"/>
            <w:sz w:val="24"/>
            <w:szCs w:val="24"/>
          </w:rPr>
          <w:delText xml:space="preserve">Dominik </w:delText>
        </w:r>
      </w:del>
      <w:r>
        <w:rPr>
          <w:rFonts w:ascii="Times New Roman" w:hAnsi="Times New Roman" w:cs="Times New Roman"/>
          <w:sz w:val="24"/>
          <w:szCs w:val="24"/>
        </w:rPr>
        <w:t xml:space="preserve">Hangartner </w:t>
      </w:r>
      <w:ins w:id="221" w:author="Savelkoul, M.J. (Michael)" w:date="2020-11-30T15:34:00Z">
        <w:r w:rsidR="00D77D63">
          <w:rPr>
            <w:rFonts w:ascii="Times New Roman" w:hAnsi="Times New Roman" w:cs="Times New Roman"/>
            <w:sz w:val="24"/>
            <w:szCs w:val="24"/>
          </w:rPr>
          <w:t xml:space="preserve">D. </w:t>
        </w:r>
      </w:ins>
      <w:r>
        <w:rPr>
          <w:rFonts w:ascii="Times New Roman" w:hAnsi="Times New Roman" w:cs="Times New Roman"/>
          <w:sz w:val="24"/>
          <w:szCs w:val="24"/>
        </w:rPr>
        <w:t xml:space="preserve">(2016). </w:t>
      </w:r>
      <w:del w:id="222"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How Economic, Humanitarian, and Religious Concerns Shape European Attitudes Toward Asylum Seekers</w:t>
      </w:r>
      <w:del w:id="223"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Science</w:t>
      </w:r>
      <w:r>
        <w:rPr>
          <w:rFonts w:ascii="Times New Roman" w:hAnsi="Times New Roman" w:cs="Times New Roman"/>
          <w:sz w:val="24"/>
          <w:szCs w:val="24"/>
        </w:rPr>
        <w:t>, 354:6309, 217</w:t>
      </w:r>
      <w:r>
        <w:rPr>
          <w:rFonts w:ascii="Times New Roman" w:hAnsi="Times New Roman"/>
          <w:sz w:val="24"/>
          <w:szCs w:val="24"/>
        </w:rPr>
        <w:t>–</w:t>
      </w:r>
      <w:r>
        <w:rPr>
          <w:rFonts w:ascii="Times New Roman" w:hAnsi="Times New Roman" w:cs="Times New Roman"/>
          <w:sz w:val="24"/>
          <w:szCs w:val="24"/>
        </w:rPr>
        <w:t>222.</w:t>
      </w:r>
    </w:p>
    <w:p w14:paraId="3550099E" w14:textId="0E165123" w:rsidR="009653B4" w:rsidRDefault="00E31588">
      <w:pPr>
        <w:spacing w:line="360" w:lineRule="auto"/>
        <w:outlineLvl w:val="0"/>
        <w:rPr>
          <w:rFonts w:ascii="Times New Roman" w:hAnsi="Times New Roman"/>
          <w:sz w:val="24"/>
          <w:szCs w:val="24"/>
        </w:rPr>
      </w:pPr>
      <w:r>
        <w:rPr>
          <w:rFonts w:ascii="Times New Roman" w:hAnsi="Times New Roman"/>
          <w:sz w:val="24"/>
          <w:szCs w:val="24"/>
        </w:rPr>
        <w:t>Bethlehem</w:t>
      </w:r>
      <w:del w:id="224" w:author="Savelkoul, M.J. (Michael)" w:date="2020-11-30T15:39:00Z">
        <w:r w:rsidDel="001C2D98">
          <w:rPr>
            <w:rFonts w:ascii="Times New Roman" w:hAnsi="Times New Roman"/>
            <w:sz w:val="24"/>
            <w:szCs w:val="24"/>
          </w:rPr>
          <w:delText>,</w:delText>
        </w:r>
      </w:del>
      <w:r>
        <w:rPr>
          <w:rFonts w:ascii="Times New Roman" w:hAnsi="Times New Roman"/>
          <w:sz w:val="24"/>
          <w:szCs w:val="24"/>
        </w:rPr>
        <w:t xml:space="preserve"> </w:t>
      </w:r>
      <w:del w:id="225" w:author="Savelkoul, M.J. (Michael)" w:date="2020-11-30T15:34:00Z">
        <w:r w:rsidDel="00D77D63">
          <w:rPr>
            <w:rFonts w:ascii="Times New Roman" w:hAnsi="Times New Roman"/>
            <w:sz w:val="24"/>
            <w:szCs w:val="24"/>
          </w:rPr>
          <w:delText xml:space="preserve">Jelke </w:delText>
        </w:r>
      </w:del>
      <w:ins w:id="226" w:author="Savelkoul, M.J. (Michael)" w:date="2020-11-30T15:34:00Z">
        <w:r w:rsidR="00D77D63">
          <w:rPr>
            <w:rFonts w:ascii="Times New Roman" w:hAnsi="Times New Roman"/>
            <w:sz w:val="24"/>
            <w:szCs w:val="24"/>
          </w:rPr>
          <w:t xml:space="preserve">J. </w:t>
        </w:r>
      </w:ins>
      <w:r>
        <w:rPr>
          <w:rFonts w:ascii="Times New Roman" w:hAnsi="Times New Roman"/>
          <w:sz w:val="24"/>
          <w:szCs w:val="24"/>
        </w:rPr>
        <w:t xml:space="preserve">(2010). </w:t>
      </w:r>
      <w:del w:id="227" w:author="Savelkoul, M.J. (Michael)" w:date="2020-11-30T15:39:00Z">
        <w:r w:rsidDel="001C2D98">
          <w:rPr>
            <w:rFonts w:ascii="Times New Roman" w:hAnsi="Times New Roman"/>
            <w:sz w:val="24"/>
            <w:szCs w:val="24"/>
          </w:rPr>
          <w:delText>‘</w:delText>
        </w:r>
      </w:del>
      <w:r>
        <w:rPr>
          <w:rFonts w:ascii="Times New Roman" w:hAnsi="Times New Roman"/>
          <w:sz w:val="24"/>
          <w:szCs w:val="24"/>
        </w:rPr>
        <w:t>Selection Bias in Web Surveys</w:t>
      </w:r>
      <w:del w:id="228" w:author="Savelkoul, M.J. (Michael)" w:date="2020-11-30T15:39:00Z">
        <w:r w:rsidDel="001C2D98">
          <w:rPr>
            <w:rFonts w:ascii="Times New Roman" w:hAnsi="Times New Roman"/>
            <w:sz w:val="24"/>
            <w:szCs w:val="24"/>
          </w:rPr>
          <w:delText>’</w:delText>
        </w:r>
      </w:del>
      <w:r>
        <w:rPr>
          <w:rFonts w:ascii="Times New Roman" w:hAnsi="Times New Roman"/>
          <w:sz w:val="24"/>
          <w:szCs w:val="24"/>
        </w:rPr>
        <w:t>,</w:t>
      </w:r>
      <w:r>
        <w:rPr>
          <w:rFonts w:ascii="Times New Roman" w:hAnsi="Times New Roman"/>
          <w:i/>
          <w:sz w:val="24"/>
          <w:szCs w:val="24"/>
        </w:rPr>
        <w:t xml:space="preserve"> International Statistical Review</w:t>
      </w:r>
      <w:r>
        <w:rPr>
          <w:rFonts w:ascii="Times New Roman" w:hAnsi="Times New Roman"/>
          <w:sz w:val="24"/>
          <w:szCs w:val="24"/>
        </w:rPr>
        <w:t xml:space="preserve">, </w:t>
      </w:r>
    </w:p>
    <w:p w14:paraId="5A8DB216" w14:textId="77777777" w:rsidR="009653B4" w:rsidRDefault="00E31588">
      <w:pPr>
        <w:spacing w:line="360" w:lineRule="auto"/>
        <w:ind w:firstLine="720"/>
        <w:outlineLvl w:val="0"/>
        <w:rPr>
          <w:rFonts w:ascii="Times New Roman" w:hAnsi="Times New Roman"/>
          <w:sz w:val="24"/>
          <w:szCs w:val="24"/>
        </w:rPr>
      </w:pPr>
      <w:r>
        <w:rPr>
          <w:rFonts w:ascii="Times New Roman" w:hAnsi="Times New Roman"/>
          <w:sz w:val="24"/>
          <w:szCs w:val="24"/>
        </w:rPr>
        <w:t xml:space="preserve">78:2, 161–188. </w:t>
      </w:r>
    </w:p>
    <w:p w14:paraId="08F5DEF8" w14:textId="7E64A86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Blalock</w:t>
      </w:r>
      <w:del w:id="229" w:author="Savelkoul, M.J. (Michael)" w:date="2020-11-30T15:39: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230" w:author="Savelkoul, M.J. (Michael)" w:date="2020-11-30T15:34:00Z">
        <w:r w:rsidDel="00D77D63">
          <w:rPr>
            <w:rFonts w:ascii="Times New Roman" w:hAnsi="Times New Roman" w:cs="Times New Roman"/>
            <w:sz w:val="24"/>
            <w:szCs w:val="24"/>
          </w:rPr>
          <w:delText xml:space="preserve">Hubert </w:delText>
        </w:r>
      </w:del>
      <w:ins w:id="231" w:author="Savelkoul, M.J. (Michael)" w:date="2020-11-30T15:34:00Z">
        <w:r w:rsidR="00D77D63">
          <w:rPr>
            <w:rFonts w:ascii="Times New Roman" w:hAnsi="Times New Roman" w:cs="Times New Roman"/>
            <w:sz w:val="24"/>
            <w:szCs w:val="24"/>
          </w:rPr>
          <w:t xml:space="preserve">H. </w:t>
        </w:r>
      </w:ins>
      <w:r>
        <w:rPr>
          <w:rFonts w:ascii="Times New Roman" w:hAnsi="Times New Roman" w:cs="Times New Roman"/>
          <w:sz w:val="24"/>
          <w:szCs w:val="24"/>
        </w:rPr>
        <w:t xml:space="preserve">M. (1967). </w:t>
      </w:r>
      <w:r>
        <w:rPr>
          <w:rFonts w:ascii="Times New Roman" w:hAnsi="Times New Roman" w:cs="Times New Roman"/>
          <w:i/>
          <w:sz w:val="24"/>
          <w:szCs w:val="24"/>
        </w:rPr>
        <w:t>Toward a Theory of Minority Group Relations</w:t>
      </w:r>
      <w:r>
        <w:rPr>
          <w:rFonts w:ascii="Times New Roman" w:hAnsi="Times New Roman" w:cs="Times New Roman"/>
          <w:sz w:val="24"/>
          <w:szCs w:val="24"/>
        </w:rPr>
        <w:t xml:space="preserve">. New York, NY: </w:t>
      </w:r>
    </w:p>
    <w:p w14:paraId="5B7795ED"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John Wiley and Sons.</w:t>
      </w:r>
    </w:p>
    <w:p w14:paraId="15BF8A07" w14:textId="15ACFD60"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Blau</w:t>
      </w:r>
      <w:del w:id="232"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233" w:author="Savelkoul, M.J. (Michael)" w:date="2020-11-30T15:34:00Z">
        <w:r w:rsidDel="00D77D63">
          <w:rPr>
            <w:rFonts w:ascii="Times New Roman" w:hAnsi="Times New Roman" w:cs="Times New Roman"/>
            <w:sz w:val="24"/>
            <w:szCs w:val="24"/>
          </w:rPr>
          <w:delText xml:space="preserve">Peter </w:delText>
        </w:r>
      </w:del>
      <w:ins w:id="234" w:author="Savelkoul, M.J. (Michael)" w:date="2020-11-30T15:34:00Z">
        <w:r w:rsidR="00D77D63">
          <w:rPr>
            <w:rFonts w:ascii="Times New Roman" w:hAnsi="Times New Roman" w:cs="Times New Roman"/>
            <w:sz w:val="24"/>
            <w:szCs w:val="24"/>
          </w:rPr>
          <w:t xml:space="preserve">P. </w:t>
        </w:r>
      </w:ins>
      <w:r>
        <w:rPr>
          <w:rFonts w:ascii="Times New Roman" w:hAnsi="Times New Roman" w:cs="Times New Roman"/>
          <w:sz w:val="24"/>
          <w:szCs w:val="24"/>
        </w:rPr>
        <w:t xml:space="preserve">M. (1994). </w:t>
      </w:r>
      <w:r>
        <w:rPr>
          <w:rFonts w:ascii="Times New Roman" w:hAnsi="Times New Roman" w:cs="Times New Roman"/>
          <w:i/>
          <w:sz w:val="24"/>
          <w:szCs w:val="24"/>
        </w:rPr>
        <w:t>Structural Effects of Opportunities</w:t>
      </w:r>
      <w:r>
        <w:rPr>
          <w:rFonts w:ascii="Times New Roman" w:hAnsi="Times New Roman" w:cs="Times New Roman"/>
          <w:sz w:val="24"/>
          <w:szCs w:val="24"/>
        </w:rPr>
        <w:t xml:space="preserve">. Chicago, IL: University of </w:t>
      </w:r>
    </w:p>
    <w:p w14:paraId="701EFBB7" w14:textId="77777777" w:rsidR="009653B4" w:rsidRDefault="00E31588">
      <w:pPr>
        <w:spacing w:line="360" w:lineRule="auto"/>
        <w:ind w:firstLine="720"/>
        <w:rPr>
          <w:rFonts w:ascii="Times New Roman" w:hAnsi="Times New Roman" w:cs="Times New Roman"/>
          <w:sz w:val="24"/>
          <w:szCs w:val="24"/>
        </w:rPr>
      </w:pPr>
      <w:bookmarkStart w:id="235" w:name="_ENREF_7"/>
      <w:r>
        <w:rPr>
          <w:rFonts w:ascii="Times New Roman" w:hAnsi="Times New Roman" w:cs="Times New Roman"/>
          <w:sz w:val="24"/>
          <w:szCs w:val="24"/>
        </w:rPr>
        <w:t>Chicago Press.</w:t>
      </w:r>
      <w:bookmarkEnd w:id="235"/>
    </w:p>
    <w:p w14:paraId="6FAB9F20" w14:textId="3A9EF9F5" w:rsidR="009653B4"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Bowyer</w:t>
      </w:r>
      <w:del w:id="236"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237" w:author="Savelkoul, M.J. (Michael)" w:date="2020-11-30T15:34:00Z">
        <w:r w:rsidDel="00D77D63">
          <w:rPr>
            <w:rFonts w:ascii="Times New Roman" w:hAnsi="Times New Roman" w:cs="Times New Roman"/>
            <w:sz w:val="24"/>
            <w:szCs w:val="24"/>
          </w:rPr>
          <w:delText xml:space="preserve">Benjamin </w:delText>
        </w:r>
      </w:del>
      <w:ins w:id="238" w:author="Savelkoul, M.J. (Michael)" w:date="2020-11-30T15:34:00Z">
        <w:r w:rsidR="00D77D63">
          <w:rPr>
            <w:rFonts w:ascii="Times New Roman" w:hAnsi="Times New Roman" w:cs="Times New Roman"/>
            <w:sz w:val="24"/>
            <w:szCs w:val="24"/>
          </w:rPr>
          <w:t xml:space="preserve">B. </w:t>
        </w:r>
      </w:ins>
      <w:r>
        <w:rPr>
          <w:rFonts w:ascii="Times New Roman" w:hAnsi="Times New Roman" w:cs="Times New Roman"/>
          <w:sz w:val="24"/>
          <w:szCs w:val="24"/>
        </w:rPr>
        <w:t xml:space="preserve">(2008). </w:t>
      </w:r>
      <w:del w:id="239"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Local Context and Extreme Right Support in England: The </w:t>
      </w:r>
    </w:p>
    <w:p w14:paraId="26049460" w14:textId="7BD7329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British National Party in the 2002 and 2003 Local Elections</w:t>
      </w:r>
      <w:del w:id="240"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 xml:space="preserve">Electoral Studies, </w:t>
      </w:r>
      <w:r>
        <w:rPr>
          <w:rFonts w:ascii="Times New Roman" w:hAnsi="Times New Roman" w:cs="Times New Roman"/>
          <w:sz w:val="24"/>
          <w:szCs w:val="24"/>
        </w:rPr>
        <w:t>27</w:t>
      </w:r>
      <w:r>
        <w:rPr>
          <w:rFonts w:ascii="Times New Roman" w:hAnsi="Times New Roman" w:cs="Times New Roman"/>
          <w:i/>
          <w:sz w:val="24"/>
          <w:szCs w:val="24"/>
        </w:rPr>
        <w:t>:</w:t>
      </w:r>
      <w:r>
        <w:rPr>
          <w:rFonts w:ascii="Times New Roman" w:hAnsi="Times New Roman" w:cs="Times New Roman"/>
          <w:sz w:val="24"/>
          <w:szCs w:val="24"/>
        </w:rPr>
        <w:t>4, 611</w:t>
      </w:r>
      <w:r>
        <w:rPr>
          <w:rFonts w:ascii="Times New Roman" w:hAnsi="Times New Roman"/>
          <w:sz w:val="24"/>
          <w:szCs w:val="24"/>
        </w:rPr>
        <w:t>–</w:t>
      </w:r>
      <w:r>
        <w:rPr>
          <w:rFonts w:ascii="Times New Roman" w:hAnsi="Times New Roman" w:cs="Times New Roman"/>
          <w:sz w:val="24"/>
          <w:szCs w:val="24"/>
        </w:rPr>
        <w:t>620.</w:t>
      </w:r>
    </w:p>
    <w:p w14:paraId="18BCE332" w14:textId="2BF8142E" w:rsidR="009653B4" w:rsidDel="001C2D98" w:rsidRDefault="00E31588">
      <w:pPr>
        <w:spacing w:line="360" w:lineRule="auto"/>
        <w:rPr>
          <w:del w:id="241" w:author="Savelkoul, M.J. (Michael)" w:date="2020-11-30T15:40:00Z"/>
          <w:rFonts w:ascii="Times New Roman" w:hAnsi="Times New Roman" w:cs="Times New Roman"/>
          <w:sz w:val="24"/>
          <w:szCs w:val="24"/>
        </w:rPr>
      </w:pPr>
      <w:r>
        <w:rPr>
          <w:rFonts w:ascii="Times New Roman" w:hAnsi="Times New Roman" w:cs="Times New Roman"/>
          <w:sz w:val="24"/>
          <w:szCs w:val="24"/>
        </w:rPr>
        <w:t>Brown</w:t>
      </w:r>
      <w:del w:id="242"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del w:id="243" w:author="Savelkoul, M.J. (Michael)" w:date="2020-11-30T15:34:00Z">
        <w:r w:rsidDel="00D77D63">
          <w:rPr>
            <w:rFonts w:ascii="Times New Roman" w:hAnsi="Times New Roman" w:cs="Times New Roman"/>
            <w:sz w:val="24"/>
            <w:szCs w:val="24"/>
          </w:rPr>
          <w:delText>Rupert</w:delText>
        </w:r>
      </w:del>
      <w:ins w:id="244" w:author="Savelkoul, M.J. (Michael)" w:date="2020-11-30T15:34:00Z">
        <w:r w:rsidR="00D77D63">
          <w:rPr>
            <w:rFonts w:ascii="Times New Roman" w:hAnsi="Times New Roman" w:cs="Times New Roman"/>
            <w:sz w:val="24"/>
            <w:szCs w:val="24"/>
          </w:rPr>
          <w:t>R.</w:t>
        </w:r>
      </w:ins>
      <w:del w:id="245" w:author="Savelkoul, M.J. (Michael)" w:date="2020-11-30T15:34:00Z">
        <w:r w:rsidDel="00D77D63">
          <w:rPr>
            <w:rFonts w:ascii="Times New Roman" w:hAnsi="Times New Roman" w:cs="Times New Roman"/>
            <w:sz w:val="24"/>
            <w:szCs w:val="24"/>
          </w:rPr>
          <w:delText>, and</w:delText>
        </w:r>
      </w:del>
      <w:ins w:id="246" w:author="Savelkoul, M.J. (Michael)" w:date="2020-11-30T15:34:00Z">
        <w:r w:rsidR="00D77D63">
          <w:rPr>
            <w:rFonts w:ascii="Times New Roman" w:hAnsi="Times New Roman" w:cs="Times New Roman"/>
            <w:sz w:val="24"/>
            <w:szCs w:val="24"/>
          </w:rPr>
          <w:t xml:space="preserve"> &amp;</w:t>
        </w:r>
      </w:ins>
      <w:r>
        <w:rPr>
          <w:rFonts w:ascii="Times New Roman" w:hAnsi="Times New Roman" w:cs="Times New Roman"/>
          <w:sz w:val="24"/>
          <w:szCs w:val="24"/>
        </w:rPr>
        <w:t xml:space="preserve"> </w:t>
      </w:r>
      <w:del w:id="247" w:author="Savelkoul, M.J. (Michael)" w:date="2020-11-30T15:34:00Z">
        <w:r w:rsidDel="00D77D63">
          <w:rPr>
            <w:rFonts w:ascii="Times New Roman" w:hAnsi="Times New Roman" w:cs="Times New Roman"/>
            <w:sz w:val="24"/>
            <w:szCs w:val="24"/>
          </w:rPr>
          <w:delText xml:space="preserve">Miles </w:delText>
        </w:r>
      </w:del>
      <w:r>
        <w:rPr>
          <w:rFonts w:ascii="Times New Roman" w:hAnsi="Times New Roman" w:cs="Times New Roman"/>
          <w:sz w:val="24"/>
          <w:szCs w:val="24"/>
        </w:rPr>
        <w:t>Hewstone</w:t>
      </w:r>
      <w:ins w:id="248" w:author="Savelkoul, M.J. (Michael)" w:date="2020-11-30T15:34:00Z">
        <w:r w:rsidR="00D77D63">
          <w:rPr>
            <w:rFonts w:ascii="Times New Roman" w:hAnsi="Times New Roman" w:cs="Times New Roman"/>
            <w:sz w:val="24"/>
            <w:szCs w:val="24"/>
          </w:rPr>
          <w:t xml:space="preserve"> M.</w:t>
        </w:r>
      </w:ins>
      <w:r>
        <w:rPr>
          <w:rFonts w:ascii="Times New Roman" w:hAnsi="Times New Roman" w:cs="Times New Roman"/>
          <w:sz w:val="24"/>
          <w:szCs w:val="24"/>
        </w:rPr>
        <w:t xml:space="preserve"> (2005). </w:t>
      </w:r>
      <w:del w:id="249"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An Integrative Theory of Intergroup Contact</w:t>
      </w:r>
      <w:del w:id="250"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w:t>
      </w:r>
      <w:ins w:id="251" w:author="Savelkoul, M.J. (Michael)" w:date="2020-11-30T15:40:00Z">
        <w:r w:rsidR="001C2D98">
          <w:rPr>
            <w:rFonts w:ascii="Times New Roman" w:hAnsi="Times New Roman" w:cs="Times New Roman"/>
            <w:sz w:val="24"/>
            <w:szCs w:val="24"/>
          </w:rPr>
          <w:t xml:space="preserve"> </w:t>
        </w:r>
      </w:ins>
      <w:del w:id="252" w:author="Savelkoul, M.J. (Michael)" w:date="2020-11-30T15:40:00Z">
        <w:r w:rsidDel="001C2D98">
          <w:rPr>
            <w:rFonts w:ascii="Times New Roman" w:hAnsi="Times New Roman" w:cs="Times New Roman"/>
            <w:sz w:val="24"/>
            <w:szCs w:val="24"/>
          </w:rPr>
          <w:delText xml:space="preserve"> </w:delText>
        </w:r>
      </w:del>
    </w:p>
    <w:p w14:paraId="2D599D97" w14:textId="77777777" w:rsidR="001C2D98" w:rsidRDefault="00E31588">
      <w:pPr>
        <w:spacing w:line="360" w:lineRule="auto"/>
        <w:rPr>
          <w:ins w:id="253" w:author="Savelkoul, M.J. (Michael)" w:date="2020-11-30T15:40:00Z"/>
          <w:rFonts w:ascii="Times New Roman" w:hAnsi="Times New Roman" w:cs="Times New Roman"/>
          <w:i/>
          <w:sz w:val="24"/>
          <w:szCs w:val="24"/>
        </w:rPr>
        <w:pPrChange w:id="254" w:author="Savelkoul, M.J. (Michael)" w:date="2020-11-30T15:40:00Z">
          <w:pPr>
            <w:spacing w:line="360" w:lineRule="auto"/>
            <w:ind w:firstLine="720"/>
          </w:pPr>
        </w:pPrChange>
      </w:pPr>
      <w:r>
        <w:rPr>
          <w:rFonts w:ascii="Times New Roman" w:hAnsi="Times New Roman" w:cs="Times New Roman"/>
          <w:i/>
          <w:sz w:val="24"/>
          <w:szCs w:val="24"/>
        </w:rPr>
        <w:t xml:space="preserve">Advances in </w:t>
      </w:r>
    </w:p>
    <w:p w14:paraId="2164B11C" w14:textId="210A9096" w:rsidR="009653B4" w:rsidRDefault="00E31588">
      <w:pPr>
        <w:spacing w:line="360" w:lineRule="auto"/>
        <w:ind w:firstLine="708"/>
        <w:rPr>
          <w:rFonts w:ascii="Times New Roman" w:hAnsi="Times New Roman" w:cs="Times New Roman"/>
          <w:sz w:val="24"/>
          <w:szCs w:val="24"/>
        </w:rPr>
        <w:pPrChange w:id="255" w:author="Savelkoul, M.J. (Michael)" w:date="2020-11-30T15:40:00Z">
          <w:pPr>
            <w:spacing w:line="360" w:lineRule="auto"/>
            <w:ind w:firstLine="720"/>
          </w:pPr>
        </w:pPrChange>
      </w:pPr>
      <w:r>
        <w:rPr>
          <w:rFonts w:ascii="Times New Roman" w:hAnsi="Times New Roman" w:cs="Times New Roman"/>
          <w:i/>
          <w:sz w:val="24"/>
          <w:szCs w:val="24"/>
        </w:rPr>
        <w:t>Experimental Social Psychology</w:t>
      </w:r>
      <w:r>
        <w:rPr>
          <w:rFonts w:ascii="Times New Roman" w:hAnsi="Times New Roman" w:cs="Times New Roman"/>
          <w:sz w:val="24"/>
          <w:szCs w:val="24"/>
        </w:rPr>
        <w:t xml:space="preserve"> 37, 255–343.</w:t>
      </w:r>
    </w:p>
    <w:p w14:paraId="2EEB3EA3" w14:textId="563808F8" w:rsidR="009653B4" w:rsidDel="001C2D98" w:rsidRDefault="00E31588">
      <w:pPr>
        <w:spacing w:line="360" w:lineRule="auto"/>
        <w:rPr>
          <w:del w:id="256" w:author="Savelkoul, M.J. (Michael)" w:date="2020-11-30T15:40:00Z"/>
          <w:rFonts w:ascii="Times New Roman" w:hAnsi="Times New Roman" w:cs="Times New Roman"/>
          <w:sz w:val="24"/>
          <w:szCs w:val="24"/>
        </w:rPr>
      </w:pPr>
      <w:r w:rsidRPr="00D77D63">
        <w:rPr>
          <w:rFonts w:ascii="Times New Roman" w:hAnsi="Times New Roman" w:cs="Times New Roman"/>
          <w:sz w:val="24"/>
          <w:szCs w:val="24"/>
          <w:lang w:val="nl-NL"/>
        </w:rPr>
        <w:t>Coffé</w:t>
      </w:r>
      <w:del w:id="257" w:author="Savelkoul, M.J. (Michael)" w:date="2020-11-30T15:40:00Z">
        <w:r w:rsidRPr="00D77D63" w:rsidDel="001C2D98">
          <w:rPr>
            <w:rFonts w:ascii="Times New Roman" w:hAnsi="Times New Roman" w:cs="Times New Roman"/>
            <w:sz w:val="24"/>
            <w:szCs w:val="24"/>
            <w:lang w:val="nl-NL"/>
          </w:rPr>
          <w:delText>,</w:delText>
        </w:r>
      </w:del>
      <w:r w:rsidRPr="00D77D63">
        <w:rPr>
          <w:rFonts w:ascii="Times New Roman" w:hAnsi="Times New Roman" w:cs="Times New Roman"/>
          <w:sz w:val="24"/>
          <w:szCs w:val="24"/>
          <w:lang w:val="nl-NL"/>
        </w:rPr>
        <w:t xml:space="preserve"> </w:t>
      </w:r>
      <w:del w:id="258" w:author="Savelkoul, M.J. (Michael)" w:date="2020-11-30T15:34:00Z">
        <w:r w:rsidRPr="00D77D63" w:rsidDel="00D77D63">
          <w:rPr>
            <w:rFonts w:ascii="Times New Roman" w:hAnsi="Times New Roman" w:cs="Times New Roman"/>
            <w:sz w:val="24"/>
            <w:szCs w:val="24"/>
            <w:lang w:val="nl-NL"/>
          </w:rPr>
          <w:delText>Hilde</w:delText>
        </w:r>
      </w:del>
      <w:ins w:id="259" w:author="Savelkoul, M.J. (Michael)" w:date="2020-11-30T15:34:00Z">
        <w:r w:rsidR="00D77D63" w:rsidRPr="00D77D63">
          <w:rPr>
            <w:rFonts w:ascii="Times New Roman" w:hAnsi="Times New Roman" w:cs="Times New Roman"/>
            <w:sz w:val="24"/>
            <w:szCs w:val="24"/>
            <w:lang w:val="nl-NL"/>
          </w:rPr>
          <w:t>H.</w:t>
        </w:r>
      </w:ins>
      <w:r w:rsidRPr="00D77D63">
        <w:rPr>
          <w:rFonts w:ascii="Times New Roman" w:hAnsi="Times New Roman" w:cs="Times New Roman"/>
          <w:sz w:val="24"/>
          <w:szCs w:val="24"/>
          <w:lang w:val="nl-NL"/>
        </w:rPr>
        <w:t xml:space="preserve">, </w:t>
      </w:r>
      <w:del w:id="260" w:author="Savelkoul, M.J. (Michael)" w:date="2020-11-30T15:34:00Z">
        <w:r w:rsidRPr="00D77D63" w:rsidDel="00D77D63">
          <w:rPr>
            <w:rFonts w:ascii="Times New Roman" w:hAnsi="Times New Roman" w:cs="Times New Roman"/>
            <w:sz w:val="24"/>
            <w:szCs w:val="24"/>
            <w:lang w:val="nl-NL"/>
          </w:rPr>
          <w:delText xml:space="preserve">Bruno </w:delText>
        </w:r>
      </w:del>
      <w:r w:rsidRPr="00D77D63">
        <w:rPr>
          <w:rFonts w:ascii="Times New Roman" w:hAnsi="Times New Roman" w:cs="Times New Roman"/>
          <w:sz w:val="24"/>
          <w:szCs w:val="24"/>
          <w:lang w:val="nl-NL"/>
        </w:rPr>
        <w:t>Heyndels</w:t>
      </w:r>
      <w:del w:id="261" w:author="Savelkoul, M.J. (Michael)" w:date="2020-11-30T15:40:00Z">
        <w:r w:rsidRPr="00D77D63" w:rsidDel="001C2D98">
          <w:rPr>
            <w:rFonts w:ascii="Times New Roman" w:hAnsi="Times New Roman" w:cs="Times New Roman"/>
            <w:sz w:val="24"/>
            <w:szCs w:val="24"/>
            <w:lang w:val="nl-NL"/>
          </w:rPr>
          <w:delText>,</w:delText>
        </w:r>
      </w:del>
      <w:r w:rsidRPr="00D77D63">
        <w:rPr>
          <w:rFonts w:ascii="Times New Roman" w:hAnsi="Times New Roman" w:cs="Times New Roman"/>
          <w:sz w:val="24"/>
          <w:szCs w:val="24"/>
          <w:lang w:val="nl-NL"/>
        </w:rPr>
        <w:t xml:space="preserve"> </w:t>
      </w:r>
      <w:ins w:id="262" w:author="Savelkoul, M.J. (Michael)" w:date="2020-11-30T15:34:00Z">
        <w:r w:rsidR="00D77D63" w:rsidRPr="00D77D63">
          <w:rPr>
            <w:rFonts w:ascii="Times New Roman" w:hAnsi="Times New Roman" w:cs="Times New Roman"/>
            <w:sz w:val="24"/>
            <w:szCs w:val="24"/>
            <w:lang w:val="nl-NL"/>
          </w:rPr>
          <w:t xml:space="preserve">B. </w:t>
        </w:r>
        <w:r w:rsidR="00D77D63">
          <w:rPr>
            <w:rFonts w:ascii="Times New Roman" w:hAnsi="Times New Roman" w:cs="Times New Roman"/>
            <w:sz w:val="24"/>
            <w:szCs w:val="24"/>
            <w:lang w:val="nl-NL"/>
          </w:rPr>
          <w:t>&amp;</w:t>
        </w:r>
      </w:ins>
      <w:del w:id="263" w:author="Savelkoul, M.J. (Michael)" w:date="2020-11-30T15:34:00Z">
        <w:r w:rsidRPr="00D77D63" w:rsidDel="00D77D63">
          <w:rPr>
            <w:rFonts w:ascii="Times New Roman" w:hAnsi="Times New Roman" w:cs="Times New Roman"/>
            <w:sz w:val="24"/>
            <w:szCs w:val="24"/>
            <w:lang w:val="nl-NL"/>
          </w:rPr>
          <w:delText>and</w:delText>
        </w:r>
      </w:del>
      <w:r w:rsidRPr="00D77D63">
        <w:rPr>
          <w:rFonts w:ascii="Times New Roman" w:hAnsi="Times New Roman" w:cs="Times New Roman"/>
          <w:sz w:val="24"/>
          <w:szCs w:val="24"/>
          <w:lang w:val="nl-NL"/>
        </w:rPr>
        <w:t xml:space="preserve"> </w:t>
      </w:r>
      <w:del w:id="264" w:author="Savelkoul, M.J. (Michael)" w:date="2020-11-30T15:34:00Z">
        <w:r w:rsidRPr="00D77D63" w:rsidDel="00D77D63">
          <w:rPr>
            <w:rFonts w:ascii="Times New Roman" w:hAnsi="Times New Roman" w:cs="Times New Roman"/>
            <w:sz w:val="24"/>
            <w:szCs w:val="24"/>
            <w:lang w:val="nl-NL"/>
          </w:rPr>
          <w:delText xml:space="preserve">Jan </w:delText>
        </w:r>
      </w:del>
      <w:r w:rsidRPr="00D77D63">
        <w:rPr>
          <w:rFonts w:ascii="Times New Roman" w:hAnsi="Times New Roman" w:cs="Times New Roman"/>
          <w:sz w:val="24"/>
          <w:szCs w:val="24"/>
          <w:lang w:val="nl-NL"/>
        </w:rPr>
        <w:t>Vermeir</w:t>
      </w:r>
      <w:ins w:id="265" w:author="Savelkoul, M.J. (Michael)" w:date="2020-11-30T15:34:00Z">
        <w:r w:rsidR="00D77D63">
          <w:rPr>
            <w:rFonts w:ascii="Times New Roman" w:hAnsi="Times New Roman" w:cs="Times New Roman"/>
            <w:sz w:val="24"/>
            <w:szCs w:val="24"/>
            <w:lang w:val="nl-NL"/>
          </w:rPr>
          <w:t xml:space="preserve"> J.</w:t>
        </w:r>
      </w:ins>
      <w:r w:rsidRPr="00D77D63">
        <w:rPr>
          <w:rFonts w:ascii="Times New Roman" w:hAnsi="Times New Roman" w:cs="Times New Roman"/>
          <w:sz w:val="24"/>
          <w:szCs w:val="24"/>
          <w:lang w:val="nl-NL"/>
        </w:rPr>
        <w:t xml:space="preserve"> (2007). </w:t>
      </w:r>
      <w:del w:id="266" w:author="Savelkoul, M.J. (Michael)" w:date="2020-11-30T15:40:00Z">
        <w:r w:rsidRPr="00864CFB" w:rsidDel="001C2D98">
          <w:rPr>
            <w:rFonts w:ascii="Times New Roman" w:hAnsi="Times New Roman" w:cs="Times New Roman"/>
            <w:sz w:val="24"/>
            <w:szCs w:val="24"/>
            <w:lang w:val="nl-NL"/>
            <w:rPrChange w:id="267" w:author="Jochem Tolsma" w:date="2020-12-01T09:53:00Z">
              <w:rPr>
                <w:rFonts w:ascii="Times New Roman" w:hAnsi="Times New Roman" w:cs="Times New Roman"/>
                <w:sz w:val="24"/>
                <w:szCs w:val="24"/>
              </w:rPr>
            </w:rPrChange>
          </w:rPr>
          <w:delText>‘</w:delText>
        </w:r>
      </w:del>
      <w:r>
        <w:rPr>
          <w:rFonts w:ascii="Times New Roman" w:hAnsi="Times New Roman" w:cs="Times New Roman"/>
          <w:sz w:val="24"/>
          <w:szCs w:val="24"/>
        </w:rPr>
        <w:t>Fertile Grounds for Extreme Right-</w:t>
      </w:r>
    </w:p>
    <w:p w14:paraId="3942A549" w14:textId="77777777" w:rsidR="001C2D98" w:rsidRDefault="00E31588">
      <w:pPr>
        <w:spacing w:line="360" w:lineRule="auto"/>
        <w:rPr>
          <w:ins w:id="268" w:author="Savelkoul, M.J. (Michael)" w:date="2020-11-30T15:40:00Z"/>
          <w:rFonts w:ascii="Times New Roman" w:hAnsi="Times New Roman" w:cs="Times New Roman"/>
          <w:sz w:val="24"/>
          <w:szCs w:val="24"/>
        </w:rPr>
        <w:pPrChange w:id="269" w:author="Savelkoul, M.J. (Michael)" w:date="2020-11-30T15:40:00Z">
          <w:pPr>
            <w:spacing w:line="360" w:lineRule="auto"/>
            <w:ind w:left="720"/>
          </w:pPr>
        </w:pPrChange>
      </w:pPr>
      <w:r>
        <w:rPr>
          <w:rFonts w:ascii="Times New Roman" w:hAnsi="Times New Roman" w:cs="Times New Roman"/>
          <w:sz w:val="24"/>
          <w:szCs w:val="24"/>
        </w:rPr>
        <w:t xml:space="preserve">wing Parties: </w:t>
      </w:r>
    </w:p>
    <w:p w14:paraId="11CEC74A" w14:textId="598AAC70" w:rsidR="009653B4" w:rsidRDefault="00E31588">
      <w:pPr>
        <w:spacing w:line="360" w:lineRule="auto"/>
        <w:ind w:firstLine="708"/>
        <w:rPr>
          <w:rFonts w:ascii="Times New Roman" w:hAnsi="Times New Roman" w:cs="Times New Roman"/>
          <w:sz w:val="24"/>
          <w:szCs w:val="24"/>
          <w:lang w:val="en-US"/>
        </w:rPr>
        <w:pPrChange w:id="270" w:author="Savelkoul, M.J. (Michael)" w:date="2020-11-30T15:40:00Z">
          <w:pPr>
            <w:spacing w:line="360" w:lineRule="auto"/>
            <w:ind w:left="720"/>
          </w:pPr>
        </w:pPrChange>
      </w:pPr>
      <w:r>
        <w:rPr>
          <w:rFonts w:ascii="Times New Roman" w:hAnsi="Times New Roman" w:cs="Times New Roman"/>
          <w:sz w:val="24"/>
          <w:szCs w:val="24"/>
        </w:rPr>
        <w:t>Explaining the Vlaams Blok Electoral Success</w:t>
      </w:r>
      <w:del w:id="271"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Electoral Studies</w:t>
      </w:r>
      <w:r>
        <w:rPr>
          <w:rFonts w:ascii="Times New Roman" w:hAnsi="Times New Roman" w:cs="Times New Roman"/>
          <w:sz w:val="24"/>
          <w:szCs w:val="24"/>
          <w:lang w:val="en-US"/>
        </w:rPr>
        <w:t>, 26:1, 142</w:t>
      </w:r>
      <w:r>
        <w:rPr>
          <w:rFonts w:ascii="Times New Roman" w:hAnsi="Times New Roman" w:cs="Times New Roman"/>
          <w:sz w:val="24"/>
          <w:szCs w:val="24"/>
        </w:rPr>
        <w:t>–</w:t>
      </w:r>
      <w:r>
        <w:rPr>
          <w:rFonts w:ascii="Times New Roman" w:hAnsi="Times New Roman" w:cs="Times New Roman"/>
          <w:sz w:val="24"/>
          <w:szCs w:val="24"/>
          <w:lang w:val="en-US"/>
        </w:rPr>
        <w:t>155.</w:t>
      </w:r>
    </w:p>
    <w:p w14:paraId="44C00DB7" w14:textId="7861C6C4" w:rsidR="009653B4" w:rsidRDefault="00E31588">
      <w:pPr>
        <w:pStyle w:val="Comment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Connolly</w:t>
      </w:r>
      <w:del w:id="272"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K. (2016). </w:t>
      </w:r>
      <w:del w:id="273"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Cologne inquiry into 'coordinated' New Year's Eve sex attacks</w:t>
      </w:r>
      <w:del w:id="274"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The Guardian</w:t>
      </w:r>
      <w:r>
        <w:rPr>
          <w:rFonts w:ascii="Times New Roman" w:hAnsi="Times New Roman" w:cs="Times New Roman"/>
          <w:sz w:val="24"/>
          <w:szCs w:val="24"/>
        </w:rPr>
        <w:t>, January 5, 2016</w:t>
      </w:r>
    </w:p>
    <w:p w14:paraId="16DB094A" w14:textId="244CFF40"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Coser</w:t>
      </w:r>
      <w:del w:id="275" w:author="Savelkoul, M.J. (Michael)" w:date="2020-11-30T15:40: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ins w:id="276" w:author="Savelkoul, M.J. (Michael)" w:date="2020-11-30T15:41:00Z">
        <w:r w:rsidR="001C2D98">
          <w:rPr>
            <w:rFonts w:ascii="Times New Roman" w:hAnsi="Times New Roman" w:cs="Times New Roman"/>
            <w:sz w:val="24"/>
            <w:szCs w:val="24"/>
          </w:rPr>
          <w:t>L</w:t>
        </w:r>
      </w:ins>
      <w:del w:id="277" w:author="Savelkoul, M.J. (Michael)" w:date="2020-11-30T15:35:00Z">
        <w:r w:rsidDel="00D77D63">
          <w:rPr>
            <w:rFonts w:ascii="Times New Roman" w:hAnsi="Times New Roman" w:cs="Times New Roman"/>
            <w:sz w:val="24"/>
            <w:szCs w:val="24"/>
          </w:rPr>
          <w:delText xml:space="preserve">Lewis </w:delText>
        </w:r>
      </w:del>
      <w:ins w:id="278" w:author="Savelkoul, M.J. (Michael)" w:date="2020-11-30T15:35:00Z">
        <w:r w:rsidR="00D77D63">
          <w:rPr>
            <w:rFonts w:ascii="Times New Roman" w:hAnsi="Times New Roman" w:cs="Times New Roman"/>
            <w:sz w:val="24"/>
            <w:szCs w:val="24"/>
          </w:rPr>
          <w:t xml:space="preserve">. </w:t>
        </w:r>
      </w:ins>
      <w:r>
        <w:rPr>
          <w:rFonts w:ascii="Times New Roman" w:hAnsi="Times New Roman" w:cs="Times New Roman"/>
          <w:sz w:val="24"/>
          <w:szCs w:val="24"/>
        </w:rPr>
        <w:t xml:space="preserve">A. (1956). </w:t>
      </w:r>
      <w:r>
        <w:rPr>
          <w:rFonts w:ascii="Times New Roman" w:hAnsi="Times New Roman" w:cs="Times New Roman"/>
          <w:i/>
          <w:sz w:val="24"/>
          <w:szCs w:val="24"/>
        </w:rPr>
        <w:t>The Function of Social Conflict</w:t>
      </w:r>
      <w:r>
        <w:rPr>
          <w:rFonts w:ascii="Times New Roman" w:hAnsi="Times New Roman" w:cs="Times New Roman"/>
          <w:sz w:val="24"/>
          <w:szCs w:val="24"/>
        </w:rPr>
        <w:t>. Glencoe, IL: Free Press.</w:t>
      </w:r>
    </w:p>
    <w:p w14:paraId="6C000D42" w14:textId="49FE5D88" w:rsidR="009653B4" w:rsidRDefault="00E31588">
      <w:pPr>
        <w:spacing w:line="360" w:lineRule="auto"/>
        <w:ind w:left="709" w:hanging="709"/>
      </w:pPr>
      <w:r>
        <w:rPr>
          <w:rFonts w:ascii="Times New Roman" w:eastAsia="Times New Roman" w:hAnsi="Times New Roman" w:cs="Times New Roman"/>
          <w:sz w:val="24"/>
          <w:szCs w:val="24"/>
          <w:lang w:eastAsia="nl-NL"/>
        </w:rPr>
        <w:t>Dinas</w:t>
      </w:r>
      <w:del w:id="279" w:author="Savelkoul, M.J. (Michael)" w:date="2020-11-30T15:41:00Z">
        <w:r w:rsidDel="001C2D98">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E., Matakos</w:t>
      </w:r>
      <w:del w:id="280" w:author="Savelkoul, M.J. (Michael)" w:date="2020-11-30T15:41:00Z">
        <w:r w:rsidDel="001C2D98">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K., Xefteris</w:t>
      </w:r>
      <w:del w:id="281" w:author="Savelkoul, M.J. (Michael)" w:date="2020-11-30T15:41:00Z">
        <w:r w:rsidDel="001C2D98">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D., &amp; Hangartner</w:t>
      </w:r>
      <w:del w:id="282" w:author="Savelkoul, M.J. (Michael)" w:date="2020-11-30T15:41:00Z">
        <w:r w:rsidDel="001C2D98">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D. (2019). Waking Up the Golden Dawn: Does Exposure to the Refugee Crisis Increase Support for Extreme-Right Parties?. </w:t>
      </w:r>
      <w:r>
        <w:rPr>
          <w:rFonts w:ascii="Times New Roman" w:eastAsia="Times New Roman" w:hAnsi="Times New Roman" w:cs="Times New Roman"/>
          <w:i/>
          <w:iCs/>
          <w:sz w:val="24"/>
          <w:szCs w:val="24"/>
          <w:lang w:val="en-US" w:eastAsia="nl-NL"/>
        </w:rPr>
        <w:t>Political Analysis</w:t>
      </w:r>
      <w:r>
        <w:rPr>
          <w:rFonts w:ascii="Times New Roman" w:eastAsia="Times New Roman" w:hAnsi="Times New Roman" w:cs="Times New Roman"/>
          <w:sz w:val="24"/>
          <w:szCs w:val="24"/>
          <w:lang w:val="en-US" w:eastAsia="nl-NL"/>
        </w:rPr>
        <w:t xml:space="preserve">, 1-11. </w:t>
      </w:r>
      <w:hyperlink r:id="rId11" w:tgtFrame="_blank">
        <w:r>
          <w:rPr>
            <w:rStyle w:val="ListLabel143"/>
            <w:rFonts w:eastAsiaTheme="minorEastAsia"/>
          </w:rPr>
          <w:t>https://doi.org/10.1017/pan.2018.48</w:t>
        </w:r>
      </w:hyperlink>
    </w:p>
    <w:p w14:paraId="40585070" w14:textId="76C2E8B4" w:rsidR="006D5ACA" w:rsidRDefault="006D5ACA">
      <w:pPr>
        <w:spacing w:line="360" w:lineRule="auto"/>
        <w:ind w:left="709" w:hanging="709"/>
        <w:rPr>
          <w:rFonts w:ascii="Times New Roman" w:eastAsia="Times New Roman" w:hAnsi="Times New Roman" w:cs="Times New Roman"/>
          <w:sz w:val="24"/>
          <w:szCs w:val="24"/>
          <w:lang w:eastAsia="nl-NL"/>
        </w:rPr>
      </w:pPr>
      <w:r w:rsidRPr="00864CFB">
        <w:rPr>
          <w:rFonts w:ascii="Times New Roman" w:eastAsia="Times New Roman" w:hAnsi="Times New Roman" w:cs="Times New Roman"/>
          <w:sz w:val="24"/>
          <w:szCs w:val="24"/>
          <w:lang w:eastAsia="nl-NL"/>
        </w:rPr>
        <w:lastRenderedPageBreak/>
        <w:t>Dustmann</w:t>
      </w:r>
      <w:del w:id="283" w:author="Savelkoul, M.J. (Michael)" w:date="2020-11-30T15:41:00Z">
        <w:r w:rsidRPr="006B077F" w:rsidDel="001C2D98">
          <w:rPr>
            <w:rFonts w:ascii="Times New Roman" w:eastAsia="Times New Roman" w:hAnsi="Times New Roman" w:cs="Times New Roman"/>
            <w:sz w:val="24"/>
            <w:szCs w:val="24"/>
            <w:lang w:eastAsia="nl-NL"/>
          </w:rPr>
          <w:delText>,</w:delText>
        </w:r>
      </w:del>
      <w:r w:rsidRPr="006B077F">
        <w:rPr>
          <w:rFonts w:ascii="Times New Roman" w:eastAsia="Times New Roman" w:hAnsi="Times New Roman" w:cs="Times New Roman"/>
          <w:sz w:val="24"/>
          <w:szCs w:val="24"/>
          <w:lang w:eastAsia="nl-NL"/>
        </w:rPr>
        <w:t xml:space="preserve"> C., Vasiljeva</w:t>
      </w:r>
      <w:del w:id="284" w:author="Savelkoul, M.J. (Michael)" w:date="2020-11-30T15:41:00Z">
        <w:r w:rsidRPr="00FB7CB7" w:rsidDel="001C2D98">
          <w:rPr>
            <w:rFonts w:ascii="Times New Roman" w:eastAsia="Times New Roman" w:hAnsi="Times New Roman" w:cs="Times New Roman"/>
            <w:sz w:val="24"/>
            <w:szCs w:val="24"/>
            <w:lang w:eastAsia="nl-NL"/>
          </w:rPr>
          <w:delText>,</w:delText>
        </w:r>
      </w:del>
      <w:r w:rsidRPr="00FB7CB7">
        <w:rPr>
          <w:rFonts w:ascii="Times New Roman" w:eastAsia="Times New Roman" w:hAnsi="Times New Roman" w:cs="Times New Roman"/>
          <w:sz w:val="24"/>
          <w:szCs w:val="24"/>
          <w:lang w:eastAsia="nl-NL"/>
        </w:rPr>
        <w:t xml:space="preserve"> K., &amp; Piil Damm</w:t>
      </w:r>
      <w:del w:id="285" w:author="Savelkoul, M.J. (Michael)" w:date="2020-11-30T15:41:00Z">
        <w:r w:rsidRPr="00FB7CB7" w:rsidDel="001C2D98">
          <w:rPr>
            <w:rFonts w:ascii="Times New Roman" w:eastAsia="Times New Roman" w:hAnsi="Times New Roman" w:cs="Times New Roman"/>
            <w:sz w:val="24"/>
            <w:szCs w:val="24"/>
            <w:lang w:eastAsia="nl-NL"/>
          </w:rPr>
          <w:delText>,</w:delText>
        </w:r>
      </w:del>
      <w:r w:rsidRPr="00FB7CB7">
        <w:rPr>
          <w:rFonts w:ascii="Times New Roman" w:eastAsia="Times New Roman" w:hAnsi="Times New Roman" w:cs="Times New Roman"/>
          <w:sz w:val="24"/>
          <w:szCs w:val="24"/>
          <w:lang w:eastAsia="nl-NL"/>
        </w:rPr>
        <w:t xml:space="preserve"> A. (2019). </w:t>
      </w:r>
      <w:r w:rsidRPr="006D5ACA">
        <w:rPr>
          <w:rFonts w:ascii="Times New Roman" w:eastAsia="Times New Roman" w:hAnsi="Times New Roman" w:cs="Times New Roman"/>
          <w:sz w:val="24"/>
          <w:szCs w:val="24"/>
          <w:lang w:eastAsia="nl-NL"/>
        </w:rPr>
        <w:t xml:space="preserve">Refugee migration and electoral outcomes. </w:t>
      </w:r>
      <w:r w:rsidRPr="006D5ACA">
        <w:rPr>
          <w:rFonts w:ascii="Times New Roman" w:eastAsia="Times New Roman" w:hAnsi="Times New Roman" w:cs="Times New Roman"/>
          <w:i/>
          <w:sz w:val="24"/>
          <w:szCs w:val="24"/>
          <w:lang w:eastAsia="nl-NL"/>
        </w:rPr>
        <w:t>The Review of Economic Studies</w:t>
      </w:r>
      <w:r w:rsidRPr="006D5ACA">
        <w:rPr>
          <w:rFonts w:ascii="Times New Roman" w:eastAsia="Times New Roman" w:hAnsi="Times New Roman" w:cs="Times New Roman"/>
          <w:sz w:val="24"/>
          <w:szCs w:val="24"/>
          <w:lang w:eastAsia="nl-NL"/>
        </w:rPr>
        <w:t>, 86(5), 2035-2091.</w:t>
      </w:r>
    </w:p>
    <w:p w14:paraId="3926E0D6" w14:textId="16E2373C" w:rsidR="00784A42" w:rsidRDefault="00784A42">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Edo</w:t>
      </w:r>
      <w:del w:id="286" w:author="Savelkoul, M.J. (Michael)" w:date="2020-11-30T15:41:00Z">
        <w:r w:rsidRPr="00E96A48" w:rsidDel="001C2D9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A., Giesing</w:t>
      </w:r>
      <w:del w:id="287" w:author="Savelkoul, M.J. (Michael)" w:date="2020-11-30T15:41:00Z">
        <w:r w:rsidRPr="00E96A48" w:rsidDel="001C2D9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Y., Öztunc</w:t>
      </w:r>
      <w:del w:id="288" w:author="Savelkoul, M.J. (Michael)" w:date="2020-11-30T15:41:00Z">
        <w:r w:rsidRPr="00E96A48" w:rsidDel="001C2D9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J.</w:t>
      </w:r>
      <w:del w:id="289" w:author="Savelkoul, M.J. (Michael)" w:date="2020-11-30T15:41:00Z">
        <w:r w:rsidRPr="00E96A48" w:rsidDel="001C2D9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&amp; Poutvaara</w:t>
      </w:r>
      <w:del w:id="290" w:author="Savelkoul, M.J. (Michael)" w:date="2020-11-30T15:41:00Z">
        <w:r w:rsidRPr="00E96A48" w:rsidDel="001C2D9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P. (2019). </w:t>
      </w:r>
      <w:r w:rsidRPr="00784A42">
        <w:rPr>
          <w:rFonts w:ascii="Times New Roman" w:eastAsia="Times New Roman" w:hAnsi="Times New Roman" w:cs="Times New Roman"/>
          <w:sz w:val="24"/>
          <w:szCs w:val="24"/>
          <w:lang w:eastAsia="nl-NL"/>
        </w:rPr>
        <w:t xml:space="preserve">Immigration and electoral support for the far-left and the far-right. </w:t>
      </w:r>
      <w:r w:rsidRPr="006D5ACA">
        <w:rPr>
          <w:rFonts w:ascii="Times New Roman" w:eastAsia="Times New Roman" w:hAnsi="Times New Roman" w:cs="Times New Roman"/>
          <w:i/>
          <w:sz w:val="24"/>
          <w:szCs w:val="24"/>
          <w:lang w:eastAsia="nl-NL"/>
        </w:rPr>
        <w:t>European Economic Review</w:t>
      </w:r>
      <w:r w:rsidRPr="00784A42">
        <w:rPr>
          <w:rFonts w:ascii="Times New Roman" w:eastAsia="Times New Roman" w:hAnsi="Times New Roman" w:cs="Times New Roman"/>
          <w:sz w:val="24"/>
          <w:szCs w:val="24"/>
          <w:lang w:eastAsia="nl-NL"/>
        </w:rPr>
        <w:t>, 115, 99-143.</w:t>
      </w:r>
    </w:p>
    <w:p w14:paraId="590991B7" w14:textId="65D84B64" w:rsidR="009653B4" w:rsidRDefault="00E31588">
      <w:pPr>
        <w:spacing w:line="360" w:lineRule="auto"/>
        <w:ind w:left="709" w:hanging="709"/>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eastAsia="nl-NL"/>
        </w:rPr>
        <w:t>Enos</w:t>
      </w:r>
      <w:del w:id="291" w:author="Savelkoul, M.J. (Michael)" w:date="2020-11-30T15:42:00Z">
        <w:r w:rsidDel="001C2D98">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R. D. (2014). Causal effect of intergroup contact on exclusionary attitudes. </w:t>
      </w:r>
      <w:r>
        <w:rPr>
          <w:rFonts w:ascii="Times New Roman" w:eastAsia="Times New Roman" w:hAnsi="Times New Roman" w:cs="Times New Roman"/>
          <w:i/>
          <w:iCs/>
          <w:sz w:val="24"/>
          <w:szCs w:val="24"/>
          <w:lang w:val="en-US" w:eastAsia="nl-NL"/>
        </w:rPr>
        <w:t>Proceedings of the National Academy of Sciences</w:t>
      </w:r>
      <w:r>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i/>
          <w:iCs/>
          <w:sz w:val="24"/>
          <w:szCs w:val="24"/>
          <w:lang w:val="en-US" w:eastAsia="nl-NL"/>
        </w:rPr>
        <w:t>111</w:t>
      </w:r>
      <w:r>
        <w:rPr>
          <w:rFonts w:ascii="Times New Roman" w:eastAsia="Times New Roman" w:hAnsi="Times New Roman" w:cs="Times New Roman"/>
          <w:sz w:val="24"/>
          <w:szCs w:val="24"/>
          <w:lang w:val="en-US" w:eastAsia="nl-NL"/>
        </w:rPr>
        <w:t>(10), 3699-3704.</w:t>
      </w:r>
    </w:p>
    <w:p w14:paraId="5F27F351" w14:textId="483C2AD3"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ins w:id="292" w:author="Savelkoul, M.J. (Michael)" w:date="2020-11-30T15:35:00Z">
        <w:r w:rsidR="00D77D63">
          <w:rPr>
            <w:rFonts w:ascii="Times New Roman" w:hAnsi="Times New Roman" w:cs="Times New Roman"/>
            <w:sz w:val="24"/>
            <w:szCs w:val="24"/>
          </w:rPr>
          <w:t>(</w:t>
        </w:r>
      </w:ins>
      <w:r>
        <w:rPr>
          <w:rFonts w:ascii="Times New Roman" w:hAnsi="Times New Roman" w:cs="Times New Roman"/>
          <w:sz w:val="24"/>
          <w:szCs w:val="24"/>
        </w:rPr>
        <w:t>2015a</w:t>
      </w:r>
      <w:ins w:id="293" w:author="Savelkoul, M.J. (Michael)" w:date="2020-11-30T15:35:00Z">
        <w:r w:rsidR="00D77D63">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i/>
          <w:sz w:val="24"/>
          <w:szCs w:val="24"/>
        </w:rPr>
        <w:t>Special Eurobarometer 430: Europeans in 2015</w:t>
      </w:r>
      <w:r>
        <w:rPr>
          <w:rFonts w:ascii="Times New Roman" w:hAnsi="Times New Roman" w:cs="Times New Roman"/>
          <w:sz w:val="24"/>
          <w:szCs w:val="24"/>
        </w:rPr>
        <w:t xml:space="preserve"> [Data file]. </w:t>
      </w:r>
    </w:p>
    <w:p w14:paraId="1AAE6277"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F042242" w14:textId="69C0F92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ins w:id="294" w:author="Savelkoul, M.J. (Michael)" w:date="2020-11-30T15:35:00Z">
        <w:r w:rsidR="00D77D63">
          <w:rPr>
            <w:rFonts w:ascii="Times New Roman" w:hAnsi="Times New Roman" w:cs="Times New Roman"/>
            <w:sz w:val="24"/>
            <w:szCs w:val="24"/>
          </w:rPr>
          <w:t>(</w:t>
        </w:r>
      </w:ins>
      <w:r>
        <w:rPr>
          <w:rFonts w:ascii="Times New Roman" w:hAnsi="Times New Roman" w:cs="Times New Roman"/>
          <w:sz w:val="24"/>
          <w:szCs w:val="24"/>
        </w:rPr>
        <w:t>2015b</w:t>
      </w:r>
      <w:ins w:id="295" w:author="Savelkoul, M.J. (Michael)" w:date="2020-11-30T15:35:00Z">
        <w:r w:rsidR="00D77D63">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i/>
          <w:sz w:val="24"/>
          <w:szCs w:val="24"/>
        </w:rPr>
        <w:t>Standard Eurobarometer 84: Autumn 2015</w:t>
      </w:r>
      <w:r>
        <w:rPr>
          <w:rFonts w:ascii="Times New Roman" w:hAnsi="Times New Roman" w:cs="Times New Roman"/>
          <w:sz w:val="24"/>
          <w:szCs w:val="24"/>
        </w:rPr>
        <w:t xml:space="preserve"> [Data file]. </w:t>
      </w:r>
    </w:p>
    <w:p w14:paraId="4CA30C34"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617F2A5"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Eurostat (2016). </w:t>
      </w:r>
      <w:r>
        <w:rPr>
          <w:rFonts w:ascii="Times New Roman" w:hAnsi="Times New Roman" w:cs="Times New Roman"/>
          <w:i/>
          <w:sz w:val="24"/>
          <w:szCs w:val="24"/>
        </w:rPr>
        <w:t xml:space="preserve">Asylum and First Time Asylum Applicants by Citizenship, Age and Sex – </w:t>
      </w:r>
    </w:p>
    <w:p w14:paraId="7FC46FEA"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Annual aggregated data (rounded)</w:t>
      </w:r>
      <w:r>
        <w:rPr>
          <w:rFonts w:ascii="Times New Roman" w:hAnsi="Times New Roman" w:cs="Times New Roman"/>
          <w:sz w:val="24"/>
          <w:szCs w:val="24"/>
        </w:rPr>
        <w:t xml:space="preserve"> [Data file]. </w:t>
      </w:r>
      <w:r>
        <w:rPr>
          <w:rFonts w:ascii="Times New Roman" w:hAnsi="Times New Roman" w:cs="Times New Roman"/>
          <w:i/>
          <w:sz w:val="24"/>
          <w:szCs w:val="24"/>
        </w:rPr>
        <w:t>Retrieved from http://appsso.eurostat.ec.europa.eu/nui/show.do?dataset=migr_asyappctzaandlang=en</w:t>
      </w:r>
    </w:p>
    <w:p w14:paraId="2E066B41" w14:textId="0E6C5990" w:rsidR="009653B4" w:rsidRDefault="00E31588">
      <w:pPr>
        <w:spacing w:line="360" w:lineRule="auto"/>
        <w:ind w:left="709" w:hanging="709"/>
        <w:rPr>
          <w:rFonts w:ascii="Times New Roman" w:hAnsi="Times New Roman" w:cs="Times New Roman"/>
          <w:sz w:val="24"/>
          <w:szCs w:val="24"/>
        </w:rPr>
      </w:pPr>
      <w:r w:rsidRPr="001C2D98">
        <w:rPr>
          <w:rFonts w:ascii="Times New Roman" w:hAnsi="Times New Roman" w:cs="Times New Roman"/>
          <w:sz w:val="24"/>
          <w:szCs w:val="24"/>
          <w:lang w:val="nl-NL"/>
          <w:rPrChange w:id="296" w:author="Savelkoul, M.J. (Michael)" w:date="2020-11-30T15:42:00Z">
            <w:rPr>
              <w:rFonts w:ascii="Times New Roman" w:hAnsi="Times New Roman" w:cs="Times New Roman"/>
              <w:sz w:val="24"/>
              <w:szCs w:val="24"/>
            </w:rPr>
          </w:rPrChange>
        </w:rPr>
        <w:t>Ferwerda</w:t>
      </w:r>
      <w:del w:id="297" w:author="Savelkoul, M.J. (Michael)" w:date="2020-11-30T15:42:00Z">
        <w:r w:rsidRPr="001C2D98" w:rsidDel="001C2D98">
          <w:rPr>
            <w:rFonts w:ascii="Times New Roman" w:hAnsi="Times New Roman" w:cs="Times New Roman"/>
            <w:sz w:val="24"/>
            <w:szCs w:val="24"/>
            <w:lang w:val="nl-NL"/>
            <w:rPrChange w:id="298" w:author="Savelkoul, M.J. (Michael)" w:date="2020-11-30T15:42:00Z">
              <w:rPr>
                <w:rFonts w:ascii="Times New Roman" w:hAnsi="Times New Roman" w:cs="Times New Roman"/>
                <w:sz w:val="24"/>
                <w:szCs w:val="24"/>
              </w:rPr>
            </w:rPrChange>
          </w:rPr>
          <w:delText>,</w:delText>
        </w:r>
      </w:del>
      <w:r w:rsidRPr="001C2D98">
        <w:rPr>
          <w:rFonts w:ascii="Times New Roman" w:hAnsi="Times New Roman" w:cs="Times New Roman"/>
          <w:sz w:val="24"/>
          <w:szCs w:val="24"/>
          <w:lang w:val="nl-NL"/>
          <w:rPrChange w:id="299" w:author="Savelkoul, M.J. (Michael)" w:date="2020-11-30T15:42:00Z">
            <w:rPr>
              <w:rFonts w:ascii="Times New Roman" w:hAnsi="Times New Roman" w:cs="Times New Roman"/>
              <w:sz w:val="24"/>
              <w:szCs w:val="24"/>
            </w:rPr>
          </w:rPrChange>
        </w:rPr>
        <w:t xml:space="preserve"> </w:t>
      </w:r>
      <w:del w:id="300" w:author="Savelkoul, M.J. (Michael)" w:date="2020-11-30T15:35:00Z">
        <w:r w:rsidRPr="001C2D98" w:rsidDel="00D77D63">
          <w:rPr>
            <w:rFonts w:ascii="Times New Roman" w:hAnsi="Times New Roman" w:cs="Times New Roman"/>
            <w:sz w:val="24"/>
            <w:szCs w:val="24"/>
            <w:lang w:val="nl-NL"/>
            <w:rPrChange w:id="301" w:author="Savelkoul, M.J. (Michael)" w:date="2020-11-30T15:42:00Z">
              <w:rPr>
                <w:rFonts w:ascii="Times New Roman" w:hAnsi="Times New Roman" w:cs="Times New Roman"/>
                <w:sz w:val="24"/>
                <w:szCs w:val="24"/>
              </w:rPr>
            </w:rPrChange>
          </w:rPr>
          <w:delText>Jeremy</w:delText>
        </w:r>
      </w:del>
      <w:ins w:id="302" w:author="Savelkoul, M.J. (Michael)" w:date="2020-11-30T15:35:00Z">
        <w:r w:rsidR="00D77D63" w:rsidRPr="001C2D98">
          <w:rPr>
            <w:rFonts w:ascii="Times New Roman" w:hAnsi="Times New Roman" w:cs="Times New Roman"/>
            <w:sz w:val="24"/>
            <w:szCs w:val="24"/>
            <w:lang w:val="nl-NL"/>
            <w:rPrChange w:id="303" w:author="Savelkoul, M.J. (Michael)" w:date="2020-11-30T15:42:00Z">
              <w:rPr>
                <w:rFonts w:ascii="Times New Roman" w:hAnsi="Times New Roman" w:cs="Times New Roman"/>
                <w:sz w:val="24"/>
                <w:szCs w:val="24"/>
              </w:rPr>
            </w:rPrChange>
          </w:rPr>
          <w:t>J.</w:t>
        </w:r>
      </w:ins>
      <w:r w:rsidRPr="001C2D98">
        <w:rPr>
          <w:rFonts w:ascii="Times New Roman" w:hAnsi="Times New Roman" w:cs="Times New Roman"/>
          <w:sz w:val="24"/>
          <w:szCs w:val="24"/>
          <w:lang w:val="nl-NL"/>
          <w:rPrChange w:id="304" w:author="Savelkoul, M.J. (Michael)" w:date="2020-11-30T15:42:00Z">
            <w:rPr>
              <w:rFonts w:ascii="Times New Roman" w:hAnsi="Times New Roman" w:cs="Times New Roman"/>
              <w:sz w:val="24"/>
              <w:szCs w:val="24"/>
            </w:rPr>
          </w:rPrChange>
        </w:rPr>
        <w:t xml:space="preserve">, </w:t>
      </w:r>
      <w:del w:id="305" w:author="Savelkoul, M.J. (Michael)" w:date="2020-11-30T15:42:00Z">
        <w:r w:rsidRPr="001C2D98" w:rsidDel="001C2D98">
          <w:rPr>
            <w:rFonts w:ascii="Times New Roman" w:hAnsi="Times New Roman" w:cs="Times New Roman"/>
            <w:sz w:val="24"/>
            <w:szCs w:val="24"/>
            <w:lang w:val="nl-NL"/>
            <w:rPrChange w:id="306" w:author="Savelkoul, M.J. (Michael)" w:date="2020-11-30T15:42:00Z">
              <w:rPr>
                <w:rFonts w:ascii="Times New Roman" w:hAnsi="Times New Roman" w:cs="Times New Roman"/>
                <w:sz w:val="24"/>
                <w:szCs w:val="24"/>
              </w:rPr>
            </w:rPrChange>
          </w:rPr>
          <w:delText xml:space="preserve">D.J. </w:delText>
        </w:r>
      </w:del>
      <w:r w:rsidRPr="001C2D98">
        <w:rPr>
          <w:rFonts w:ascii="Times New Roman" w:hAnsi="Times New Roman" w:cs="Times New Roman"/>
          <w:sz w:val="24"/>
          <w:szCs w:val="24"/>
          <w:lang w:val="nl-NL"/>
          <w:rPrChange w:id="307" w:author="Savelkoul, M.J. (Michael)" w:date="2020-11-30T15:42:00Z">
            <w:rPr>
              <w:rFonts w:ascii="Times New Roman" w:hAnsi="Times New Roman" w:cs="Times New Roman"/>
              <w:sz w:val="24"/>
              <w:szCs w:val="24"/>
            </w:rPr>
          </w:rPrChange>
        </w:rPr>
        <w:t>Flynn</w:t>
      </w:r>
      <w:ins w:id="308" w:author="Savelkoul, M.J. (Michael)" w:date="2020-11-30T15:42:00Z">
        <w:r w:rsidR="001C2D98" w:rsidRPr="001C2D98">
          <w:rPr>
            <w:rFonts w:ascii="Times New Roman" w:hAnsi="Times New Roman" w:cs="Times New Roman"/>
            <w:sz w:val="24"/>
            <w:szCs w:val="24"/>
            <w:lang w:val="nl-NL"/>
            <w:rPrChange w:id="309" w:author="Savelkoul, M.J. (Michael)" w:date="2020-11-30T15:42:00Z">
              <w:rPr>
                <w:rFonts w:ascii="Times New Roman" w:hAnsi="Times New Roman" w:cs="Times New Roman"/>
                <w:sz w:val="24"/>
                <w:szCs w:val="24"/>
              </w:rPr>
            </w:rPrChange>
          </w:rPr>
          <w:t xml:space="preserve"> D.J.</w:t>
        </w:r>
      </w:ins>
      <w:del w:id="310" w:author="Savelkoul, M.J. (Michael)" w:date="2020-11-30T15:35:00Z">
        <w:r w:rsidRPr="001C2D98" w:rsidDel="00D77D63">
          <w:rPr>
            <w:rFonts w:ascii="Times New Roman" w:hAnsi="Times New Roman" w:cs="Times New Roman"/>
            <w:sz w:val="24"/>
            <w:szCs w:val="24"/>
            <w:lang w:val="nl-NL"/>
            <w:rPrChange w:id="311" w:author="Savelkoul, M.J. (Michael)" w:date="2020-11-30T15:42:00Z">
              <w:rPr>
                <w:rFonts w:ascii="Times New Roman" w:hAnsi="Times New Roman" w:cs="Times New Roman"/>
                <w:sz w:val="24"/>
                <w:szCs w:val="24"/>
              </w:rPr>
            </w:rPrChange>
          </w:rPr>
          <w:delText xml:space="preserve">, and </w:delText>
        </w:r>
      </w:del>
      <w:ins w:id="312" w:author="Savelkoul, M.J. (Michael)" w:date="2020-11-30T15:35:00Z">
        <w:r w:rsidR="00D77D63" w:rsidRPr="001C2D98">
          <w:rPr>
            <w:rFonts w:ascii="Times New Roman" w:hAnsi="Times New Roman" w:cs="Times New Roman"/>
            <w:sz w:val="24"/>
            <w:szCs w:val="24"/>
            <w:lang w:val="nl-NL"/>
            <w:rPrChange w:id="313" w:author="Savelkoul, M.J. (Michael)" w:date="2020-11-30T15:42:00Z">
              <w:rPr>
                <w:rFonts w:ascii="Times New Roman" w:hAnsi="Times New Roman" w:cs="Times New Roman"/>
                <w:sz w:val="24"/>
                <w:szCs w:val="24"/>
              </w:rPr>
            </w:rPrChange>
          </w:rPr>
          <w:t xml:space="preserve"> </w:t>
        </w:r>
        <w:r w:rsidR="00D77D63">
          <w:rPr>
            <w:rFonts w:ascii="Times New Roman" w:hAnsi="Times New Roman" w:cs="Times New Roman"/>
            <w:sz w:val="24"/>
            <w:szCs w:val="24"/>
          </w:rPr>
          <w:t xml:space="preserve">&amp; </w:t>
        </w:r>
      </w:ins>
      <w:del w:id="314" w:author="Savelkoul, M.J. (Michael)" w:date="2020-11-30T15:35:00Z">
        <w:r w:rsidDel="00D77D63">
          <w:rPr>
            <w:rFonts w:ascii="Times New Roman" w:hAnsi="Times New Roman" w:cs="Times New Roman"/>
            <w:sz w:val="24"/>
            <w:szCs w:val="24"/>
          </w:rPr>
          <w:delText xml:space="preserve">Yusaku </w:delText>
        </w:r>
      </w:del>
      <w:ins w:id="315" w:author="Savelkoul, M.J. (Michael)" w:date="2020-11-30T15:35:00Z">
        <w:r w:rsidR="00D77D63">
          <w:rPr>
            <w:rFonts w:ascii="Times New Roman" w:hAnsi="Times New Roman" w:cs="Times New Roman"/>
            <w:sz w:val="24"/>
            <w:szCs w:val="24"/>
          </w:rPr>
          <w:t xml:space="preserve"> </w:t>
        </w:r>
      </w:ins>
      <w:r>
        <w:rPr>
          <w:rFonts w:ascii="Times New Roman" w:hAnsi="Times New Roman" w:cs="Times New Roman"/>
          <w:sz w:val="24"/>
          <w:szCs w:val="24"/>
        </w:rPr>
        <w:t xml:space="preserve">Horiuchi </w:t>
      </w:r>
      <w:ins w:id="316" w:author="Savelkoul, M.J. (Michael)" w:date="2020-11-30T15:42:00Z">
        <w:r w:rsidR="001C2D98">
          <w:rPr>
            <w:rFonts w:ascii="Times New Roman" w:hAnsi="Times New Roman" w:cs="Times New Roman"/>
            <w:sz w:val="24"/>
            <w:szCs w:val="24"/>
          </w:rPr>
          <w:t xml:space="preserve">Y. </w:t>
        </w:r>
      </w:ins>
      <w:r>
        <w:rPr>
          <w:rFonts w:ascii="Times New Roman" w:hAnsi="Times New Roman" w:cs="Times New Roman"/>
          <w:sz w:val="24"/>
          <w:szCs w:val="24"/>
        </w:rPr>
        <w:t xml:space="preserve">(2017). </w:t>
      </w:r>
      <w:del w:id="317" w:author="Savelkoul, M.J. (Michael)" w:date="2020-11-30T15:42:00Z">
        <w:r w:rsidDel="001C2D98">
          <w:rPr>
            <w:rFonts w:ascii="Times New Roman" w:hAnsi="Times New Roman" w:cs="Times New Roman"/>
            <w:sz w:val="24"/>
            <w:szCs w:val="24"/>
          </w:rPr>
          <w:delText>‘</w:delText>
        </w:r>
      </w:del>
      <w:r>
        <w:rPr>
          <w:rFonts w:ascii="Times New Roman" w:hAnsi="Times New Roman" w:cs="Times New Roman"/>
          <w:sz w:val="24"/>
          <w:szCs w:val="24"/>
        </w:rPr>
        <w:t>Explaining Opposition to Refugee Resettlement: The Role of NIMBYism and Perceived Threats</w:t>
      </w:r>
      <w:del w:id="318" w:author="Savelkoul, M.J. (Michael)" w:date="2020-11-30T15:42: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Science Advances</w:t>
      </w:r>
      <w:r>
        <w:rPr>
          <w:rFonts w:ascii="Times New Roman" w:hAnsi="Times New Roman" w:cs="Times New Roman"/>
          <w:sz w:val="24"/>
          <w:szCs w:val="24"/>
        </w:rPr>
        <w:t>, 3:9, e1700812 (doi:10.1126/sciadv.1700812).</w:t>
      </w:r>
    </w:p>
    <w:p w14:paraId="00FCDADF" w14:textId="0A8D10A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Green</w:t>
      </w:r>
      <w:del w:id="319" w:author="Savelkoul, M.J. (Michael)" w:date="2020-11-30T15:42: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del w:id="320" w:author="Savelkoul, M.J. (Michael)" w:date="2020-11-30T15:35:00Z">
        <w:r w:rsidDel="00D77D63">
          <w:rPr>
            <w:rFonts w:ascii="Times New Roman" w:hAnsi="Times New Roman" w:cs="Times New Roman"/>
            <w:sz w:val="24"/>
            <w:szCs w:val="24"/>
          </w:rPr>
          <w:delText xml:space="preserve">Eva </w:delText>
        </w:r>
      </w:del>
      <w:ins w:id="321" w:author="Savelkoul, M.J. (Michael)" w:date="2020-11-30T15:35:00Z">
        <w:r w:rsidR="00D77D63">
          <w:rPr>
            <w:rFonts w:ascii="Times New Roman" w:hAnsi="Times New Roman" w:cs="Times New Roman"/>
            <w:sz w:val="24"/>
            <w:szCs w:val="24"/>
          </w:rPr>
          <w:t xml:space="preserve">E. </w:t>
        </w:r>
      </w:ins>
      <w:r>
        <w:rPr>
          <w:rFonts w:ascii="Times New Roman" w:hAnsi="Times New Roman" w:cs="Times New Roman"/>
          <w:sz w:val="24"/>
          <w:szCs w:val="24"/>
        </w:rPr>
        <w:t>G.</w:t>
      </w:r>
      <w:ins w:id="322" w:author="Savelkoul, M.J. (Michael)" w:date="2020-11-30T15:35:00Z">
        <w:r w:rsidR="00D77D63">
          <w:rPr>
            <w:rFonts w:ascii="Times New Roman" w:hAnsi="Times New Roman" w:cs="Times New Roman"/>
            <w:sz w:val="24"/>
            <w:szCs w:val="24"/>
          </w:rPr>
          <w:t xml:space="preserve"> </w:t>
        </w:r>
      </w:ins>
      <w:r>
        <w:rPr>
          <w:rFonts w:ascii="Times New Roman" w:hAnsi="Times New Roman" w:cs="Times New Roman"/>
          <w:sz w:val="24"/>
          <w:szCs w:val="24"/>
        </w:rPr>
        <w:t xml:space="preserve">T., </w:t>
      </w:r>
      <w:del w:id="323" w:author="Savelkoul, M.J. (Michael)" w:date="2020-11-30T15:35:00Z">
        <w:r w:rsidDel="00D77D63">
          <w:rPr>
            <w:rFonts w:ascii="Times New Roman" w:hAnsi="Times New Roman" w:cs="Times New Roman"/>
            <w:sz w:val="24"/>
            <w:szCs w:val="24"/>
          </w:rPr>
          <w:delText xml:space="preserve">Oriane </w:delText>
        </w:r>
      </w:del>
      <w:r>
        <w:rPr>
          <w:rFonts w:ascii="Times New Roman" w:hAnsi="Times New Roman" w:cs="Times New Roman"/>
          <w:sz w:val="24"/>
          <w:szCs w:val="24"/>
        </w:rPr>
        <w:t>Sarrasin</w:t>
      </w:r>
      <w:del w:id="324" w:author="Savelkoul, M.J. (Michael)" w:date="2020-11-30T15:42: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ins w:id="325" w:author="Savelkoul, M.J. (Michael)" w:date="2020-11-30T15:35:00Z">
        <w:r w:rsidR="00D77D63">
          <w:rPr>
            <w:rFonts w:ascii="Times New Roman" w:hAnsi="Times New Roman" w:cs="Times New Roman"/>
            <w:sz w:val="24"/>
            <w:szCs w:val="24"/>
          </w:rPr>
          <w:t xml:space="preserve">O., </w:t>
        </w:r>
      </w:ins>
      <w:del w:id="326" w:author="Savelkoul, M.J. (Michael)" w:date="2020-11-30T15:35:00Z">
        <w:r w:rsidDel="00D77D63">
          <w:rPr>
            <w:rFonts w:ascii="Times New Roman" w:hAnsi="Times New Roman" w:cs="Times New Roman"/>
            <w:sz w:val="24"/>
            <w:szCs w:val="24"/>
          </w:rPr>
          <w:delText xml:space="preserve">Robert </w:delText>
        </w:r>
      </w:del>
      <w:r>
        <w:rPr>
          <w:rFonts w:ascii="Times New Roman" w:hAnsi="Times New Roman" w:cs="Times New Roman"/>
          <w:sz w:val="24"/>
          <w:szCs w:val="24"/>
        </w:rPr>
        <w:t>Baur</w:t>
      </w:r>
      <w:del w:id="327" w:author="Savelkoul, M.J. (Michael)" w:date="2020-11-30T15:42: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ins w:id="328" w:author="Savelkoul, M.J. (Michael)" w:date="2020-11-30T15:35:00Z">
        <w:r w:rsidR="00D77D63">
          <w:rPr>
            <w:rFonts w:ascii="Times New Roman" w:hAnsi="Times New Roman" w:cs="Times New Roman"/>
            <w:sz w:val="24"/>
            <w:szCs w:val="24"/>
          </w:rPr>
          <w:t xml:space="preserve">R. &amp; </w:t>
        </w:r>
      </w:ins>
      <w:del w:id="329" w:author="Savelkoul, M.J. (Michael)" w:date="2020-11-30T15:35:00Z">
        <w:r w:rsidDel="00D77D63">
          <w:rPr>
            <w:rFonts w:ascii="Times New Roman" w:hAnsi="Times New Roman" w:cs="Times New Roman"/>
            <w:sz w:val="24"/>
            <w:szCs w:val="24"/>
          </w:rPr>
          <w:delText>and</w:delText>
        </w:r>
      </w:del>
      <w:r>
        <w:rPr>
          <w:rFonts w:ascii="Times New Roman" w:hAnsi="Times New Roman" w:cs="Times New Roman"/>
          <w:sz w:val="24"/>
          <w:szCs w:val="24"/>
        </w:rPr>
        <w:t xml:space="preserve"> </w:t>
      </w:r>
      <w:del w:id="330" w:author="Savelkoul, M.J. (Michael)" w:date="2020-11-30T15:35:00Z">
        <w:r w:rsidDel="00D77D63">
          <w:rPr>
            <w:rFonts w:ascii="Times New Roman" w:hAnsi="Times New Roman" w:cs="Times New Roman"/>
            <w:sz w:val="24"/>
            <w:szCs w:val="24"/>
          </w:rPr>
          <w:delText xml:space="preserve">Nicole </w:delText>
        </w:r>
      </w:del>
      <w:r>
        <w:rPr>
          <w:rFonts w:ascii="Times New Roman" w:hAnsi="Times New Roman" w:cs="Times New Roman"/>
          <w:sz w:val="24"/>
          <w:szCs w:val="24"/>
        </w:rPr>
        <w:t>Fasel</w:t>
      </w:r>
      <w:ins w:id="331" w:author="Savelkoul, M.J. (Michael)" w:date="2020-11-30T15:36:00Z">
        <w:r w:rsidR="00D77D63">
          <w:rPr>
            <w:rFonts w:ascii="Times New Roman" w:hAnsi="Times New Roman" w:cs="Times New Roman"/>
            <w:sz w:val="24"/>
            <w:szCs w:val="24"/>
          </w:rPr>
          <w:t xml:space="preserve"> N.</w:t>
        </w:r>
      </w:ins>
      <w:r>
        <w:rPr>
          <w:rFonts w:ascii="Times New Roman" w:hAnsi="Times New Roman" w:cs="Times New Roman"/>
          <w:sz w:val="24"/>
          <w:szCs w:val="24"/>
        </w:rPr>
        <w:t xml:space="preserve"> (2015). </w:t>
      </w:r>
      <w:del w:id="332" w:author="Savelkoul, M.J. (Michael)" w:date="2020-11-30T15:43: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From Stigmatized </w:t>
      </w:r>
    </w:p>
    <w:p w14:paraId="7F653D9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Immigrants to Radical Right Voting: A Multilevel Study on the Role of Threat and Contact</w:t>
      </w:r>
      <w:del w:id="333" w:author="Savelkoul, M.J. (Michael)" w:date="2020-11-30T15:43: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Political Psychology</w:t>
      </w:r>
      <w:r>
        <w:rPr>
          <w:rFonts w:ascii="Times New Roman" w:hAnsi="Times New Roman" w:cs="Times New Roman"/>
          <w:sz w:val="24"/>
          <w:szCs w:val="24"/>
        </w:rPr>
        <w:t>, 37:4, 465</w:t>
      </w:r>
      <w:r>
        <w:rPr>
          <w:rFonts w:ascii="Times New Roman" w:hAnsi="Times New Roman"/>
          <w:sz w:val="24"/>
          <w:szCs w:val="24"/>
        </w:rPr>
        <w:t>–</w:t>
      </w:r>
      <w:r>
        <w:rPr>
          <w:rFonts w:ascii="Times New Roman" w:hAnsi="Times New Roman" w:cs="Times New Roman"/>
          <w:sz w:val="24"/>
          <w:szCs w:val="24"/>
        </w:rPr>
        <w:t>480.</w:t>
      </w:r>
    </w:p>
    <w:p w14:paraId="69F93DAC" w14:textId="01609B94" w:rsidR="009653B4" w:rsidRDefault="00E31588">
      <w:pPr>
        <w:spacing w:line="360" w:lineRule="auto"/>
        <w:rPr>
          <w:rFonts w:ascii="Times New Roman" w:eastAsia="SimSun" w:hAnsi="Times New Roman" w:cs="Times New Roman"/>
          <w:i/>
          <w:iCs/>
          <w:sz w:val="24"/>
          <w:szCs w:val="24"/>
        </w:rPr>
      </w:pPr>
      <w:r>
        <w:rPr>
          <w:rFonts w:ascii="Times New Roman" w:eastAsia="SimSun" w:hAnsi="Times New Roman" w:cs="Times New Roman"/>
          <w:iCs/>
          <w:sz w:val="24"/>
          <w:szCs w:val="24"/>
        </w:rPr>
        <w:t>Hagendoorn</w:t>
      </w:r>
      <w:del w:id="334"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 xml:space="preserve"> </w:t>
      </w:r>
      <w:del w:id="335" w:author="Savelkoul, M.J. (Michael)" w:date="2020-11-30T15:36:00Z">
        <w:r w:rsidDel="00D77D63">
          <w:rPr>
            <w:rFonts w:ascii="Times New Roman" w:eastAsia="SimSun" w:hAnsi="Times New Roman" w:cs="Times New Roman"/>
            <w:iCs/>
            <w:sz w:val="24"/>
            <w:szCs w:val="24"/>
          </w:rPr>
          <w:delText xml:space="preserve">Louk </w:delText>
        </w:r>
      </w:del>
      <w:ins w:id="336" w:author="Savelkoul, M.J. (Michael)" w:date="2020-11-30T15:36:00Z">
        <w:r w:rsidR="00D77D63">
          <w:rPr>
            <w:rFonts w:ascii="Times New Roman" w:eastAsia="SimSun" w:hAnsi="Times New Roman" w:cs="Times New Roman"/>
            <w:iCs/>
            <w:sz w:val="24"/>
            <w:szCs w:val="24"/>
          </w:rPr>
          <w:t xml:space="preserve">L. </w:t>
        </w:r>
      </w:ins>
      <w:r>
        <w:rPr>
          <w:rFonts w:ascii="Times New Roman" w:eastAsia="SimSun" w:hAnsi="Times New Roman" w:cs="Times New Roman"/>
          <w:iCs/>
          <w:sz w:val="24"/>
          <w:szCs w:val="24"/>
        </w:rPr>
        <w:t xml:space="preserve">(2009). </w:t>
      </w:r>
      <w:del w:id="337"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Ethnic Diversity and the Erosion of Social Capital?</w:t>
      </w:r>
      <w:del w:id="338"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 xml:space="preserve">, </w:t>
      </w:r>
      <w:r>
        <w:rPr>
          <w:rFonts w:ascii="Times New Roman" w:eastAsia="SimSun" w:hAnsi="Times New Roman" w:cs="Times New Roman"/>
          <w:i/>
          <w:iCs/>
          <w:sz w:val="24"/>
          <w:szCs w:val="24"/>
        </w:rPr>
        <w:t xml:space="preserve">Newsletter </w:t>
      </w:r>
    </w:p>
    <w:p w14:paraId="19BFD71D" w14:textId="77777777" w:rsidR="009653B4" w:rsidRDefault="00E31588">
      <w:pPr>
        <w:spacing w:line="360" w:lineRule="auto"/>
        <w:ind w:firstLine="708"/>
        <w:rPr>
          <w:rFonts w:ascii="Times New Roman" w:eastAsia="SimSun" w:hAnsi="Times New Roman" w:cs="Times New Roman"/>
          <w:iCs/>
          <w:sz w:val="24"/>
          <w:szCs w:val="24"/>
        </w:rPr>
      </w:pPr>
      <w:r>
        <w:rPr>
          <w:rFonts w:ascii="Times New Roman" w:eastAsia="SimSun" w:hAnsi="Times New Roman" w:cs="Times New Roman"/>
          <w:i/>
          <w:iCs/>
          <w:sz w:val="24"/>
          <w:szCs w:val="24"/>
        </w:rPr>
        <w:t>American Political Science Association, 20</w:t>
      </w:r>
      <w:r>
        <w:rPr>
          <w:rFonts w:ascii="Times New Roman" w:eastAsia="SimSun" w:hAnsi="Times New Roman" w:cs="Times New Roman"/>
          <w:iCs/>
          <w:sz w:val="24"/>
          <w:szCs w:val="24"/>
        </w:rPr>
        <w:t>, 12</w:t>
      </w:r>
      <w:r>
        <w:rPr>
          <w:rFonts w:ascii="Times New Roman" w:hAnsi="Times New Roman"/>
          <w:sz w:val="24"/>
          <w:szCs w:val="24"/>
        </w:rPr>
        <w:t>–</w:t>
      </w:r>
      <w:r>
        <w:rPr>
          <w:rFonts w:ascii="Times New Roman" w:eastAsia="SimSun" w:hAnsi="Times New Roman" w:cs="Times New Roman"/>
          <w:iCs/>
          <w:sz w:val="24"/>
          <w:szCs w:val="24"/>
        </w:rPr>
        <w:t>14.</w:t>
      </w:r>
    </w:p>
    <w:p w14:paraId="6FAC2F07" w14:textId="528A07E6" w:rsidR="009653B4" w:rsidRDefault="00E31588">
      <w:pPr>
        <w:spacing w:line="360" w:lineRule="auto"/>
        <w:rPr>
          <w:rFonts w:ascii="Times New Roman" w:eastAsia="SimSun" w:hAnsi="Times New Roman" w:cs="Times New Roman"/>
          <w:iCs/>
          <w:sz w:val="24"/>
          <w:szCs w:val="24"/>
        </w:rPr>
      </w:pPr>
      <w:r>
        <w:rPr>
          <w:rFonts w:ascii="Times New Roman" w:eastAsia="SimSun" w:hAnsi="Times New Roman" w:cs="Times New Roman"/>
          <w:iCs/>
          <w:sz w:val="24"/>
          <w:szCs w:val="24"/>
        </w:rPr>
        <w:t>Hainmueller</w:t>
      </w:r>
      <w:del w:id="339"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 xml:space="preserve"> </w:t>
      </w:r>
      <w:del w:id="340" w:author="Savelkoul, M.J. (Michael)" w:date="2020-11-30T15:36:00Z">
        <w:r w:rsidDel="001C2D98">
          <w:rPr>
            <w:rFonts w:ascii="Times New Roman" w:eastAsia="SimSun" w:hAnsi="Times New Roman" w:cs="Times New Roman"/>
            <w:iCs/>
            <w:sz w:val="24"/>
            <w:szCs w:val="24"/>
          </w:rPr>
          <w:delText>Jens</w:delText>
        </w:r>
      </w:del>
      <w:ins w:id="341" w:author="Savelkoul, M.J. (Michael)" w:date="2020-11-30T15:36:00Z">
        <w:r w:rsidR="001C2D98">
          <w:rPr>
            <w:rFonts w:ascii="Times New Roman" w:eastAsia="SimSun" w:hAnsi="Times New Roman" w:cs="Times New Roman"/>
            <w:iCs/>
            <w:sz w:val="24"/>
            <w:szCs w:val="24"/>
          </w:rPr>
          <w:t>J.</w:t>
        </w:r>
      </w:ins>
      <w:del w:id="342" w:author="Savelkoul, M.J. (Michael)" w:date="2020-11-30T15:36:00Z">
        <w:r w:rsidDel="001C2D98">
          <w:rPr>
            <w:rFonts w:ascii="Times New Roman" w:eastAsia="SimSun" w:hAnsi="Times New Roman" w:cs="Times New Roman"/>
            <w:iCs/>
            <w:sz w:val="24"/>
            <w:szCs w:val="24"/>
          </w:rPr>
          <w:delText>, and</w:delText>
        </w:r>
      </w:del>
      <w:ins w:id="343" w:author="Savelkoul, M.J. (Michael)" w:date="2020-11-30T15:36:00Z">
        <w:r w:rsidR="001C2D98">
          <w:rPr>
            <w:rFonts w:ascii="Times New Roman" w:eastAsia="SimSun" w:hAnsi="Times New Roman" w:cs="Times New Roman"/>
            <w:iCs/>
            <w:sz w:val="24"/>
            <w:szCs w:val="24"/>
          </w:rPr>
          <w:t xml:space="preserve"> &amp;</w:t>
        </w:r>
      </w:ins>
      <w:r>
        <w:rPr>
          <w:rFonts w:ascii="Times New Roman" w:eastAsia="SimSun" w:hAnsi="Times New Roman" w:cs="Times New Roman"/>
          <w:iCs/>
          <w:sz w:val="24"/>
          <w:szCs w:val="24"/>
        </w:rPr>
        <w:t xml:space="preserve"> </w:t>
      </w:r>
      <w:del w:id="344" w:author="Savelkoul, M.J. (Michael)" w:date="2020-11-30T15:36:00Z">
        <w:r w:rsidDel="001C2D98">
          <w:rPr>
            <w:rFonts w:ascii="Times New Roman" w:eastAsia="SimSun" w:hAnsi="Times New Roman" w:cs="Times New Roman"/>
            <w:iCs/>
            <w:sz w:val="24"/>
            <w:szCs w:val="24"/>
          </w:rPr>
          <w:delText xml:space="preserve">Daniel J. </w:delText>
        </w:r>
      </w:del>
      <w:r>
        <w:rPr>
          <w:rFonts w:ascii="Times New Roman" w:eastAsia="SimSun" w:hAnsi="Times New Roman" w:cs="Times New Roman"/>
          <w:iCs/>
          <w:sz w:val="24"/>
          <w:szCs w:val="24"/>
        </w:rPr>
        <w:t>Hopkins</w:t>
      </w:r>
      <w:ins w:id="345" w:author="Savelkoul, M.J. (Michael)" w:date="2020-11-30T15:36:00Z">
        <w:r w:rsidR="001C2D98">
          <w:rPr>
            <w:rFonts w:ascii="Times New Roman" w:eastAsia="SimSun" w:hAnsi="Times New Roman" w:cs="Times New Roman"/>
            <w:iCs/>
            <w:sz w:val="24"/>
            <w:szCs w:val="24"/>
          </w:rPr>
          <w:t xml:space="preserve"> D. J.</w:t>
        </w:r>
      </w:ins>
      <w:r>
        <w:rPr>
          <w:rFonts w:ascii="Times New Roman" w:eastAsia="SimSun" w:hAnsi="Times New Roman" w:cs="Times New Roman"/>
          <w:iCs/>
          <w:sz w:val="24"/>
          <w:szCs w:val="24"/>
        </w:rPr>
        <w:t xml:space="preserve"> (2014). </w:t>
      </w:r>
      <w:del w:id="346"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Public Attitudes Toward Immigration</w:t>
      </w:r>
      <w:del w:id="347" w:author="Savelkoul, M.J. (Michael)" w:date="2020-11-30T15:42:00Z">
        <w:r w:rsidDel="00436F8D">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 xml:space="preserve">, </w:t>
      </w:r>
    </w:p>
    <w:p w14:paraId="3B9501ED" w14:textId="04D2D097" w:rsidR="009653B4" w:rsidRDefault="00E31588">
      <w:pPr>
        <w:spacing w:line="360" w:lineRule="auto"/>
        <w:ind w:firstLine="720"/>
        <w:rPr>
          <w:rFonts w:ascii="Times New Roman" w:eastAsia="SimSun" w:hAnsi="Times New Roman" w:cs="Times New Roman"/>
          <w:iCs/>
          <w:sz w:val="24"/>
          <w:szCs w:val="24"/>
        </w:rPr>
      </w:pPr>
      <w:r>
        <w:rPr>
          <w:rFonts w:ascii="Times New Roman" w:eastAsia="SimSun" w:hAnsi="Times New Roman" w:cs="Times New Roman"/>
          <w:i/>
          <w:iCs/>
          <w:sz w:val="24"/>
          <w:szCs w:val="24"/>
        </w:rPr>
        <w:t>Annual Review of Political Science</w:t>
      </w:r>
      <w:r>
        <w:rPr>
          <w:rFonts w:ascii="Times New Roman" w:eastAsia="SimSun" w:hAnsi="Times New Roman" w:cs="Times New Roman"/>
          <w:iCs/>
          <w:sz w:val="24"/>
          <w:szCs w:val="24"/>
        </w:rPr>
        <w:t>, 17, 225</w:t>
      </w:r>
      <w:r>
        <w:rPr>
          <w:rFonts w:ascii="Times New Roman" w:hAnsi="Times New Roman"/>
          <w:sz w:val="24"/>
          <w:szCs w:val="24"/>
        </w:rPr>
        <w:t>–</w:t>
      </w:r>
      <w:r>
        <w:rPr>
          <w:rFonts w:ascii="Times New Roman" w:eastAsia="SimSun" w:hAnsi="Times New Roman" w:cs="Times New Roman"/>
          <w:iCs/>
          <w:sz w:val="24"/>
          <w:szCs w:val="24"/>
        </w:rPr>
        <w:t>249.</w:t>
      </w:r>
    </w:p>
    <w:p w14:paraId="28589CB2" w14:textId="72D78DA3" w:rsidR="00C304D8" w:rsidRDefault="00C304D8" w:rsidP="00C304D8">
      <w:pPr>
        <w:spacing w:line="360" w:lineRule="auto"/>
        <w:rPr>
          <w:rFonts w:ascii="Times New Roman" w:eastAsia="SimSun" w:hAnsi="Times New Roman" w:cs="Times New Roman"/>
          <w:iCs/>
          <w:sz w:val="24"/>
          <w:szCs w:val="24"/>
        </w:rPr>
      </w:pPr>
      <w:r w:rsidRPr="00C304D8">
        <w:rPr>
          <w:rFonts w:ascii="Times New Roman" w:eastAsia="SimSun" w:hAnsi="Times New Roman" w:cs="Times New Roman"/>
          <w:iCs/>
          <w:sz w:val="24"/>
          <w:szCs w:val="24"/>
        </w:rPr>
        <w:t>Halla</w:t>
      </w:r>
      <w:del w:id="348" w:author="Savelkoul, M.J. (Michael)" w:date="2020-11-30T15:43:00Z">
        <w:r w:rsidRPr="00C304D8" w:rsidDel="00436F8D">
          <w:rPr>
            <w:rFonts w:ascii="Times New Roman" w:eastAsia="SimSun" w:hAnsi="Times New Roman" w:cs="Times New Roman"/>
            <w:iCs/>
            <w:sz w:val="24"/>
            <w:szCs w:val="24"/>
          </w:rPr>
          <w:delText>,</w:delText>
        </w:r>
      </w:del>
      <w:r w:rsidRPr="00C304D8">
        <w:rPr>
          <w:rFonts w:ascii="Times New Roman" w:eastAsia="SimSun" w:hAnsi="Times New Roman" w:cs="Times New Roman"/>
          <w:iCs/>
          <w:sz w:val="24"/>
          <w:szCs w:val="24"/>
        </w:rPr>
        <w:t xml:space="preserve"> M., Wagner</w:t>
      </w:r>
      <w:ins w:id="349" w:author="Savelkoul, M.J. (Michael)" w:date="2020-11-30T15:43:00Z">
        <w:r w:rsidR="00436F8D">
          <w:rPr>
            <w:rFonts w:ascii="Times New Roman" w:eastAsia="SimSun" w:hAnsi="Times New Roman" w:cs="Times New Roman"/>
            <w:iCs/>
            <w:sz w:val="24"/>
            <w:szCs w:val="24"/>
          </w:rPr>
          <w:t xml:space="preserve"> </w:t>
        </w:r>
      </w:ins>
      <w:del w:id="350" w:author="Savelkoul, M.J. (Michael)" w:date="2020-11-30T15:43:00Z">
        <w:r w:rsidRPr="00C304D8" w:rsidDel="00436F8D">
          <w:rPr>
            <w:rFonts w:ascii="Times New Roman" w:eastAsia="SimSun" w:hAnsi="Times New Roman" w:cs="Times New Roman"/>
            <w:iCs/>
            <w:sz w:val="24"/>
            <w:szCs w:val="24"/>
          </w:rPr>
          <w:delText xml:space="preserve">, </w:delText>
        </w:r>
      </w:del>
      <w:r w:rsidRPr="00C304D8">
        <w:rPr>
          <w:rFonts w:ascii="Times New Roman" w:eastAsia="SimSun" w:hAnsi="Times New Roman" w:cs="Times New Roman"/>
          <w:iCs/>
          <w:sz w:val="24"/>
          <w:szCs w:val="24"/>
        </w:rPr>
        <w:t>A. F.</w:t>
      </w:r>
      <w:ins w:id="351" w:author="Savelkoul, M.J. (Michael)" w:date="2020-11-30T15:43:00Z">
        <w:r w:rsidR="00436F8D">
          <w:rPr>
            <w:rFonts w:ascii="Times New Roman" w:eastAsia="SimSun" w:hAnsi="Times New Roman" w:cs="Times New Roman"/>
            <w:iCs/>
            <w:sz w:val="24"/>
            <w:szCs w:val="24"/>
          </w:rPr>
          <w:t xml:space="preserve"> </w:t>
        </w:r>
      </w:ins>
      <w:del w:id="352" w:author="Savelkoul, M.J. (Michael)" w:date="2020-11-30T15:43:00Z">
        <w:r w:rsidRPr="00C304D8" w:rsidDel="00436F8D">
          <w:rPr>
            <w:rFonts w:ascii="Times New Roman" w:eastAsia="SimSun" w:hAnsi="Times New Roman" w:cs="Times New Roman"/>
            <w:iCs/>
            <w:sz w:val="24"/>
            <w:szCs w:val="24"/>
          </w:rPr>
          <w:delText xml:space="preserve">, </w:delText>
        </w:r>
      </w:del>
      <w:r w:rsidRPr="00C304D8">
        <w:rPr>
          <w:rFonts w:ascii="Times New Roman" w:eastAsia="SimSun" w:hAnsi="Times New Roman" w:cs="Times New Roman"/>
          <w:iCs/>
          <w:sz w:val="24"/>
          <w:szCs w:val="24"/>
        </w:rPr>
        <w:t>&amp; Zweimüller</w:t>
      </w:r>
      <w:del w:id="353" w:author="Savelkoul, M.J. (Michael)" w:date="2020-11-30T15:43:00Z">
        <w:r w:rsidRPr="00C304D8" w:rsidDel="00436F8D">
          <w:rPr>
            <w:rFonts w:ascii="Times New Roman" w:eastAsia="SimSun" w:hAnsi="Times New Roman" w:cs="Times New Roman"/>
            <w:iCs/>
            <w:sz w:val="24"/>
            <w:szCs w:val="24"/>
          </w:rPr>
          <w:delText>,</w:delText>
        </w:r>
      </w:del>
      <w:r w:rsidRPr="00C304D8">
        <w:rPr>
          <w:rFonts w:ascii="Times New Roman" w:eastAsia="SimSun" w:hAnsi="Times New Roman" w:cs="Times New Roman"/>
          <w:iCs/>
          <w:sz w:val="24"/>
          <w:szCs w:val="24"/>
        </w:rPr>
        <w:t xml:space="preserve"> J. (2017). Immigration and voting for the far right. </w:t>
      </w:r>
    </w:p>
    <w:p w14:paraId="2698E60E" w14:textId="43BF98E0" w:rsidR="00C304D8" w:rsidRDefault="00C304D8" w:rsidP="00C304D8">
      <w:pPr>
        <w:spacing w:line="360" w:lineRule="auto"/>
        <w:ind w:firstLine="708"/>
        <w:rPr>
          <w:rFonts w:ascii="Times New Roman" w:eastAsia="SimSun" w:hAnsi="Times New Roman" w:cs="Times New Roman"/>
          <w:iCs/>
          <w:sz w:val="24"/>
          <w:szCs w:val="24"/>
        </w:rPr>
      </w:pPr>
      <w:r w:rsidRPr="00C304D8">
        <w:rPr>
          <w:rFonts w:ascii="Times New Roman" w:eastAsia="SimSun" w:hAnsi="Times New Roman" w:cs="Times New Roman"/>
          <w:i/>
          <w:iCs/>
          <w:sz w:val="24"/>
          <w:szCs w:val="24"/>
        </w:rPr>
        <w:t>Journal of the European Economic Association</w:t>
      </w:r>
      <w:r w:rsidRPr="00C304D8">
        <w:rPr>
          <w:rFonts w:ascii="Times New Roman" w:eastAsia="SimSun" w:hAnsi="Times New Roman" w:cs="Times New Roman"/>
          <w:iCs/>
          <w:sz w:val="24"/>
          <w:szCs w:val="24"/>
        </w:rPr>
        <w:t>, 15(6), 1341-1385.</w:t>
      </w:r>
    </w:p>
    <w:p w14:paraId="03757F1F" w14:textId="63F870BA" w:rsidR="006D5ACA" w:rsidRDefault="006D5ACA">
      <w:pPr>
        <w:spacing w:line="360" w:lineRule="auto"/>
        <w:ind w:left="284" w:hanging="284"/>
        <w:rPr>
          <w:rFonts w:ascii="Times New Roman" w:hAnsi="Times New Roman" w:cs="Times New Roman"/>
          <w:sz w:val="24"/>
          <w:szCs w:val="24"/>
        </w:rPr>
      </w:pPr>
      <w:r w:rsidRPr="006D5ACA">
        <w:rPr>
          <w:rFonts w:ascii="Times New Roman" w:hAnsi="Times New Roman" w:cs="Times New Roman"/>
          <w:sz w:val="24"/>
          <w:szCs w:val="24"/>
        </w:rPr>
        <w:t>Hangartner</w:t>
      </w:r>
      <w:del w:id="354"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D., Dinas</w:t>
      </w:r>
      <w:del w:id="355"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E., Marbach</w:t>
      </w:r>
      <w:del w:id="356"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M., Matakos</w:t>
      </w:r>
      <w:del w:id="357"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K.</w:t>
      </w:r>
      <w:del w:id="358"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&amp; Xefteris</w:t>
      </w:r>
      <w:del w:id="359" w:author="Savelkoul, M.J. (Michael)" w:date="2020-11-30T15:43:00Z">
        <w:r w:rsidRPr="006D5ACA" w:rsidDel="00436F8D">
          <w:rPr>
            <w:rFonts w:ascii="Times New Roman" w:hAnsi="Times New Roman" w:cs="Times New Roman"/>
            <w:sz w:val="24"/>
            <w:szCs w:val="24"/>
          </w:rPr>
          <w:delText>,</w:delText>
        </w:r>
      </w:del>
      <w:r w:rsidRPr="006D5ACA">
        <w:rPr>
          <w:rFonts w:ascii="Times New Roman" w:hAnsi="Times New Roman" w:cs="Times New Roman"/>
          <w:sz w:val="24"/>
          <w:szCs w:val="24"/>
        </w:rPr>
        <w:t xml:space="preserve"> D. (2019). Does exposure </w:t>
      </w:r>
    </w:p>
    <w:p w14:paraId="1CB2E399" w14:textId="7D500FA7"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to the refugee crisis make natives more hostile?. </w:t>
      </w:r>
      <w:r w:rsidRPr="006D5ACA">
        <w:rPr>
          <w:rFonts w:ascii="Times New Roman" w:hAnsi="Times New Roman" w:cs="Times New Roman"/>
          <w:i/>
          <w:sz w:val="24"/>
          <w:szCs w:val="24"/>
        </w:rPr>
        <w:t>American Political Science Review</w:t>
      </w:r>
      <w:r w:rsidRPr="006D5ACA">
        <w:rPr>
          <w:rFonts w:ascii="Times New Roman" w:hAnsi="Times New Roman" w:cs="Times New Roman"/>
          <w:sz w:val="24"/>
          <w:szCs w:val="24"/>
        </w:rPr>
        <w:t>, 113(2), 442-455.</w:t>
      </w:r>
    </w:p>
    <w:p w14:paraId="5E77A79B" w14:textId="5D822999" w:rsidR="009653B4" w:rsidRDefault="00E31588">
      <w:pPr>
        <w:spacing w:line="360" w:lineRule="auto"/>
        <w:ind w:left="284" w:hanging="284"/>
        <w:rPr>
          <w:rFonts w:ascii="Times New Roman" w:hAnsi="Times New Roman" w:cs="Times New Roman"/>
          <w:sz w:val="24"/>
          <w:szCs w:val="24"/>
        </w:rPr>
      </w:pPr>
      <w:r w:rsidRPr="00864CFB">
        <w:rPr>
          <w:rFonts w:ascii="Times New Roman" w:hAnsi="Times New Roman" w:cs="Times New Roman"/>
          <w:sz w:val="24"/>
          <w:szCs w:val="24"/>
        </w:rPr>
        <w:t>Hedman</w:t>
      </w:r>
      <w:del w:id="360" w:author="Savelkoul, M.J. (Michael)" w:date="2020-11-30T15:43:00Z">
        <w:r w:rsidRPr="00864CFB" w:rsidDel="00436F8D">
          <w:rPr>
            <w:rFonts w:ascii="Times New Roman" w:hAnsi="Times New Roman" w:cs="Times New Roman"/>
            <w:sz w:val="24"/>
            <w:szCs w:val="24"/>
          </w:rPr>
          <w:delText>,</w:delText>
        </w:r>
      </w:del>
      <w:r w:rsidRPr="006B077F">
        <w:rPr>
          <w:rFonts w:ascii="Times New Roman" w:hAnsi="Times New Roman" w:cs="Times New Roman"/>
          <w:sz w:val="24"/>
          <w:szCs w:val="24"/>
        </w:rPr>
        <w:t xml:space="preserve"> </w:t>
      </w:r>
      <w:del w:id="361" w:author="Savelkoul, M.J. (Michael)" w:date="2020-11-30T15:36:00Z">
        <w:r w:rsidRPr="006B077F" w:rsidDel="001C2D98">
          <w:rPr>
            <w:rFonts w:ascii="Times New Roman" w:hAnsi="Times New Roman" w:cs="Times New Roman"/>
            <w:sz w:val="24"/>
            <w:szCs w:val="24"/>
          </w:rPr>
          <w:delText>Lina</w:delText>
        </w:r>
      </w:del>
      <w:ins w:id="362" w:author="Savelkoul, M.J. (Michael)" w:date="2020-11-30T15:36:00Z">
        <w:r w:rsidR="001C2D98" w:rsidRPr="00FB7CB7">
          <w:rPr>
            <w:rFonts w:ascii="Times New Roman" w:hAnsi="Times New Roman" w:cs="Times New Roman"/>
            <w:sz w:val="24"/>
            <w:szCs w:val="24"/>
          </w:rPr>
          <w:t>L.</w:t>
        </w:r>
      </w:ins>
      <w:del w:id="363" w:author="Savelkoul, M.J. (Michael)" w:date="2020-11-30T15:36:00Z">
        <w:r w:rsidRPr="00FB7CB7" w:rsidDel="001C2D98">
          <w:rPr>
            <w:rFonts w:ascii="Times New Roman" w:hAnsi="Times New Roman" w:cs="Times New Roman"/>
            <w:sz w:val="24"/>
            <w:szCs w:val="24"/>
          </w:rPr>
          <w:delText>, and</w:delText>
        </w:r>
      </w:del>
      <w:ins w:id="364" w:author="Savelkoul, M.J. (Michael)" w:date="2020-11-30T15:36:00Z">
        <w:r w:rsidR="001C2D98" w:rsidRPr="00864CFB">
          <w:rPr>
            <w:rFonts w:ascii="Times New Roman" w:hAnsi="Times New Roman" w:cs="Times New Roman"/>
            <w:sz w:val="24"/>
            <w:szCs w:val="24"/>
            <w:rPrChange w:id="365" w:author="Jochem Tolsma" w:date="2020-12-01T09:53:00Z">
              <w:rPr>
                <w:rFonts w:ascii="Times New Roman" w:hAnsi="Times New Roman" w:cs="Times New Roman"/>
                <w:sz w:val="24"/>
                <w:szCs w:val="24"/>
                <w:lang w:val="nl-NL"/>
              </w:rPr>
            </w:rPrChange>
          </w:rPr>
          <w:t xml:space="preserve"> </w:t>
        </w:r>
        <w:r w:rsidR="001C2D98" w:rsidRPr="00436F8D">
          <w:rPr>
            <w:rFonts w:ascii="Times New Roman" w:hAnsi="Times New Roman" w:cs="Times New Roman"/>
            <w:sz w:val="24"/>
            <w:szCs w:val="24"/>
            <w:rPrChange w:id="366" w:author="Savelkoul, M.J. (Michael)" w:date="2020-11-30T15:43:00Z">
              <w:rPr>
                <w:rFonts w:ascii="Times New Roman" w:hAnsi="Times New Roman" w:cs="Times New Roman"/>
                <w:sz w:val="24"/>
                <w:szCs w:val="24"/>
                <w:lang w:val="nl-NL"/>
              </w:rPr>
            </w:rPrChange>
          </w:rPr>
          <w:t>&amp;</w:t>
        </w:r>
      </w:ins>
      <w:r w:rsidRPr="00436F8D">
        <w:rPr>
          <w:rFonts w:ascii="Times New Roman" w:hAnsi="Times New Roman" w:cs="Times New Roman"/>
          <w:sz w:val="24"/>
          <w:szCs w:val="24"/>
        </w:rPr>
        <w:t xml:space="preserve"> </w:t>
      </w:r>
      <w:del w:id="367" w:author="Savelkoul, M.J. (Michael)" w:date="2020-11-30T15:36:00Z">
        <w:r w:rsidRPr="00436F8D" w:rsidDel="001C2D98">
          <w:rPr>
            <w:rFonts w:ascii="Times New Roman" w:hAnsi="Times New Roman" w:cs="Times New Roman"/>
            <w:sz w:val="24"/>
            <w:szCs w:val="24"/>
          </w:rPr>
          <w:delText xml:space="preserve">Maarten </w:delText>
        </w:r>
      </w:del>
      <w:r w:rsidRPr="00436F8D">
        <w:rPr>
          <w:rFonts w:ascii="Times New Roman" w:hAnsi="Times New Roman" w:cs="Times New Roman"/>
          <w:sz w:val="24"/>
          <w:szCs w:val="24"/>
        </w:rPr>
        <w:t>van Ham</w:t>
      </w:r>
      <w:ins w:id="368" w:author="Savelkoul, M.J. (Michael)" w:date="2020-11-30T15:36:00Z">
        <w:r w:rsidR="001C2D98" w:rsidRPr="00436F8D">
          <w:rPr>
            <w:rFonts w:ascii="Times New Roman" w:hAnsi="Times New Roman" w:cs="Times New Roman"/>
            <w:sz w:val="24"/>
            <w:szCs w:val="24"/>
            <w:rPrChange w:id="369" w:author="Savelkoul, M.J. (Michael)" w:date="2020-11-30T15:43:00Z">
              <w:rPr>
                <w:rFonts w:ascii="Times New Roman" w:hAnsi="Times New Roman" w:cs="Times New Roman"/>
                <w:sz w:val="24"/>
                <w:szCs w:val="24"/>
                <w:lang w:val="nl-NL"/>
              </w:rPr>
            </w:rPrChange>
          </w:rPr>
          <w:t xml:space="preserve"> M.</w:t>
        </w:r>
      </w:ins>
      <w:r w:rsidRPr="00436F8D">
        <w:rPr>
          <w:rFonts w:ascii="Times New Roman" w:hAnsi="Times New Roman" w:cs="Times New Roman"/>
          <w:sz w:val="24"/>
          <w:szCs w:val="24"/>
        </w:rPr>
        <w:t xml:space="preserve"> (2012). </w:t>
      </w:r>
      <w:r>
        <w:rPr>
          <w:rFonts w:ascii="Times New Roman" w:hAnsi="Times New Roman" w:cs="Times New Roman"/>
          <w:sz w:val="24"/>
          <w:szCs w:val="24"/>
        </w:rPr>
        <w:t xml:space="preserve">‘Understanding Neighbourhood Effects: </w:t>
      </w:r>
    </w:p>
    <w:p w14:paraId="2F65BC3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Selection Bias and Residential Mobility’, in: Maarten van Ham, David Manley, Nick Bailey, Ludi Simpson, and Duncan Maclennan (eds), </w:t>
      </w:r>
      <w:r>
        <w:rPr>
          <w:rFonts w:ascii="Times New Roman" w:hAnsi="Times New Roman" w:cs="Times New Roman"/>
          <w:i/>
          <w:sz w:val="24"/>
          <w:szCs w:val="24"/>
        </w:rPr>
        <w:t>Neighbourhood Effects Research: New Perspectives.</w:t>
      </w:r>
      <w:r>
        <w:rPr>
          <w:rFonts w:ascii="Times New Roman" w:hAnsi="Times New Roman" w:cs="Times New Roman"/>
          <w:sz w:val="24"/>
          <w:szCs w:val="24"/>
        </w:rPr>
        <w:t xml:space="preserve"> The Netherlands: Springer (pp. 79</w:t>
      </w:r>
      <w:r>
        <w:rPr>
          <w:rFonts w:ascii="Times New Roman" w:hAnsi="Times New Roman"/>
          <w:sz w:val="24"/>
          <w:szCs w:val="24"/>
        </w:rPr>
        <w:t>–</w:t>
      </w:r>
      <w:r>
        <w:rPr>
          <w:rFonts w:ascii="Times New Roman" w:hAnsi="Times New Roman" w:cs="Times New Roman"/>
          <w:sz w:val="24"/>
          <w:szCs w:val="24"/>
        </w:rPr>
        <w:t>99).</w:t>
      </w:r>
    </w:p>
    <w:p w14:paraId="6CF2CB85" w14:textId="27089AC1"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Hopkins</w:t>
      </w:r>
      <w:del w:id="370" w:author="Savelkoul, M.J. (Michael)" w:date="2020-11-30T15:43: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del w:id="371" w:author="Savelkoul, M.J. (Michael)" w:date="2020-11-30T15:36:00Z">
        <w:r w:rsidDel="001C2D98">
          <w:rPr>
            <w:rFonts w:ascii="Times New Roman" w:hAnsi="Times New Roman" w:cs="Times New Roman"/>
            <w:sz w:val="24"/>
            <w:szCs w:val="24"/>
          </w:rPr>
          <w:delText xml:space="preserve">Daniel </w:delText>
        </w:r>
      </w:del>
      <w:ins w:id="372" w:author="Savelkoul, M.J. (Michael)" w:date="2020-11-30T15:36:00Z">
        <w:r w:rsidR="001C2D98">
          <w:rPr>
            <w:rFonts w:ascii="Times New Roman" w:hAnsi="Times New Roman" w:cs="Times New Roman"/>
            <w:sz w:val="24"/>
            <w:szCs w:val="24"/>
          </w:rPr>
          <w:t xml:space="preserve">D. </w:t>
        </w:r>
      </w:ins>
      <w:r>
        <w:rPr>
          <w:rFonts w:ascii="Times New Roman" w:hAnsi="Times New Roman" w:cs="Times New Roman"/>
          <w:sz w:val="24"/>
          <w:szCs w:val="24"/>
        </w:rPr>
        <w:t xml:space="preserve">J. (2010). </w:t>
      </w:r>
      <w:del w:id="373" w:author="Savelkoul, M.J. (Michael)" w:date="2020-11-30T15:43: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Politicized Places: Explaining Where and When Immigrants </w:t>
      </w:r>
    </w:p>
    <w:p w14:paraId="39768DFA"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Provoke Local Opposition</w:t>
      </w:r>
      <w:del w:id="374" w:author="Savelkoul, M.J. (Michael)" w:date="2020-11-30T15:44: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American Political Science Review</w:t>
      </w:r>
      <w:r>
        <w:rPr>
          <w:rFonts w:ascii="Times New Roman" w:hAnsi="Times New Roman" w:cs="Times New Roman"/>
          <w:sz w:val="24"/>
          <w:szCs w:val="24"/>
        </w:rPr>
        <w:t xml:space="preserve">, 104:1, 40–60. </w:t>
      </w:r>
    </w:p>
    <w:p w14:paraId="14316F96" w14:textId="77FE71A7" w:rsidR="009653B4" w:rsidRDefault="00E31588">
      <w:pPr>
        <w:spacing w:line="360" w:lineRule="auto"/>
        <w:rPr>
          <w:rFonts w:ascii="Times New Roman" w:hAnsi="Times New Roman" w:cs="Times New Roman"/>
          <w:i/>
          <w:sz w:val="24"/>
          <w:szCs w:val="24"/>
        </w:rPr>
      </w:pPr>
      <w:r w:rsidRPr="001C2D98">
        <w:rPr>
          <w:rFonts w:ascii="Times New Roman" w:hAnsi="Times New Roman" w:cs="Times New Roman"/>
          <w:sz w:val="24"/>
          <w:szCs w:val="24"/>
          <w:lang w:val="nl-NL"/>
          <w:rPrChange w:id="375" w:author="Savelkoul, M.J. (Michael)" w:date="2020-11-30T15:36:00Z">
            <w:rPr>
              <w:rFonts w:ascii="Times New Roman" w:hAnsi="Times New Roman" w:cs="Times New Roman"/>
              <w:sz w:val="24"/>
              <w:szCs w:val="24"/>
            </w:rPr>
          </w:rPrChange>
        </w:rPr>
        <w:t>Immerzeel</w:t>
      </w:r>
      <w:del w:id="376" w:author="Savelkoul, M.J. (Michael)" w:date="2020-11-30T15:44:00Z">
        <w:r w:rsidRPr="001C2D98" w:rsidDel="00436F8D">
          <w:rPr>
            <w:rFonts w:ascii="Times New Roman" w:hAnsi="Times New Roman" w:cs="Times New Roman"/>
            <w:sz w:val="24"/>
            <w:szCs w:val="24"/>
            <w:lang w:val="nl-NL"/>
            <w:rPrChange w:id="377" w:author="Savelkoul, M.J. (Michael)" w:date="2020-11-30T15:36:00Z">
              <w:rPr>
                <w:rFonts w:ascii="Times New Roman" w:hAnsi="Times New Roman" w:cs="Times New Roman"/>
                <w:sz w:val="24"/>
                <w:szCs w:val="24"/>
              </w:rPr>
            </w:rPrChange>
          </w:rPr>
          <w:delText>,</w:delText>
        </w:r>
      </w:del>
      <w:r w:rsidRPr="001C2D98">
        <w:rPr>
          <w:rFonts w:ascii="Times New Roman" w:hAnsi="Times New Roman" w:cs="Times New Roman"/>
          <w:sz w:val="24"/>
          <w:szCs w:val="24"/>
          <w:lang w:val="nl-NL"/>
          <w:rPrChange w:id="378" w:author="Savelkoul, M.J. (Michael)" w:date="2020-11-30T15:36:00Z">
            <w:rPr>
              <w:rFonts w:ascii="Times New Roman" w:hAnsi="Times New Roman" w:cs="Times New Roman"/>
              <w:sz w:val="24"/>
              <w:szCs w:val="24"/>
            </w:rPr>
          </w:rPrChange>
        </w:rPr>
        <w:t xml:space="preserve"> </w:t>
      </w:r>
      <w:del w:id="379" w:author="Savelkoul, M.J. (Michael)" w:date="2020-11-30T15:36:00Z">
        <w:r w:rsidRPr="001C2D98" w:rsidDel="001C2D98">
          <w:rPr>
            <w:rFonts w:ascii="Times New Roman" w:hAnsi="Times New Roman" w:cs="Times New Roman"/>
            <w:sz w:val="24"/>
            <w:szCs w:val="24"/>
            <w:lang w:val="nl-NL"/>
            <w:rPrChange w:id="380" w:author="Savelkoul, M.J. (Michael)" w:date="2020-11-30T15:36:00Z">
              <w:rPr>
                <w:rFonts w:ascii="Times New Roman" w:hAnsi="Times New Roman" w:cs="Times New Roman"/>
                <w:sz w:val="24"/>
                <w:szCs w:val="24"/>
              </w:rPr>
            </w:rPrChange>
          </w:rPr>
          <w:delText>Tim</w:delText>
        </w:r>
      </w:del>
      <w:ins w:id="381" w:author="Savelkoul, M.J. (Michael)" w:date="2020-11-30T15:36:00Z">
        <w:r w:rsidR="001C2D98" w:rsidRPr="001C2D98">
          <w:rPr>
            <w:rFonts w:ascii="Times New Roman" w:hAnsi="Times New Roman" w:cs="Times New Roman"/>
            <w:sz w:val="24"/>
            <w:szCs w:val="24"/>
            <w:lang w:val="nl-NL"/>
            <w:rPrChange w:id="382" w:author="Savelkoul, M.J. (Michael)" w:date="2020-11-30T15:36:00Z">
              <w:rPr>
                <w:rFonts w:ascii="Times New Roman" w:hAnsi="Times New Roman" w:cs="Times New Roman"/>
                <w:sz w:val="24"/>
                <w:szCs w:val="24"/>
              </w:rPr>
            </w:rPrChange>
          </w:rPr>
          <w:t>T.</w:t>
        </w:r>
      </w:ins>
      <w:r w:rsidRPr="001C2D98">
        <w:rPr>
          <w:rFonts w:ascii="Times New Roman" w:hAnsi="Times New Roman" w:cs="Times New Roman"/>
          <w:sz w:val="24"/>
          <w:szCs w:val="24"/>
          <w:lang w:val="nl-NL"/>
          <w:rPrChange w:id="383" w:author="Savelkoul, M.J. (Michael)" w:date="2020-11-30T15:36:00Z">
            <w:rPr>
              <w:rFonts w:ascii="Times New Roman" w:hAnsi="Times New Roman" w:cs="Times New Roman"/>
              <w:sz w:val="24"/>
              <w:szCs w:val="24"/>
            </w:rPr>
          </w:rPrChange>
        </w:rPr>
        <w:t xml:space="preserve">, </w:t>
      </w:r>
      <w:del w:id="384" w:author="Savelkoul, M.J. (Michael)" w:date="2020-11-30T15:36:00Z">
        <w:r w:rsidRPr="001C2D98" w:rsidDel="001C2D98">
          <w:rPr>
            <w:rFonts w:ascii="Times New Roman" w:hAnsi="Times New Roman" w:cs="Times New Roman"/>
            <w:sz w:val="24"/>
            <w:szCs w:val="24"/>
            <w:lang w:val="nl-NL"/>
            <w:rPrChange w:id="385" w:author="Savelkoul, M.J. (Michael)" w:date="2020-11-30T15:36:00Z">
              <w:rPr>
                <w:rFonts w:ascii="Times New Roman" w:hAnsi="Times New Roman" w:cs="Times New Roman"/>
                <w:sz w:val="24"/>
                <w:szCs w:val="24"/>
              </w:rPr>
            </w:rPrChange>
          </w:rPr>
          <w:delText xml:space="preserve">Marcel </w:delText>
        </w:r>
      </w:del>
      <w:r w:rsidRPr="001C2D98">
        <w:rPr>
          <w:rFonts w:ascii="Times New Roman" w:hAnsi="Times New Roman" w:cs="Times New Roman"/>
          <w:sz w:val="24"/>
          <w:szCs w:val="24"/>
          <w:lang w:val="nl-NL"/>
          <w:rPrChange w:id="386" w:author="Savelkoul, M.J. (Michael)" w:date="2020-11-30T15:36:00Z">
            <w:rPr>
              <w:rFonts w:ascii="Times New Roman" w:hAnsi="Times New Roman" w:cs="Times New Roman"/>
              <w:sz w:val="24"/>
              <w:szCs w:val="24"/>
            </w:rPr>
          </w:rPrChange>
        </w:rPr>
        <w:t>Lubbers</w:t>
      </w:r>
      <w:del w:id="387" w:author="Savelkoul, M.J. (Michael)" w:date="2020-11-30T15:44:00Z">
        <w:r w:rsidRPr="001C2D98" w:rsidDel="00436F8D">
          <w:rPr>
            <w:rFonts w:ascii="Times New Roman" w:hAnsi="Times New Roman" w:cs="Times New Roman"/>
            <w:sz w:val="24"/>
            <w:szCs w:val="24"/>
            <w:lang w:val="nl-NL"/>
            <w:rPrChange w:id="388" w:author="Savelkoul, M.J. (Michael)" w:date="2020-11-30T15:36:00Z">
              <w:rPr>
                <w:rFonts w:ascii="Times New Roman" w:hAnsi="Times New Roman" w:cs="Times New Roman"/>
                <w:sz w:val="24"/>
                <w:szCs w:val="24"/>
              </w:rPr>
            </w:rPrChange>
          </w:rPr>
          <w:delText>,</w:delText>
        </w:r>
      </w:del>
      <w:r w:rsidRPr="001C2D98">
        <w:rPr>
          <w:rFonts w:ascii="Times New Roman" w:hAnsi="Times New Roman" w:cs="Times New Roman"/>
          <w:sz w:val="24"/>
          <w:szCs w:val="24"/>
          <w:lang w:val="nl-NL"/>
          <w:rPrChange w:id="389" w:author="Savelkoul, M.J. (Michael)" w:date="2020-11-30T15:36:00Z">
            <w:rPr>
              <w:rFonts w:ascii="Times New Roman" w:hAnsi="Times New Roman" w:cs="Times New Roman"/>
              <w:sz w:val="24"/>
              <w:szCs w:val="24"/>
            </w:rPr>
          </w:rPrChange>
        </w:rPr>
        <w:t xml:space="preserve"> </w:t>
      </w:r>
      <w:ins w:id="390" w:author="Savelkoul, M.J. (Michael)" w:date="2020-11-30T15:36:00Z">
        <w:r w:rsidR="001C2D98" w:rsidRPr="001C2D98">
          <w:rPr>
            <w:rFonts w:ascii="Times New Roman" w:hAnsi="Times New Roman" w:cs="Times New Roman"/>
            <w:sz w:val="24"/>
            <w:szCs w:val="24"/>
            <w:lang w:val="nl-NL"/>
            <w:rPrChange w:id="391" w:author="Savelkoul, M.J. (Michael)" w:date="2020-11-30T15:36:00Z">
              <w:rPr>
                <w:rFonts w:ascii="Times New Roman" w:hAnsi="Times New Roman" w:cs="Times New Roman"/>
                <w:sz w:val="24"/>
                <w:szCs w:val="24"/>
              </w:rPr>
            </w:rPrChange>
          </w:rPr>
          <w:t xml:space="preserve">M. &amp; </w:t>
        </w:r>
      </w:ins>
      <w:del w:id="392" w:author="Savelkoul, M.J. (Michael)" w:date="2020-11-30T15:36:00Z">
        <w:r w:rsidRPr="001C2D98" w:rsidDel="001C2D98">
          <w:rPr>
            <w:rFonts w:ascii="Times New Roman" w:hAnsi="Times New Roman" w:cs="Times New Roman"/>
            <w:sz w:val="24"/>
            <w:szCs w:val="24"/>
            <w:lang w:val="nl-NL"/>
            <w:rPrChange w:id="393" w:author="Savelkoul, M.J. (Michael)" w:date="2020-11-30T15:36:00Z">
              <w:rPr>
                <w:rFonts w:ascii="Times New Roman" w:hAnsi="Times New Roman" w:cs="Times New Roman"/>
                <w:sz w:val="24"/>
                <w:szCs w:val="24"/>
              </w:rPr>
            </w:rPrChange>
          </w:rPr>
          <w:delText xml:space="preserve">and Hilde </w:delText>
        </w:r>
      </w:del>
      <w:r w:rsidRPr="001C2D98">
        <w:rPr>
          <w:rFonts w:ascii="Times New Roman" w:hAnsi="Times New Roman" w:cs="Times New Roman"/>
          <w:sz w:val="24"/>
          <w:szCs w:val="24"/>
          <w:lang w:val="nl-NL"/>
          <w:rPrChange w:id="394" w:author="Savelkoul, M.J. (Michael)" w:date="2020-11-30T15:36:00Z">
            <w:rPr>
              <w:rFonts w:ascii="Times New Roman" w:hAnsi="Times New Roman" w:cs="Times New Roman"/>
              <w:sz w:val="24"/>
              <w:szCs w:val="24"/>
            </w:rPr>
          </w:rPrChange>
        </w:rPr>
        <w:t>Coffé</w:t>
      </w:r>
      <w:ins w:id="395" w:author="Savelkoul, M.J. (Michael)" w:date="2020-11-30T15:36:00Z">
        <w:r w:rsidR="001C2D98" w:rsidRPr="001C2D98">
          <w:rPr>
            <w:rFonts w:ascii="Times New Roman" w:hAnsi="Times New Roman" w:cs="Times New Roman"/>
            <w:sz w:val="24"/>
            <w:szCs w:val="24"/>
            <w:lang w:val="nl-NL"/>
            <w:rPrChange w:id="396" w:author="Savelkoul, M.J. (Michael)" w:date="2020-11-30T15:36:00Z">
              <w:rPr>
                <w:rFonts w:ascii="Times New Roman" w:hAnsi="Times New Roman" w:cs="Times New Roman"/>
                <w:sz w:val="24"/>
                <w:szCs w:val="24"/>
              </w:rPr>
            </w:rPrChange>
          </w:rPr>
          <w:t xml:space="preserve"> H.</w:t>
        </w:r>
      </w:ins>
      <w:r w:rsidRPr="001C2D98">
        <w:rPr>
          <w:rFonts w:ascii="Times New Roman" w:hAnsi="Times New Roman" w:cs="Times New Roman"/>
          <w:sz w:val="24"/>
          <w:szCs w:val="24"/>
          <w:lang w:val="nl-NL"/>
          <w:rPrChange w:id="397" w:author="Savelkoul, M.J. (Michael)" w:date="2020-11-30T15:36:00Z">
            <w:rPr>
              <w:rFonts w:ascii="Times New Roman" w:hAnsi="Times New Roman" w:cs="Times New Roman"/>
              <w:sz w:val="24"/>
              <w:szCs w:val="24"/>
            </w:rPr>
          </w:rPrChange>
        </w:rPr>
        <w:t xml:space="preserve"> (2011). </w:t>
      </w:r>
      <w:r>
        <w:rPr>
          <w:rFonts w:ascii="Times New Roman" w:hAnsi="Times New Roman" w:cs="Times New Roman"/>
          <w:i/>
          <w:sz w:val="24"/>
          <w:szCs w:val="24"/>
        </w:rPr>
        <w:t xml:space="preserve">Expert Judgement Survey of </w:t>
      </w:r>
    </w:p>
    <w:p w14:paraId="47929712" w14:textId="77777777" w:rsidR="009653B4" w:rsidRDefault="00E31588">
      <w:pPr>
        <w:spacing w:line="360" w:lineRule="auto"/>
        <w:ind w:left="720"/>
        <w:rPr>
          <w:rFonts w:ascii="Times New Roman" w:hAnsi="Times New Roman" w:cs="Times New Roman"/>
          <w:i/>
          <w:sz w:val="24"/>
          <w:szCs w:val="24"/>
        </w:rPr>
      </w:pPr>
      <w:r>
        <w:rPr>
          <w:rFonts w:ascii="Times New Roman" w:hAnsi="Times New Roman" w:cs="Times New Roman"/>
          <w:i/>
          <w:sz w:val="24"/>
          <w:szCs w:val="24"/>
        </w:rPr>
        <w:t>European Political Parties</w:t>
      </w:r>
      <w:r>
        <w:rPr>
          <w:rFonts w:ascii="Times New Roman" w:hAnsi="Times New Roman" w:cs="Times New Roman"/>
          <w:sz w:val="24"/>
          <w:szCs w:val="24"/>
        </w:rPr>
        <w:t xml:space="preserve"> [Data file]. </w:t>
      </w:r>
      <w:r>
        <w:rPr>
          <w:rFonts w:ascii="Times New Roman" w:hAnsi="Times New Roman" w:cs="Times New Roman"/>
          <w:i/>
          <w:sz w:val="24"/>
          <w:szCs w:val="24"/>
        </w:rPr>
        <w:t>Utrecht, The Netherlands: NWO, Department of Sociology, Utrecht University.</w:t>
      </w:r>
    </w:p>
    <w:p w14:paraId="73ECBBA9" w14:textId="46072C85" w:rsidR="00500875" w:rsidRDefault="00500875">
      <w:pPr>
        <w:spacing w:line="360" w:lineRule="auto"/>
        <w:rPr>
          <w:rFonts w:ascii="Times New Roman" w:hAnsi="Times New Roman" w:cs="Times New Roman"/>
          <w:sz w:val="24"/>
          <w:szCs w:val="24"/>
        </w:rPr>
      </w:pPr>
      <w:r w:rsidRPr="00436F8D">
        <w:rPr>
          <w:rFonts w:ascii="Times New Roman" w:hAnsi="Times New Roman" w:cs="Times New Roman"/>
          <w:sz w:val="24"/>
          <w:szCs w:val="24"/>
          <w:lang w:val="nl-NL"/>
          <w:rPrChange w:id="398" w:author="Savelkoul, M.J. (Michael)" w:date="2020-11-30T15:44:00Z">
            <w:rPr>
              <w:rFonts w:ascii="Times New Roman" w:hAnsi="Times New Roman" w:cs="Times New Roman"/>
              <w:sz w:val="24"/>
              <w:szCs w:val="24"/>
            </w:rPr>
          </w:rPrChange>
        </w:rPr>
        <w:t>Immerzeel</w:t>
      </w:r>
      <w:del w:id="399" w:author="Savelkoul, M.J. (Michael)" w:date="2020-11-30T15:44:00Z">
        <w:r w:rsidRPr="00436F8D" w:rsidDel="00436F8D">
          <w:rPr>
            <w:rFonts w:ascii="Times New Roman" w:hAnsi="Times New Roman" w:cs="Times New Roman"/>
            <w:sz w:val="24"/>
            <w:szCs w:val="24"/>
            <w:lang w:val="nl-NL"/>
            <w:rPrChange w:id="400" w:author="Savelkoul, M.J. (Michael)" w:date="2020-11-30T15:44:00Z">
              <w:rPr>
                <w:rFonts w:ascii="Times New Roman" w:hAnsi="Times New Roman" w:cs="Times New Roman"/>
                <w:sz w:val="24"/>
                <w:szCs w:val="24"/>
              </w:rPr>
            </w:rPrChange>
          </w:rPr>
          <w:delText>,</w:delText>
        </w:r>
      </w:del>
      <w:r w:rsidRPr="00436F8D">
        <w:rPr>
          <w:rFonts w:ascii="Times New Roman" w:hAnsi="Times New Roman" w:cs="Times New Roman"/>
          <w:sz w:val="24"/>
          <w:szCs w:val="24"/>
          <w:lang w:val="nl-NL"/>
          <w:rPrChange w:id="401" w:author="Savelkoul, M.J. (Michael)" w:date="2020-11-30T15:44:00Z">
            <w:rPr>
              <w:rFonts w:ascii="Times New Roman" w:hAnsi="Times New Roman" w:cs="Times New Roman"/>
              <w:sz w:val="24"/>
              <w:szCs w:val="24"/>
            </w:rPr>
          </w:rPrChange>
        </w:rPr>
        <w:t xml:space="preserve"> T., Lubbers</w:t>
      </w:r>
      <w:del w:id="402" w:author="Savelkoul, M.J. (Michael)" w:date="2020-11-30T15:44:00Z">
        <w:r w:rsidRPr="00436F8D" w:rsidDel="00436F8D">
          <w:rPr>
            <w:rFonts w:ascii="Times New Roman" w:hAnsi="Times New Roman" w:cs="Times New Roman"/>
            <w:sz w:val="24"/>
            <w:szCs w:val="24"/>
            <w:lang w:val="nl-NL"/>
            <w:rPrChange w:id="403" w:author="Savelkoul, M.J. (Michael)" w:date="2020-11-30T15:44:00Z">
              <w:rPr>
                <w:rFonts w:ascii="Times New Roman" w:hAnsi="Times New Roman" w:cs="Times New Roman"/>
                <w:sz w:val="24"/>
                <w:szCs w:val="24"/>
              </w:rPr>
            </w:rPrChange>
          </w:rPr>
          <w:delText>,</w:delText>
        </w:r>
      </w:del>
      <w:r w:rsidRPr="00436F8D">
        <w:rPr>
          <w:rFonts w:ascii="Times New Roman" w:hAnsi="Times New Roman" w:cs="Times New Roman"/>
          <w:sz w:val="24"/>
          <w:szCs w:val="24"/>
          <w:lang w:val="nl-NL"/>
          <w:rPrChange w:id="404" w:author="Savelkoul, M.J. (Michael)" w:date="2020-11-30T15:44:00Z">
            <w:rPr>
              <w:rFonts w:ascii="Times New Roman" w:hAnsi="Times New Roman" w:cs="Times New Roman"/>
              <w:sz w:val="24"/>
              <w:szCs w:val="24"/>
            </w:rPr>
          </w:rPrChange>
        </w:rPr>
        <w:t xml:space="preserve"> M., &amp; Coffé</w:t>
      </w:r>
      <w:del w:id="405" w:author="Savelkoul, M.J. (Michael)" w:date="2020-11-30T15:44:00Z">
        <w:r w:rsidRPr="00436F8D" w:rsidDel="00436F8D">
          <w:rPr>
            <w:rFonts w:ascii="Times New Roman" w:hAnsi="Times New Roman" w:cs="Times New Roman"/>
            <w:sz w:val="24"/>
            <w:szCs w:val="24"/>
            <w:lang w:val="nl-NL"/>
            <w:rPrChange w:id="406" w:author="Savelkoul, M.J. (Michael)" w:date="2020-11-30T15:44:00Z">
              <w:rPr>
                <w:rFonts w:ascii="Times New Roman" w:hAnsi="Times New Roman" w:cs="Times New Roman"/>
                <w:sz w:val="24"/>
                <w:szCs w:val="24"/>
              </w:rPr>
            </w:rPrChange>
          </w:rPr>
          <w:delText>,</w:delText>
        </w:r>
      </w:del>
      <w:r w:rsidRPr="00436F8D">
        <w:rPr>
          <w:rFonts w:ascii="Times New Roman" w:hAnsi="Times New Roman" w:cs="Times New Roman"/>
          <w:sz w:val="24"/>
          <w:szCs w:val="24"/>
          <w:lang w:val="nl-NL"/>
          <w:rPrChange w:id="407" w:author="Savelkoul, M.J. (Michael)" w:date="2020-11-30T15:44:00Z">
            <w:rPr>
              <w:rFonts w:ascii="Times New Roman" w:hAnsi="Times New Roman" w:cs="Times New Roman"/>
              <w:sz w:val="24"/>
              <w:szCs w:val="24"/>
            </w:rPr>
          </w:rPrChange>
        </w:rPr>
        <w:t xml:space="preserve"> H. (2016). </w:t>
      </w:r>
      <w:r w:rsidRPr="00500875">
        <w:rPr>
          <w:rFonts w:ascii="Times New Roman" w:hAnsi="Times New Roman" w:cs="Times New Roman"/>
          <w:sz w:val="24"/>
          <w:szCs w:val="24"/>
        </w:rPr>
        <w:t xml:space="preserve">Competing with the radical right: Distances </w:t>
      </w:r>
    </w:p>
    <w:p w14:paraId="186C2E74" w14:textId="2707DE6D" w:rsidR="00500875" w:rsidRDefault="00500875" w:rsidP="00500875">
      <w:pPr>
        <w:spacing w:line="360" w:lineRule="auto"/>
        <w:ind w:left="708"/>
        <w:rPr>
          <w:rFonts w:ascii="Times New Roman" w:hAnsi="Times New Roman" w:cs="Times New Roman"/>
          <w:sz w:val="24"/>
          <w:szCs w:val="24"/>
        </w:rPr>
      </w:pPr>
      <w:r w:rsidRPr="00500875">
        <w:rPr>
          <w:rFonts w:ascii="Times New Roman" w:hAnsi="Times New Roman" w:cs="Times New Roman"/>
          <w:sz w:val="24"/>
          <w:szCs w:val="24"/>
        </w:rPr>
        <w:t xml:space="preserve">between the European radical right and other parties on typical radical right issues. </w:t>
      </w:r>
      <w:r w:rsidRPr="00500875">
        <w:rPr>
          <w:rFonts w:ascii="Times New Roman" w:hAnsi="Times New Roman" w:cs="Times New Roman"/>
          <w:i/>
          <w:sz w:val="24"/>
          <w:szCs w:val="24"/>
        </w:rPr>
        <w:t xml:space="preserve">Party </w:t>
      </w:r>
      <w:r>
        <w:rPr>
          <w:rFonts w:ascii="Times New Roman" w:hAnsi="Times New Roman" w:cs="Times New Roman"/>
          <w:i/>
          <w:sz w:val="24"/>
          <w:szCs w:val="24"/>
        </w:rPr>
        <w:t>P</w:t>
      </w:r>
      <w:r w:rsidRPr="00500875">
        <w:rPr>
          <w:rFonts w:ascii="Times New Roman" w:hAnsi="Times New Roman" w:cs="Times New Roman"/>
          <w:i/>
          <w:sz w:val="24"/>
          <w:szCs w:val="24"/>
        </w:rPr>
        <w:t>olitics</w:t>
      </w:r>
      <w:r w:rsidRPr="00500875">
        <w:rPr>
          <w:rFonts w:ascii="Times New Roman" w:hAnsi="Times New Roman" w:cs="Times New Roman"/>
          <w:sz w:val="24"/>
          <w:szCs w:val="24"/>
        </w:rPr>
        <w:t>, 22(6), 823-834.</w:t>
      </w:r>
    </w:p>
    <w:p w14:paraId="5DBA759D" w14:textId="78819B9D"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Ivarsflaten</w:t>
      </w:r>
      <w:del w:id="408" w:author="Savelkoul, M.J. (Michael)" w:date="2020-11-30T15:44: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del w:id="409" w:author="Savelkoul, M.J. (Michael)" w:date="2020-11-30T15:37:00Z">
        <w:r w:rsidDel="001C2D98">
          <w:rPr>
            <w:rFonts w:ascii="Times New Roman" w:hAnsi="Times New Roman" w:cs="Times New Roman"/>
            <w:sz w:val="24"/>
            <w:szCs w:val="24"/>
          </w:rPr>
          <w:delText xml:space="preserve">Elisabeth </w:delText>
        </w:r>
      </w:del>
      <w:ins w:id="410" w:author="Savelkoul, M.J. (Michael)" w:date="2020-11-30T15:37:00Z">
        <w:r w:rsidR="001C2D98">
          <w:rPr>
            <w:rFonts w:ascii="Times New Roman" w:hAnsi="Times New Roman" w:cs="Times New Roman"/>
            <w:sz w:val="24"/>
            <w:szCs w:val="24"/>
          </w:rPr>
          <w:t xml:space="preserve">E. </w:t>
        </w:r>
      </w:ins>
      <w:r>
        <w:rPr>
          <w:rFonts w:ascii="Times New Roman" w:hAnsi="Times New Roman" w:cs="Times New Roman"/>
          <w:sz w:val="24"/>
          <w:szCs w:val="24"/>
        </w:rPr>
        <w:t xml:space="preserve">(2008). </w:t>
      </w:r>
      <w:del w:id="411" w:author="Savelkoul, M.J. (Michael)" w:date="2020-11-30T15:44:00Z">
        <w:r w:rsidDel="00436F8D">
          <w:rPr>
            <w:rFonts w:ascii="Times New Roman" w:hAnsi="Times New Roman" w:cs="Times New Roman"/>
            <w:sz w:val="24"/>
            <w:szCs w:val="24"/>
          </w:rPr>
          <w:delText>‘</w:delText>
        </w:r>
      </w:del>
      <w:r>
        <w:rPr>
          <w:rFonts w:ascii="Times New Roman" w:hAnsi="Times New Roman" w:cs="Times New Roman"/>
          <w:sz w:val="24"/>
          <w:szCs w:val="24"/>
        </w:rPr>
        <w:t>What Unites Right-Wing Populists in Western Europe? Re-</w:t>
      </w:r>
    </w:p>
    <w:p w14:paraId="553EED56" w14:textId="0C511702" w:rsidR="009653B4" w:rsidRDefault="00E31588">
      <w:pPr>
        <w:spacing w:line="360" w:lineRule="auto"/>
        <w:ind w:left="709" w:hanging="1"/>
        <w:rPr>
          <w:rFonts w:ascii="Times New Roman" w:hAnsi="Times New Roman" w:cs="Times New Roman"/>
          <w:sz w:val="24"/>
          <w:szCs w:val="24"/>
        </w:rPr>
      </w:pPr>
      <w:r>
        <w:rPr>
          <w:rFonts w:ascii="Times New Roman" w:hAnsi="Times New Roman" w:cs="Times New Roman"/>
          <w:sz w:val="24"/>
          <w:szCs w:val="24"/>
        </w:rPr>
        <w:t>Examining Grievance Mobilization Models in Seven Successful Cases</w:t>
      </w:r>
      <w:del w:id="412" w:author="Savelkoul, M.J. (Michael)" w:date="2020-11-30T15:44:00Z">
        <w:r w:rsidDel="00436F8D">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Comparative Political Studies</w:t>
      </w:r>
      <w:r>
        <w:rPr>
          <w:rFonts w:ascii="Times New Roman" w:hAnsi="Times New Roman" w:cs="Times New Roman"/>
          <w:sz w:val="24"/>
          <w:szCs w:val="24"/>
        </w:rPr>
        <w:t>, 41:1, 3</w:t>
      </w:r>
      <w:r>
        <w:rPr>
          <w:rFonts w:ascii="Times New Roman" w:hAnsi="Times New Roman"/>
          <w:sz w:val="24"/>
          <w:szCs w:val="24"/>
        </w:rPr>
        <w:t>–</w:t>
      </w:r>
      <w:r>
        <w:rPr>
          <w:rFonts w:ascii="Times New Roman" w:hAnsi="Times New Roman" w:cs="Times New Roman"/>
          <w:sz w:val="24"/>
          <w:szCs w:val="24"/>
        </w:rPr>
        <w:t>23.</w:t>
      </w:r>
    </w:p>
    <w:p w14:paraId="308079E9" w14:textId="1E7990F7" w:rsidR="003F3EB6" w:rsidRDefault="003F3EB6" w:rsidP="003F3EB6">
      <w:pPr>
        <w:spacing w:line="360" w:lineRule="auto"/>
        <w:rPr>
          <w:rFonts w:ascii="Times New Roman" w:hAnsi="Times New Roman" w:cs="Times New Roman"/>
          <w:sz w:val="24"/>
          <w:szCs w:val="24"/>
        </w:rPr>
      </w:pPr>
      <w:r w:rsidRPr="003F3EB6">
        <w:rPr>
          <w:rFonts w:ascii="Times New Roman" w:hAnsi="Times New Roman" w:cs="Times New Roman"/>
          <w:sz w:val="24"/>
          <w:szCs w:val="24"/>
          <w:lang w:val="nl-NL"/>
        </w:rPr>
        <w:t>Janssen</w:t>
      </w:r>
      <w:del w:id="413" w:author="Savelkoul, M.J. (Michael)" w:date="2020-11-30T15:44:00Z">
        <w:r w:rsidRPr="003F3EB6" w:rsidDel="00EA4935">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H. J., van Ham</w:t>
      </w:r>
      <w:del w:id="414" w:author="Savelkoul, M.J. (Michael)" w:date="2020-11-30T15:44:00Z">
        <w:r w:rsidRPr="003F3EB6" w:rsidDel="00EA4935">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M., Kleinepier</w:t>
      </w:r>
      <w:del w:id="415" w:author="Savelkoul, M.J. (Michael)" w:date="2020-11-30T15:44:00Z">
        <w:r w:rsidRPr="003F3EB6" w:rsidDel="00EA4935">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T.</w:t>
      </w:r>
      <w:del w:id="416" w:author="Savelkoul, M.J. (Michael)" w:date="2020-11-30T15:44:00Z">
        <w:r w:rsidRPr="003F3EB6" w:rsidDel="00EA4935">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w:t>
      </w:r>
      <w:r w:rsidRPr="00864CFB">
        <w:rPr>
          <w:rFonts w:ascii="Times New Roman" w:hAnsi="Times New Roman" w:cs="Times New Roman"/>
          <w:sz w:val="24"/>
          <w:szCs w:val="24"/>
          <w:rPrChange w:id="417" w:author="Jochem Tolsma" w:date="2020-12-01T09:53:00Z">
            <w:rPr>
              <w:rFonts w:ascii="Times New Roman" w:hAnsi="Times New Roman" w:cs="Times New Roman"/>
              <w:sz w:val="24"/>
              <w:szCs w:val="24"/>
              <w:lang w:val="nl-NL"/>
            </w:rPr>
          </w:rPrChange>
        </w:rPr>
        <w:t>&amp; Nieuwenhuis</w:t>
      </w:r>
      <w:del w:id="418" w:author="Savelkoul, M.J. (Michael)" w:date="2020-11-30T15:44:00Z">
        <w:r w:rsidRPr="00864CFB" w:rsidDel="00EA4935">
          <w:rPr>
            <w:rFonts w:ascii="Times New Roman" w:hAnsi="Times New Roman" w:cs="Times New Roman"/>
            <w:sz w:val="24"/>
            <w:szCs w:val="24"/>
            <w:rPrChange w:id="419" w:author="Jochem Tolsma" w:date="2020-12-01T09:53:00Z">
              <w:rPr>
                <w:rFonts w:ascii="Times New Roman" w:hAnsi="Times New Roman" w:cs="Times New Roman"/>
                <w:sz w:val="24"/>
                <w:szCs w:val="24"/>
                <w:lang w:val="nl-NL"/>
              </w:rPr>
            </w:rPrChange>
          </w:rPr>
          <w:delText>,</w:delText>
        </w:r>
      </w:del>
      <w:r w:rsidRPr="00864CFB">
        <w:rPr>
          <w:rFonts w:ascii="Times New Roman" w:hAnsi="Times New Roman" w:cs="Times New Roman"/>
          <w:sz w:val="24"/>
          <w:szCs w:val="24"/>
          <w:rPrChange w:id="420" w:author="Jochem Tolsma" w:date="2020-12-01T09:53:00Z">
            <w:rPr>
              <w:rFonts w:ascii="Times New Roman" w:hAnsi="Times New Roman" w:cs="Times New Roman"/>
              <w:sz w:val="24"/>
              <w:szCs w:val="24"/>
              <w:lang w:val="nl-NL"/>
            </w:rPr>
          </w:rPrChange>
        </w:rPr>
        <w:t xml:space="preserve"> J. (2019). </w:t>
      </w:r>
      <w:r w:rsidRPr="003F3EB6">
        <w:rPr>
          <w:rFonts w:ascii="Times New Roman" w:hAnsi="Times New Roman" w:cs="Times New Roman"/>
          <w:sz w:val="24"/>
          <w:szCs w:val="24"/>
        </w:rPr>
        <w:t xml:space="preserve">A Micro-Scale </w:t>
      </w:r>
    </w:p>
    <w:p w14:paraId="1DEC6BD7" w14:textId="615FBA71" w:rsidR="003F3EB6" w:rsidRDefault="003F3EB6" w:rsidP="003F3EB6">
      <w:pPr>
        <w:spacing w:line="360" w:lineRule="auto"/>
        <w:ind w:left="708"/>
        <w:rPr>
          <w:rFonts w:ascii="Times New Roman" w:hAnsi="Times New Roman" w:cs="Times New Roman"/>
          <w:sz w:val="24"/>
          <w:szCs w:val="24"/>
        </w:rPr>
      </w:pPr>
      <w:r w:rsidRPr="003F3EB6">
        <w:rPr>
          <w:rFonts w:ascii="Times New Roman" w:hAnsi="Times New Roman" w:cs="Times New Roman"/>
          <w:sz w:val="24"/>
          <w:szCs w:val="24"/>
        </w:rPr>
        <w:t xml:space="preserve">Approach to Ethnic Minority Concentration in the Residential Environment and Voting for the Radical Right in The Netherlands. </w:t>
      </w:r>
      <w:r w:rsidRPr="003F3EB6">
        <w:rPr>
          <w:rFonts w:ascii="Times New Roman" w:hAnsi="Times New Roman" w:cs="Times New Roman"/>
          <w:i/>
          <w:sz w:val="24"/>
          <w:szCs w:val="24"/>
        </w:rPr>
        <w:t>European Sociological Review</w:t>
      </w:r>
      <w:r w:rsidRPr="003F3EB6">
        <w:rPr>
          <w:rFonts w:ascii="Times New Roman" w:hAnsi="Times New Roman" w:cs="Times New Roman"/>
          <w:sz w:val="24"/>
          <w:szCs w:val="24"/>
        </w:rPr>
        <w:t>, 35(4), 552-566.</w:t>
      </w:r>
    </w:p>
    <w:p w14:paraId="6A23EC42" w14:textId="7F159C52" w:rsidR="009653B4" w:rsidRDefault="00E31588">
      <w:pPr>
        <w:spacing w:line="360" w:lineRule="auto"/>
        <w:ind w:left="709" w:hanging="709"/>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Karreth</w:t>
      </w:r>
      <w:del w:id="421" w:author="Savelkoul, M.J. (Michael)" w:date="2020-11-30T15:44:00Z">
        <w:r w:rsidDel="00EA4935">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J., Singh</w:t>
      </w:r>
      <w:del w:id="422" w:author="Savelkoul, M.J. (Michael)" w:date="2020-11-30T15:44:00Z">
        <w:r w:rsidDel="00EA4935">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S. P.</w:t>
      </w:r>
      <w:del w:id="423" w:author="Savelkoul, M.J. (Michael)" w:date="2020-11-30T15:44:00Z">
        <w:r w:rsidDel="00EA4935">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&amp; Stojek</w:t>
      </w:r>
      <w:del w:id="424" w:author="Savelkoul, M.J. (Michael)" w:date="2020-11-30T15:44:00Z">
        <w:r w:rsidDel="00EA4935">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S. M. (2015). Explaining attitudes toward immigration: The role of regional context and individual predispositions. </w:t>
      </w:r>
      <w:r>
        <w:rPr>
          <w:rFonts w:ascii="Times New Roman" w:eastAsia="Times New Roman" w:hAnsi="Times New Roman" w:cs="Times New Roman"/>
          <w:i/>
          <w:iCs/>
          <w:sz w:val="24"/>
          <w:szCs w:val="24"/>
          <w:lang w:val="en-US" w:eastAsia="en-US"/>
        </w:rPr>
        <w:t>West European Politics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i/>
          <w:iCs/>
          <w:sz w:val="24"/>
          <w:szCs w:val="24"/>
          <w:lang w:val="en-US" w:eastAsia="en-US"/>
        </w:rPr>
        <w:t>38</w:t>
      </w:r>
      <w:r>
        <w:rPr>
          <w:rFonts w:ascii="Times New Roman" w:eastAsia="Times New Roman" w:hAnsi="Times New Roman" w:cs="Times New Roman"/>
          <w:sz w:val="24"/>
          <w:szCs w:val="24"/>
          <w:lang w:val="en-US" w:eastAsia="en-US"/>
        </w:rPr>
        <w:t>(6), 1174-1202.</w:t>
      </w:r>
    </w:p>
    <w:p w14:paraId="7F2B8F04" w14:textId="3ADA28E8"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Kaufmann</w:t>
      </w:r>
      <w:del w:id="425" w:author="Savelkoul, M.J. (Michael)" w:date="2020-11-30T15:44: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E</w:t>
      </w:r>
      <w:ins w:id="426" w:author="Savelkoul, M.J. (Michael)" w:date="2020-11-30T15:37:00Z">
        <w:r w:rsidR="001C2D98">
          <w:rPr>
            <w:rFonts w:ascii="Times New Roman" w:hAnsi="Times New Roman" w:cs="Times New Roman"/>
            <w:sz w:val="24"/>
            <w:szCs w:val="24"/>
          </w:rPr>
          <w:t>.</w:t>
        </w:r>
      </w:ins>
      <w:del w:id="427" w:author="Savelkoul, M.J. (Michael)" w:date="2020-11-30T15:37:00Z">
        <w:r w:rsidDel="001C2D98">
          <w:rPr>
            <w:rFonts w:ascii="Times New Roman" w:hAnsi="Times New Roman" w:cs="Times New Roman"/>
            <w:sz w:val="24"/>
            <w:szCs w:val="24"/>
          </w:rPr>
          <w:delText>ric</w:delText>
        </w:r>
      </w:del>
      <w:r>
        <w:rPr>
          <w:rFonts w:ascii="Times New Roman" w:hAnsi="Times New Roman" w:cs="Times New Roman"/>
          <w:sz w:val="24"/>
          <w:szCs w:val="24"/>
        </w:rPr>
        <w:t xml:space="preserve"> (2017). </w:t>
      </w:r>
      <w:del w:id="428" w:author="Savelkoul, M.J. (Michael)" w:date="2020-11-30T15:37:00Z">
        <w:r w:rsidDel="001C2D98">
          <w:rPr>
            <w:rFonts w:ascii="Times New Roman" w:hAnsi="Times New Roman" w:cs="Times New Roman"/>
            <w:sz w:val="24"/>
            <w:szCs w:val="24"/>
          </w:rPr>
          <w:delText>‘</w:delText>
        </w:r>
      </w:del>
      <w:r>
        <w:rPr>
          <w:rFonts w:ascii="Times New Roman" w:hAnsi="Times New Roman" w:cs="Times New Roman"/>
          <w:sz w:val="24"/>
          <w:szCs w:val="24"/>
        </w:rPr>
        <w:t>Levels or Changes?: Ethnic Context, Immigration and the UK Independence Party Vote</w:t>
      </w:r>
      <w:del w:id="429" w:author="Savelkoul, M.J. (Michael)" w:date="2020-11-30T15:37: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 xml:space="preserve">Electoral Studies, </w:t>
      </w:r>
      <w:r>
        <w:rPr>
          <w:rFonts w:ascii="Times New Roman" w:hAnsi="Times New Roman" w:cs="Times New Roman"/>
          <w:sz w:val="24"/>
          <w:szCs w:val="24"/>
        </w:rPr>
        <w:t>48, 57</w:t>
      </w:r>
      <w:r>
        <w:rPr>
          <w:rFonts w:ascii="Times New Roman" w:hAnsi="Times New Roman"/>
          <w:sz w:val="24"/>
          <w:szCs w:val="24"/>
        </w:rPr>
        <w:t>–</w:t>
      </w:r>
      <w:r>
        <w:rPr>
          <w:rFonts w:ascii="Times New Roman" w:hAnsi="Times New Roman" w:cs="Times New Roman"/>
          <w:sz w:val="24"/>
          <w:szCs w:val="24"/>
        </w:rPr>
        <w:t xml:space="preserve">69. </w:t>
      </w:r>
    </w:p>
    <w:p w14:paraId="451A9400" w14:textId="1445C1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Kessler</w:t>
      </w:r>
      <w:del w:id="430" w:author="Savelkoul, M.J. (Michael)" w:date="2020-11-30T15:44: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A</w:t>
      </w:r>
      <w:ins w:id="431" w:author="Savelkoul, M.J. (Michael)" w:date="2020-11-30T15:37:00Z">
        <w:r w:rsidR="001C2D98">
          <w:rPr>
            <w:rFonts w:ascii="Times New Roman" w:hAnsi="Times New Roman" w:cs="Times New Roman"/>
            <w:sz w:val="24"/>
            <w:szCs w:val="24"/>
          </w:rPr>
          <w:t>.</w:t>
        </w:r>
      </w:ins>
      <w:del w:id="432" w:author="Savelkoul, M.J. (Michael)" w:date="2020-11-30T15:37:00Z">
        <w:r w:rsidDel="001C2D98">
          <w:rPr>
            <w:rFonts w:ascii="Times New Roman" w:hAnsi="Times New Roman" w:cs="Times New Roman"/>
            <w:sz w:val="24"/>
            <w:szCs w:val="24"/>
          </w:rPr>
          <w:delText>lan</w:delText>
        </w:r>
      </w:del>
      <w:r>
        <w:rPr>
          <w:rFonts w:ascii="Times New Roman" w:hAnsi="Times New Roman" w:cs="Times New Roman"/>
          <w:sz w:val="24"/>
          <w:szCs w:val="24"/>
        </w:rPr>
        <w:t xml:space="preserve"> E.</w:t>
      </w:r>
      <w:del w:id="433" w:author="Savelkoul, M.J. (Michael)" w:date="2020-11-30T15:37:00Z">
        <w:r w:rsidDel="001C2D98">
          <w:rPr>
            <w:rFonts w:ascii="Times New Roman" w:hAnsi="Times New Roman" w:cs="Times New Roman"/>
            <w:sz w:val="24"/>
            <w:szCs w:val="24"/>
          </w:rPr>
          <w:delText>, and</w:delText>
        </w:r>
      </w:del>
      <w:ins w:id="434" w:author="Savelkoul, M.J. (Michael)" w:date="2020-11-30T15:37:00Z">
        <w:r w:rsidR="001C2D98">
          <w:rPr>
            <w:rFonts w:ascii="Times New Roman" w:hAnsi="Times New Roman" w:cs="Times New Roman"/>
            <w:sz w:val="24"/>
            <w:szCs w:val="24"/>
          </w:rPr>
          <w:t xml:space="preserve"> &amp;</w:t>
        </w:r>
      </w:ins>
      <w:r>
        <w:rPr>
          <w:rFonts w:ascii="Times New Roman" w:hAnsi="Times New Roman" w:cs="Times New Roman"/>
          <w:sz w:val="24"/>
          <w:szCs w:val="24"/>
        </w:rPr>
        <w:t xml:space="preserve"> </w:t>
      </w:r>
      <w:del w:id="435" w:author="Savelkoul, M.J. (Michael)" w:date="2020-11-30T15:37:00Z">
        <w:r w:rsidDel="001C2D98">
          <w:rPr>
            <w:rFonts w:ascii="Times New Roman" w:hAnsi="Times New Roman" w:cs="Times New Roman"/>
            <w:sz w:val="24"/>
            <w:szCs w:val="24"/>
          </w:rPr>
          <w:delText xml:space="preserve">Gary P. </w:delText>
        </w:r>
      </w:del>
      <w:r>
        <w:rPr>
          <w:rFonts w:ascii="Times New Roman" w:hAnsi="Times New Roman" w:cs="Times New Roman"/>
          <w:sz w:val="24"/>
          <w:szCs w:val="24"/>
        </w:rPr>
        <w:t>Freeman</w:t>
      </w:r>
      <w:ins w:id="436" w:author="Savelkoul, M.J. (Michael)" w:date="2020-11-30T15:37:00Z">
        <w:r w:rsidR="001C2D98">
          <w:rPr>
            <w:rFonts w:ascii="Times New Roman" w:hAnsi="Times New Roman" w:cs="Times New Roman"/>
            <w:sz w:val="24"/>
            <w:szCs w:val="24"/>
          </w:rPr>
          <w:t xml:space="preserve"> G. P. </w:t>
        </w:r>
      </w:ins>
      <w:r>
        <w:rPr>
          <w:rFonts w:ascii="Times New Roman" w:hAnsi="Times New Roman" w:cs="Times New Roman"/>
          <w:sz w:val="24"/>
          <w:szCs w:val="24"/>
        </w:rPr>
        <w:t xml:space="preserve"> (2005). </w:t>
      </w:r>
      <w:del w:id="437" w:author="Savelkoul, M.J. (Michael)" w:date="2020-11-30T15:37: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Support for Extreme Right-Wing Parties in </w:t>
      </w:r>
    </w:p>
    <w:p w14:paraId="27AC8E1B"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Western Europe: Individual Attributes, Political Attitudes, and National Context</w:t>
      </w:r>
      <w:del w:id="438" w:author="Savelkoul, M.J. (Michael)" w:date="2020-11-30T15:37: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Comparative European Politics</w:t>
      </w:r>
      <w:r>
        <w:rPr>
          <w:rFonts w:ascii="Times New Roman" w:hAnsi="Times New Roman" w:cs="Times New Roman"/>
          <w:sz w:val="24"/>
          <w:szCs w:val="24"/>
        </w:rPr>
        <w:t>, 3:3, 261</w:t>
      </w:r>
      <w:r>
        <w:rPr>
          <w:rFonts w:ascii="Times New Roman" w:hAnsi="Times New Roman"/>
          <w:sz w:val="24"/>
          <w:szCs w:val="24"/>
        </w:rPr>
        <w:t>–</w:t>
      </w:r>
      <w:r>
        <w:rPr>
          <w:rFonts w:ascii="Times New Roman" w:hAnsi="Times New Roman" w:cs="Times New Roman"/>
          <w:sz w:val="24"/>
          <w:szCs w:val="24"/>
        </w:rPr>
        <w:t>288.</w:t>
      </w:r>
    </w:p>
    <w:p w14:paraId="21D46DF0" w14:textId="38A38AFE" w:rsidR="009653B4" w:rsidRDefault="00E31588">
      <w:pPr>
        <w:spacing w:line="360" w:lineRule="auto"/>
        <w:rPr>
          <w:rFonts w:ascii="Times New Roman" w:hAnsi="Times New Roman" w:cs="Times New Roman"/>
          <w:sz w:val="24"/>
          <w:szCs w:val="24"/>
        </w:rPr>
      </w:pPr>
      <w:r w:rsidRPr="001C2D98">
        <w:rPr>
          <w:rFonts w:ascii="Times New Roman" w:hAnsi="Times New Roman" w:cs="Times New Roman"/>
          <w:sz w:val="24"/>
          <w:szCs w:val="24"/>
          <w:lang w:val="nl-NL"/>
          <w:rPrChange w:id="439" w:author="Savelkoul, M.J. (Michael)" w:date="2020-11-30T15:38:00Z">
            <w:rPr>
              <w:rFonts w:ascii="Times New Roman" w:hAnsi="Times New Roman" w:cs="Times New Roman"/>
              <w:sz w:val="24"/>
              <w:szCs w:val="24"/>
            </w:rPr>
          </w:rPrChange>
        </w:rPr>
        <w:t>Kleinnijenhuis</w:t>
      </w:r>
      <w:del w:id="440" w:author="Savelkoul, M.J. (Michael)" w:date="2020-11-30T15:45:00Z">
        <w:r w:rsidRPr="001C2D98" w:rsidDel="00EA4935">
          <w:rPr>
            <w:rFonts w:ascii="Times New Roman" w:hAnsi="Times New Roman" w:cs="Times New Roman"/>
            <w:sz w:val="24"/>
            <w:szCs w:val="24"/>
            <w:lang w:val="nl-NL"/>
            <w:rPrChange w:id="441" w:author="Savelkoul, M.J. (Michael)" w:date="2020-11-30T15:38:00Z">
              <w:rPr>
                <w:rFonts w:ascii="Times New Roman" w:hAnsi="Times New Roman" w:cs="Times New Roman"/>
                <w:sz w:val="24"/>
                <w:szCs w:val="24"/>
              </w:rPr>
            </w:rPrChange>
          </w:rPr>
          <w:delText>,</w:delText>
        </w:r>
      </w:del>
      <w:r w:rsidRPr="001C2D98">
        <w:rPr>
          <w:rFonts w:ascii="Times New Roman" w:hAnsi="Times New Roman" w:cs="Times New Roman"/>
          <w:sz w:val="24"/>
          <w:szCs w:val="24"/>
          <w:lang w:val="nl-NL"/>
          <w:rPrChange w:id="442" w:author="Savelkoul, M.J. (Michael)" w:date="2020-11-30T15:38:00Z">
            <w:rPr>
              <w:rFonts w:ascii="Times New Roman" w:hAnsi="Times New Roman" w:cs="Times New Roman"/>
              <w:sz w:val="24"/>
              <w:szCs w:val="24"/>
            </w:rPr>
          </w:rPrChange>
        </w:rPr>
        <w:t xml:space="preserve"> </w:t>
      </w:r>
      <w:del w:id="443" w:author="Savelkoul, M.J. (Michael)" w:date="2020-11-30T15:38:00Z">
        <w:r w:rsidRPr="001C2D98" w:rsidDel="001C2D98">
          <w:rPr>
            <w:rFonts w:ascii="Times New Roman" w:hAnsi="Times New Roman" w:cs="Times New Roman"/>
            <w:sz w:val="24"/>
            <w:szCs w:val="24"/>
            <w:lang w:val="nl-NL"/>
            <w:rPrChange w:id="444" w:author="Savelkoul, M.J. (Michael)" w:date="2020-11-30T15:38:00Z">
              <w:rPr>
                <w:rFonts w:ascii="Times New Roman" w:hAnsi="Times New Roman" w:cs="Times New Roman"/>
                <w:sz w:val="24"/>
                <w:szCs w:val="24"/>
              </w:rPr>
            </w:rPrChange>
          </w:rPr>
          <w:delText>Jan</w:delText>
        </w:r>
      </w:del>
      <w:ins w:id="445" w:author="Savelkoul, M.J. (Michael)" w:date="2020-11-30T15:38:00Z">
        <w:r w:rsidR="001C2D98" w:rsidRPr="001C2D98">
          <w:rPr>
            <w:rFonts w:ascii="Times New Roman" w:hAnsi="Times New Roman" w:cs="Times New Roman"/>
            <w:sz w:val="24"/>
            <w:szCs w:val="24"/>
            <w:lang w:val="nl-NL"/>
            <w:rPrChange w:id="446" w:author="Savelkoul, M.J. (Michael)" w:date="2020-11-30T15:38:00Z">
              <w:rPr>
                <w:rFonts w:ascii="Times New Roman" w:hAnsi="Times New Roman" w:cs="Times New Roman"/>
                <w:sz w:val="24"/>
                <w:szCs w:val="24"/>
              </w:rPr>
            </w:rPrChange>
          </w:rPr>
          <w:t xml:space="preserve">J. &amp; </w:t>
        </w:r>
      </w:ins>
      <w:del w:id="447" w:author="Savelkoul, M.J. (Michael)" w:date="2020-11-30T15:38:00Z">
        <w:r w:rsidRPr="001C2D98" w:rsidDel="001C2D98">
          <w:rPr>
            <w:rFonts w:ascii="Times New Roman" w:hAnsi="Times New Roman" w:cs="Times New Roman"/>
            <w:sz w:val="24"/>
            <w:szCs w:val="24"/>
            <w:lang w:val="nl-NL"/>
            <w:rPrChange w:id="448" w:author="Savelkoul, M.J. (Michael)" w:date="2020-11-30T15:38:00Z">
              <w:rPr>
                <w:rFonts w:ascii="Times New Roman" w:hAnsi="Times New Roman" w:cs="Times New Roman"/>
                <w:sz w:val="24"/>
                <w:szCs w:val="24"/>
              </w:rPr>
            </w:rPrChange>
          </w:rPr>
          <w:delText xml:space="preserve">, and Annemarie S. </w:delText>
        </w:r>
      </w:del>
      <w:r w:rsidRPr="001C2D98">
        <w:rPr>
          <w:rFonts w:ascii="Times New Roman" w:hAnsi="Times New Roman" w:cs="Times New Roman"/>
          <w:sz w:val="24"/>
          <w:szCs w:val="24"/>
          <w:lang w:val="nl-NL"/>
          <w:rPrChange w:id="449" w:author="Savelkoul, M.J. (Michael)" w:date="2020-11-30T15:38:00Z">
            <w:rPr>
              <w:rFonts w:ascii="Times New Roman" w:hAnsi="Times New Roman" w:cs="Times New Roman"/>
              <w:sz w:val="24"/>
              <w:szCs w:val="24"/>
            </w:rPr>
          </w:rPrChange>
        </w:rPr>
        <w:t>Walter</w:t>
      </w:r>
      <w:ins w:id="450" w:author="Savelkoul, M.J. (Michael)" w:date="2020-11-30T15:38:00Z">
        <w:r w:rsidR="001C2D98" w:rsidRPr="001C2D98">
          <w:rPr>
            <w:rFonts w:ascii="Times New Roman" w:hAnsi="Times New Roman" w:cs="Times New Roman"/>
            <w:sz w:val="24"/>
            <w:szCs w:val="24"/>
            <w:lang w:val="nl-NL"/>
            <w:rPrChange w:id="451" w:author="Savelkoul, M.J. (Michael)" w:date="2020-11-30T15:38:00Z">
              <w:rPr>
                <w:rFonts w:ascii="Times New Roman" w:hAnsi="Times New Roman" w:cs="Times New Roman"/>
                <w:sz w:val="24"/>
                <w:szCs w:val="24"/>
              </w:rPr>
            </w:rPrChange>
          </w:rPr>
          <w:t xml:space="preserve"> A. S. </w:t>
        </w:r>
      </w:ins>
      <w:r w:rsidRPr="001C2D98">
        <w:rPr>
          <w:rFonts w:ascii="Times New Roman" w:hAnsi="Times New Roman" w:cs="Times New Roman"/>
          <w:sz w:val="24"/>
          <w:szCs w:val="24"/>
          <w:lang w:val="nl-NL"/>
          <w:rPrChange w:id="452" w:author="Savelkoul, M.J. (Michael)" w:date="2020-11-30T15:38:00Z">
            <w:rPr>
              <w:rFonts w:ascii="Times New Roman" w:hAnsi="Times New Roman" w:cs="Times New Roman"/>
              <w:sz w:val="24"/>
              <w:szCs w:val="24"/>
            </w:rPr>
          </w:rPrChange>
        </w:rPr>
        <w:t xml:space="preserve"> </w:t>
      </w:r>
      <w:r w:rsidRPr="00864CFB">
        <w:rPr>
          <w:rFonts w:ascii="Times New Roman" w:hAnsi="Times New Roman" w:cs="Times New Roman"/>
          <w:sz w:val="24"/>
          <w:szCs w:val="24"/>
        </w:rPr>
        <w:t xml:space="preserve">(2014). </w:t>
      </w:r>
      <w:del w:id="453" w:author="Savelkoul, M.J. (Michael)" w:date="2020-11-30T15:38: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News, Discussion, and Associative </w:t>
      </w:r>
    </w:p>
    <w:p w14:paraId="6D8A58A4" w14:textId="418DF776"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Issue Ownership: Instability at the Micro Level versus Stability at the Macro Level</w:t>
      </w:r>
      <w:del w:id="454" w:author="Savelkoul, M.J. (Michael)" w:date="2020-11-30T15:38:00Z">
        <w:r w:rsidDel="001C2D98">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The International Journal of Politics</w:t>
      </w:r>
      <w:r>
        <w:rPr>
          <w:rFonts w:ascii="Times New Roman" w:hAnsi="Times New Roman" w:cs="Times New Roman"/>
          <w:sz w:val="24"/>
          <w:szCs w:val="24"/>
        </w:rPr>
        <w:t>, 19:2, 226</w:t>
      </w:r>
      <w:r>
        <w:rPr>
          <w:rFonts w:ascii="Times New Roman" w:hAnsi="Times New Roman"/>
          <w:sz w:val="24"/>
          <w:szCs w:val="24"/>
        </w:rPr>
        <w:t>–</w:t>
      </w:r>
      <w:r>
        <w:rPr>
          <w:rFonts w:ascii="Times New Roman" w:hAnsi="Times New Roman" w:cs="Times New Roman"/>
          <w:sz w:val="24"/>
          <w:szCs w:val="24"/>
        </w:rPr>
        <w:t>245.</w:t>
      </w:r>
    </w:p>
    <w:p w14:paraId="7E5B3C49" w14:textId="45CE7F48" w:rsidR="009804C3" w:rsidRPr="009804C3" w:rsidRDefault="009804C3" w:rsidP="009804C3">
      <w:pPr>
        <w:spacing w:line="360" w:lineRule="auto"/>
        <w:ind w:left="709" w:hanging="709"/>
        <w:rPr>
          <w:rFonts w:ascii="Times New Roman" w:hAnsi="Times New Roman" w:cs="Times New Roman"/>
          <w:sz w:val="24"/>
          <w:szCs w:val="24"/>
        </w:rPr>
      </w:pPr>
      <w:r w:rsidRPr="009804C3">
        <w:rPr>
          <w:rFonts w:ascii="Times New Roman" w:hAnsi="Times New Roman" w:cs="Times New Roman"/>
          <w:sz w:val="24"/>
          <w:szCs w:val="24"/>
        </w:rPr>
        <w:t>Liebe U</w:t>
      </w:r>
      <w:ins w:id="455" w:author="Savelkoul, M.J. (Michael)" w:date="2020-11-30T15:38:00Z">
        <w:r w:rsidR="001C2D98">
          <w:rPr>
            <w:rFonts w:ascii="Times New Roman" w:hAnsi="Times New Roman" w:cs="Times New Roman"/>
            <w:sz w:val="24"/>
            <w:szCs w:val="24"/>
          </w:rPr>
          <w:t>.</w:t>
        </w:r>
      </w:ins>
      <w:r w:rsidRPr="009804C3">
        <w:rPr>
          <w:rFonts w:ascii="Times New Roman" w:hAnsi="Times New Roman" w:cs="Times New Roman"/>
          <w:sz w:val="24"/>
          <w:szCs w:val="24"/>
        </w:rPr>
        <w:t>, Meyerhoff J</w:t>
      </w:r>
      <w:ins w:id="456" w:author="Savelkoul, M.J. (Michael)" w:date="2020-11-30T15:38:00Z">
        <w:r w:rsidR="001C2D98">
          <w:rPr>
            <w:rFonts w:ascii="Times New Roman" w:hAnsi="Times New Roman" w:cs="Times New Roman"/>
            <w:sz w:val="24"/>
            <w:szCs w:val="24"/>
          </w:rPr>
          <w:t>.</w:t>
        </w:r>
      </w:ins>
      <w:r w:rsidRPr="009804C3">
        <w:rPr>
          <w:rFonts w:ascii="Times New Roman" w:hAnsi="Times New Roman" w:cs="Times New Roman"/>
          <w:sz w:val="24"/>
          <w:szCs w:val="24"/>
        </w:rPr>
        <w:t>, Kroesen M</w:t>
      </w:r>
      <w:ins w:id="457" w:author="Savelkoul, M.J. (Michael)" w:date="2020-11-30T15:38:00Z">
        <w:r w:rsidR="001C2D98">
          <w:rPr>
            <w:rFonts w:ascii="Times New Roman" w:hAnsi="Times New Roman" w:cs="Times New Roman"/>
            <w:sz w:val="24"/>
            <w:szCs w:val="24"/>
          </w:rPr>
          <w:t>.</w:t>
        </w:r>
      </w:ins>
      <w:r w:rsidRPr="009804C3">
        <w:rPr>
          <w:rFonts w:ascii="Times New Roman" w:hAnsi="Times New Roman" w:cs="Times New Roman"/>
          <w:sz w:val="24"/>
          <w:szCs w:val="24"/>
        </w:rPr>
        <w:t>, Chorus C</w:t>
      </w:r>
      <w:ins w:id="458" w:author="Savelkoul, M.J. (Michael)" w:date="2020-11-30T15:38:00Z">
        <w:r w:rsidR="001C2D98">
          <w:rPr>
            <w:rFonts w:ascii="Times New Roman" w:hAnsi="Times New Roman" w:cs="Times New Roman"/>
            <w:sz w:val="24"/>
            <w:szCs w:val="24"/>
          </w:rPr>
          <w:t>. &amp;</w:t>
        </w:r>
      </w:ins>
      <w:del w:id="459" w:author="Savelkoul, M.J. (Michael)" w:date="2020-11-30T15:38:00Z">
        <w:r w:rsidRPr="009804C3" w:rsidDel="001C2D98">
          <w:rPr>
            <w:rFonts w:ascii="Times New Roman" w:hAnsi="Times New Roman" w:cs="Times New Roman"/>
            <w:sz w:val="24"/>
            <w:szCs w:val="24"/>
          </w:rPr>
          <w:delText>,</w:delText>
        </w:r>
      </w:del>
      <w:r w:rsidRPr="009804C3">
        <w:rPr>
          <w:rFonts w:ascii="Times New Roman" w:hAnsi="Times New Roman" w:cs="Times New Roman"/>
          <w:sz w:val="24"/>
          <w:szCs w:val="24"/>
        </w:rPr>
        <w:t xml:space="preserve"> Glenk</w:t>
      </w:r>
      <w:ins w:id="460" w:author="Savelkoul, M.J. (Michael)" w:date="2020-11-30T15:38:00Z">
        <w:r w:rsidR="001C2D98">
          <w:rPr>
            <w:rFonts w:ascii="Times New Roman" w:hAnsi="Times New Roman" w:cs="Times New Roman"/>
            <w:sz w:val="24"/>
            <w:szCs w:val="24"/>
          </w:rPr>
          <w:t>,</w:t>
        </w:r>
      </w:ins>
      <w:r w:rsidRPr="009804C3">
        <w:rPr>
          <w:rFonts w:ascii="Times New Roman" w:hAnsi="Times New Roman" w:cs="Times New Roman"/>
          <w:sz w:val="24"/>
          <w:szCs w:val="24"/>
        </w:rPr>
        <w:t xml:space="preserve"> K</w:t>
      </w:r>
      <w:ins w:id="461" w:author="Savelkoul, M.J. (Michael)" w:date="2020-11-30T15:38:00Z">
        <w:r w:rsidR="001C2D98">
          <w:rPr>
            <w:rFonts w:ascii="Times New Roman" w:hAnsi="Times New Roman" w:cs="Times New Roman"/>
            <w:sz w:val="24"/>
            <w:szCs w:val="24"/>
          </w:rPr>
          <w:t>.</w:t>
        </w:r>
      </w:ins>
      <w:r w:rsidRPr="009804C3">
        <w:rPr>
          <w:rFonts w:ascii="Times New Roman" w:hAnsi="Times New Roman" w:cs="Times New Roman"/>
          <w:sz w:val="24"/>
          <w:szCs w:val="24"/>
        </w:rPr>
        <w:t xml:space="preserve"> (2018) From welcome culture to welcome limits? Uncovering preference changes over time for sheltering refugees in Germany. </w:t>
      </w:r>
      <w:r w:rsidRPr="009804C3">
        <w:rPr>
          <w:rFonts w:ascii="Times New Roman" w:hAnsi="Times New Roman" w:cs="Times New Roman"/>
          <w:i/>
          <w:sz w:val="24"/>
          <w:szCs w:val="24"/>
        </w:rPr>
        <w:t>PLoS ONE</w:t>
      </w:r>
      <w:r w:rsidRPr="009804C3">
        <w:rPr>
          <w:rFonts w:ascii="Times New Roman" w:hAnsi="Times New Roman" w:cs="Times New Roman"/>
          <w:sz w:val="24"/>
          <w:szCs w:val="24"/>
        </w:rPr>
        <w:t xml:space="preserve"> 13(8): e0199923. </w:t>
      </w:r>
      <w:hyperlink r:id="rId12" w:history="1">
        <w:r w:rsidRPr="00AD434D">
          <w:rPr>
            <w:rStyle w:val="Hyperlink"/>
            <w:rFonts w:ascii="Times New Roman" w:hAnsi="Times New Roman" w:cs="Times New Roman"/>
            <w:sz w:val="24"/>
            <w:szCs w:val="24"/>
          </w:rPr>
          <w:t>https://doi.org/10.1371/journal.pone.0199923</w:t>
        </w:r>
      </w:hyperlink>
      <w:r>
        <w:rPr>
          <w:rFonts w:ascii="Times New Roman" w:hAnsi="Times New Roman" w:cs="Times New Roman"/>
          <w:sz w:val="24"/>
          <w:szCs w:val="24"/>
        </w:rPr>
        <w:t xml:space="preserve"> </w:t>
      </w:r>
    </w:p>
    <w:p w14:paraId="6F777E37" w14:textId="5AD1BF3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del w:id="462"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del w:id="463" w:author="Savelkoul, M.J. (Michael)" w:date="2020-11-30T15:45:00Z">
        <w:r w:rsidDel="00EA4935">
          <w:rPr>
            <w:rFonts w:ascii="Times New Roman" w:hAnsi="Times New Roman" w:cs="Times New Roman"/>
            <w:sz w:val="24"/>
            <w:szCs w:val="24"/>
          </w:rPr>
          <w:delText>Marcel</w:delText>
        </w:r>
      </w:del>
      <w:ins w:id="464" w:author="Savelkoul, M.J. (Michael)" w:date="2020-11-30T15:45:00Z">
        <w:r w:rsidR="00EA4935">
          <w:rPr>
            <w:rFonts w:ascii="Times New Roman" w:hAnsi="Times New Roman" w:cs="Times New Roman"/>
            <w:sz w:val="24"/>
            <w:szCs w:val="24"/>
          </w:rPr>
          <w:t>M.</w:t>
        </w:r>
      </w:ins>
      <w:r>
        <w:rPr>
          <w:rFonts w:ascii="Times New Roman" w:hAnsi="Times New Roman" w:cs="Times New Roman"/>
          <w:sz w:val="24"/>
          <w:szCs w:val="24"/>
        </w:rPr>
        <w:t xml:space="preserve">, </w:t>
      </w:r>
      <w:del w:id="465" w:author="Savelkoul, M.J. (Michael)" w:date="2020-11-30T15:45:00Z">
        <w:r w:rsidDel="00EA4935">
          <w:rPr>
            <w:rFonts w:ascii="Times New Roman" w:hAnsi="Times New Roman" w:cs="Times New Roman"/>
            <w:sz w:val="24"/>
            <w:szCs w:val="24"/>
          </w:rPr>
          <w:delText xml:space="preserve">Marcel </w:delText>
        </w:r>
      </w:del>
      <w:r>
        <w:rPr>
          <w:rFonts w:ascii="Times New Roman" w:hAnsi="Times New Roman" w:cs="Times New Roman"/>
          <w:sz w:val="24"/>
          <w:szCs w:val="24"/>
        </w:rPr>
        <w:t>Coenders</w:t>
      </w:r>
      <w:ins w:id="466" w:author="Savelkoul, M.J. (Michael)" w:date="2020-11-30T15:45:00Z">
        <w:r w:rsidR="00EA4935">
          <w:rPr>
            <w:rFonts w:ascii="Times New Roman" w:hAnsi="Times New Roman" w:cs="Times New Roman"/>
            <w:sz w:val="24"/>
            <w:szCs w:val="24"/>
          </w:rPr>
          <w:t xml:space="preserve"> M. &amp;</w:t>
        </w:r>
      </w:ins>
      <w:del w:id="467" w:author="Savelkoul, M.J. (Michael)" w:date="2020-11-30T15:45:00Z">
        <w:r w:rsidDel="00EA4935">
          <w:rPr>
            <w:rFonts w:ascii="Times New Roman" w:hAnsi="Times New Roman" w:cs="Times New Roman"/>
            <w:sz w:val="24"/>
            <w:szCs w:val="24"/>
          </w:rPr>
          <w:delText xml:space="preserve">, and </w:delText>
        </w:r>
      </w:del>
      <w:ins w:id="468" w:author="Savelkoul, M.J. (Michael)" w:date="2020-11-30T15:45:00Z">
        <w:r w:rsidR="00EA4935">
          <w:rPr>
            <w:rFonts w:ascii="Times New Roman" w:hAnsi="Times New Roman" w:cs="Times New Roman"/>
            <w:sz w:val="24"/>
            <w:szCs w:val="24"/>
          </w:rPr>
          <w:t xml:space="preserve"> </w:t>
        </w:r>
      </w:ins>
      <w:del w:id="469" w:author="Savelkoul, M.J. (Michael)" w:date="2020-11-30T15:45:00Z">
        <w:r w:rsidDel="00EA4935">
          <w:rPr>
            <w:rFonts w:ascii="Times New Roman" w:hAnsi="Times New Roman" w:cs="Times New Roman"/>
            <w:sz w:val="24"/>
            <w:szCs w:val="24"/>
          </w:rPr>
          <w:delText xml:space="preserve">Peer </w:delText>
        </w:r>
      </w:del>
      <w:r>
        <w:rPr>
          <w:rFonts w:ascii="Times New Roman" w:hAnsi="Times New Roman" w:cs="Times New Roman"/>
          <w:sz w:val="24"/>
          <w:szCs w:val="24"/>
        </w:rPr>
        <w:t xml:space="preserve">Scheepers </w:t>
      </w:r>
      <w:ins w:id="470" w:author="Savelkoul, M.J. (Michael)" w:date="2020-11-30T15:45: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(2006). </w:t>
      </w:r>
      <w:del w:id="471"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Objections to Asylum Seeker </w:t>
      </w:r>
    </w:p>
    <w:p w14:paraId="563200E3"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Centres: Individual and Contextual Determinants of Resistance to Small and Large Centres in the Netherlands</w:t>
      </w:r>
      <w:del w:id="472"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European Sociological Review</w:t>
      </w:r>
      <w:r>
        <w:rPr>
          <w:rFonts w:ascii="Times New Roman" w:hAnsi="Times New Roman" w:cs="Times New Roman"/>
          <w:sz w:val="24"/>
          <w:szCs w:val="24"/>
        </w:rPr>
        <w:t>, 22:3, 243</w:t>
      </w:r>
      <w:r>
        <w:rPr>
          <w:rFonts w:ascii="Times New Roman" w:hAnsi="Times New Roman"/>
          <w:sz w:val="24"/>
          <w:szCs w:val="24"/>
        </w:rPr>
        <w:t>–</w:t>
      </w:r>
      <w:r>
        <w:rPr>
          <w:rFonts w:ascii="Times New Roman" w:hAnsi="Times New Roman" w:cs="Times New Roman"/>
          <w:sz w:val="24"/>
          <w:szCs w:val="24"/>
        </w:rPr>
        <w:t>257.</w:t>
      </w:r>
    </w:p>
    <w:p w14:paraId="5758D683" w14:textId="30B6A48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del w:id="473" w:author="Savelkoul, M.J. (Michael)" w:date="2020-11-30T15:45:00Z">
        <w:r w:rsidDel="00EA4935">
          <w:rPr>
            <w:rFonts w:ascii="Times New Roman" w:hAnsi="Times New Roman" w:cs="Times New Roman"/>
            <w:sz w:val="24"/>
            <w:szCs w:val="24"/>
          </w:rPr>
          <w:delText>, Marcel</w:delText>
        </w:r>
      </w:del>
      <w:ins w:id="474" w:author="Savelkoul, M.J. (Michael)" w:date="2020-11-30T15:45:00Z">
        <w:r w:rsidR="00EA4935">
          <w:rPr>
            <w:rFonts w:ascii="Times New Roman" w:hAnsi="Times New Roman" w:cs="Times New Roman"/>
            <w:sz w:val="24"/>
            <w:szCs w:val="24"/>
          </w:rPr>
          <w:t xml:space="preserve"> M. </w:t>
        </w:r>
      </w:ins>
      <w:del w:id="475" w:author="Savelkoul, M.J. (Michael)" w:date="2020-11-30T15:45:00Z">
        <w:r w:rsidDel="00EA4935">
          <w:rPr>
            <w:rFonts w:ascii="Times New Roman" w:hAnsi="Times New Roman" w:cs="Times New Roman"/>
            <w:sz w:val="24"/>
            <w:szCs w:val="24"/>
          </w:rPr>
          <w:delText xml:space="preserve">, and </w:delText>
        </w:r>
      </w:del>
      <w:ins w:id="476" w:author="Savelkoul, M.J. (Michael)" w:date="2020-11-30T15:45:00Z">
        <w:r w:rsidR="00EA4935">
          <w:rPr>
            <w:rFonts w:ascii="Times New Roman" w:hAnsi="Times New Roman" w:cs="Times New Roman"/>
            <w:sz w:val="24"/>
            <w:szCs w:val="24"/>
          </w:rPr>
          <w:t xml:space="preserve">&amp; </w:t>
        </w:r>
      </w:ins>
      <w:del w:id="477" w:author="Savelkoul, M.J. (Michael)" w:date="2020-11-30T15:45:00Z">
        <w:r w:rsidDel="00EA4935">
          <w:rPr>
            <w:rFonts w:ascii="Times New Roman" w:hAnsi="Times New Roman" w:cs="Times New Roman"/>
            <w:sz w:val="24"/>
            <w:szCs w:val="24"/>
          </w:rPr>
          <w:delText xml:space="preserve">Peer </w:delText>
        </w:r>
      </w:del>
      <w:r>
        <w:rPr>
          <w:rFonts w:ascii="Times New Roman" w:hAnsi="Times New Roman" w:cs="Times New Roman"/>
          <w:sz w:val="24"/>
          <w:szCs w:val="24"/>
        </w:rPr>
        <w:t xml:space="preserve">Scheepers </w:t>
      </w:r>
      <w:ins w:id="478" w:author="Savelkoul, M.J. (Michael)" w:date="2020-11-30T15:45: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(2000). </w:t>
      </w:r>
      <w:del w:id="479"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Individual and Contextual Characteristics of </w:t>
      </w:r>
    </w:p>
    <w:p w14:paraId="062A3576" w14:textId="77777777" w:rsidR="009653B4" w:rsidRDefault="00E31588">
      <w:pPr>
        <w:tabs>
          <w:tab w:val="left" w:pos="284"/>
        </w:tabs>
        <w:spacing w:line="360" w:lineRule="auto"/>
        <w:ind w:left="720"/>
        <w:rPr>
          <w:rFonts w:ascii="Times New Roman" w:hAnsi="Times New Roman" w:cs="Times New Roman"/>
          <w:sz w:val="24"/>
          <w:szCs w:val="24"/>
        </w:rPr>
      </w:pPr>
      <w:r>
        <w:rPr>
          <w:rFonts w:ascii="Times New Roman" w:hAnsi="Times New Roman" w:cs="Times New Roman"/>
          <w:sz w:val="24"/>
          <w:szCs w:val="24"/>
        </w:rPr>
        <w:t>the German Extreme Right-wing Vote in the 1990s. A Test of Complementary Theories</w:t>
      </w:r>
      <w:del w:id="480"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European Journal of Political Research</w:t>
      </w:r>
      <w:r>
        <w:rPr>
          <w:rFonts w:ascii="Times New Roman" w:hAnsi="Times New Roman" w:cs="Times New Roman"/>
          <w:sz w:val="24"/>
          <w:szCs w:val="24"/>
        </w:rPr>
        <w:t>, 38:1, 63</w:t>
      </w:r>
      <w:r>
        <w:rPr>
          <w:rFonts w:ascii="Times New Roman" w:hAnsi="Times New Roman"/>
          <w:sz w:val="24"/>
          <w:szCs w:val="24"/>
        </w:rPr>
        <w:t>–</w:t>
      </w:r>
      <w:r>
        <w:rPr>
          <w:rFonts w:ascii="Times New Roman" w:hAnsi="Times New Roman" w:cs="Times New Roman"/>
          <w:sz w:val="24"/>
          <w:szCs w:val="24"/>
        </w:rPr>
        <w:t>94.</w:t>
      </w:r>
    </w:p>
    <w:p w14:paraId="1C51A97D" w14:textId="14558BF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Lubbers</w:t>
      </w:r>
      <w:del w:id="481" w:author="Savelkoul, M.J. (Michael)" w:date="2020-11-30T15:45:00Z">
        <w:r w:rsidDel="00EA4935">
          <w:rPr>
            <w:rFonts w:ascii="Times New Roman" w:hAnsi="Times New Roman" w:cs="Times New Roman"/>
            <w:sz w:val="24"/>
            <w:szCs w:val="24"/>
          </w:rPr>
          <w:delText>, Marcel</w:delText>
        </w:r>
      </w:del>
      <w:ins w:id="482" w:author="Savelkoul, M.J. (Michael)" w:date="2020-11-30T15:45:00Z">
        <w:r w:rsidR="00EA4935">
          <w:rPr>
            <w:rFonts w:ascii="Times New Roman" w:hAnsi="Times New Roman" w:cs="Times New Roman"/>
            <w:sz w:val="24"/>
            <w:szCs w:val="24"/>
          </w:rPr>
          <w:t xml:space="preserve"> M. </w:t>
        </w:r>
      </w:ins>
      <w:del w:id="483" w:author="Savelkoul, M.J. (Michael)" w:date="2020-11-30T15:45:00Z">
        <w:r w:rsidDel="00EA4935">
          <w:rPr>
            <w:rFonts w:ascii="Times New Roman" w:hAnsi="Times New Roman" w:cs="Times New Roman"/>
            <w:sz w:val="24"/>
            <w:szCs w:val="24"/>
          </w:rPr>
          <w:delText xml:space="preserve">, and </w:delText>
        </w:r>
      </w:del>
      <w:ins w:id="484" w:author="Savelkoul, M.J. (Michael)" w:date="2020-11-30T15:45:00Z">
        <w:r w:rsidR="00EA4935">
          <w:rPr>
            <w:rFonts w:ascii="Times New Roman" w:hAnsi="Times New Roman" w:cs="Times New Roman"/>
            <w:sz w:val="24"/>
            <w:szCs w:val="24"/>
          </w:rPr>
          <w:t xml:space="preserve">&amp; </w:t>
        </w:r>
      </w:ins>
      <w:del w:id="485" w:author="Savelkoul, M.J. (Michael)" w:date="2020-11-30T15:45:00Z">
        <w:r w:rsidDel="00EA4935">
          <w:rPr>
            <w:rFonts w:ascii="Times New Roman" w:hAnsi="Times New Roman" w:cs="Times New Roman"/>
            <w:sz w:val="24"/>
            <w:szCs w:val="24"/>
          </w:rPr>
          <w:delText xml:space="preserve">Peer </w:delText>
        </w:r>
      </w:del>
      <w:r>
        <w:rPr>
          <w:rFonts w:ascii="Times New Roman" w:hAnsi="Times New Roman" w:cs="Times New Roman"/>
          <w:sz w:val="24"/>
          <w:szCs w:val="24"/>
        </w:rPr>
        <w:t xml:space="preserve">Scheepers </w:t>
      </w:r>
      <w:ins w:id="486" w:author="Savelkoul, M.J. (Michael)" w:date="2020-11-30T15:45: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(2002). </w:t>
      </w:r>
      <w:del w:id="487" w:author="Savelkoul, M.J. (Michael)" w:date="2020-11-30T15:45: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French Front National Voting: a Micro and </w:t>
      </w:r>
    </w:p>
    <w:p w14:paraId="03DFEE0A"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Macro Perspective</w:t>
      </w:r>
      <w:del w:id="488"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Ethnic and Racial Studies</w:t>
      </w:r>
      <w:r>
        <w:rPr>
          <w:rFonts w:ascii="Times New Roman" w:hAnsi="Times New Roman" w:cs="Times New Roman"/>
          <w:sz w:val="24"/>
          <w:szCs w:val="24"/>
        </w:rPr>
        <w:t>, 25:1, 120</w:t>
      </w:r>
      <w:r>
        <w:rPr>
          <w:rFonts w:ascii="Times New Roman" w:hAnsi="Times New Roman"/>
          <w:sz w:val="24"/>
          <w:szCs w:val="24"/>
        </w:rPr>
        <w:t>–</w:t>
      </w:r>
      <w:r>
        <w:rPr>
          <w:rFonts w:ascii="Times New Roman" w:hAnsi="Times New Roman" w:cs="Times New Roman"/>
          <w:sz w:val="24"/>
          <w:szCs w:val="24"/>
        </w:rPr>
        <w:t>149.</w:t>
      </w:r>
    </w:p>
    <w:p w14:paraId="3B48697F" w14:textId="70B9CEC7" w:rsidR="006D5ACA" w:rsidRDefault="006D5ACA" w:rsidP="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Lubbers</w:t>
      </w:r>
      <w:del w:id="489" w:author="Savelkoul, M.J. (Michael)" w:date="2020-11-30T15:46:00Z">
        <w:r w:rsidRPr="006D5ACA" w:rsidDel="00EA4935">
          <w:rPr>
            <w:rFonts w:ascii="Times New Roman" w:hAnsi="Times New Roman" w:cs="Times New Roman"/>
            <w:sz w:val="24"/>
            <w:szCs w:val="24"/>
          </w:rPr>
          <w:delText>,</w:delText>
        </w:r>
      </w:del>
      <w:r w:rsidRPr="006D5ACA">
        <w:rPr>
          <w:rFonts w:ascii="Times New Roman" w:hAnsi="Times New Roman" w:cs="Times New Roman"/>
          <w:sz w:val="24"/>
          <w:szCs w:val="24"/>
        </w:rPr>
        <w:t xml:space="preserve"> M., Scheepers</w:t>
      </w:r>
      <w:del w:id="490" w:author="Savelkoul, M.J. (Michael)" w:date="2020-11-30T15:46:00Z">
        <w:r w:rsidRPr="006D5ACA" w:rsidDel="00EA4935">
          <w:rPr>
            <w:rFonts w:ascii="Times New Roman" w:hAnsi="Times New Roman" w:cs="Times New Roman"/>
            <w:sz w:val="24"/>
            <w:szCs w:val="24"/>
          </w:rPr>
          <w:delText>,</w:delText>
        </w:r>
      </w:del>
      <w:r w:rsidRPr="006D5ACA">
        <w:rPr>
          <w:rFonts w:ascii="Times New Roman" w:hAnsi="Times New Roman" w:cs="Times New Roman"/>
          <w:sz w:val="24"/>
          <w:szCs w:val="24"/>
        </w:rPr>
        <w:t xml:space="preserve"> P. </w:t>
      </w:r>
      <w:del w:id="491" w:author="Savelkoul, M.J. (Michael)" w:date="2020-11-30T15:46:00Z">
        <w:r w:rsidRPr="006D5ACA" w:rsidDel="00EA4935">
          <w:rPr>
            <w:rFonts w:ascii="Times New Roman" w:hAnsi="Times New Roman" w:cs="Times New Roman"/>
            <w:sz w:val="24"/>
            <w:szCs w:val="24"/>
          </w:rPr>
          <w:delText xml:space="preserve">and </w:delText>
        </w:r>
      </w:del>
      <w:ins w:id="492" w:author="Savelkoul, M.J. (Michael)" w:date="2020-11-30T15:46:00Z">
        <w:r w:rsidR="00EA4935">
          <w:rPr>
            <w:rFonts w:ascii="Times New Roman" w:hAnsi="Times New Roman" w:cs="Times New Roman"/>
            <w:sz w:val="24"/>
            <w:szCs w:val="24"/>
          </w:rPr>
          <w:t xml:space="preserve">&amp; </w:t>
        </w:r>
      </w:ins>
      <w:r w:rsidRPr="006D5ACA">
        <w:rPr>
          <w:rFonts w:ascii="Times New Roman" w:hAnsi="Times New Roman" w:cs="Times New Roman"/>
          <w:sz w:val="24"/>
          <w:szCs w:val="24"/>
        </w:rPr>
        <w:t>Billiet</w:t>
      </w:r>
      <w:del w:id="493" w:author="Savelkoul, M.J. (Michael)" w:date="2020-11-30T15:46:00Z">
        <w:r w:rsidRPr="006D5ACA" w:rsidDel="00EA4935">
          <w:rPr>
            <w:rFonts w:ascii="Times New Roman" w:hAnsi="Times New Roman" w:cs="Times New Roman"/>
            <w:sz w:val="24"/>
            <w:szCs w:val="24"/>
          </w:rPr>
          <w:delText>,</w:delText>
        </w:r>
      </w:del>
      <w:r w:rsidRPr="006D5ACA">
        <w:rPr>
          <w:rFonts w:ascii="Times New Roman" w:hAnsi="Times New Roman" w:cs="Times New Roman"/>
          <w:sz w:val="24"/>
          <w:szCs w:val="24"/>
        </w:rPr>
        <w:t xml:space="preserve"> J. (2000). Multilevel modelling</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Vlaams Blok </w:t>
      </w:r>
    </w:p>
    <w:p w14:paraId="2E7F1225" w14:textId="666268D6"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voting: individual and contextual characteristics</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the Vlaams Blok Vote. </w:t>
      </w:r>
      <w:r w:rsidRPr="006D5ACA">
        <w:rPr>
          <w:rFonts w:ascii="Times New Roman" w:hAnsi="Times New Roman" w:cs="Times New Roman"/>
          <w:i/>
          <w:sz w:val="24"/>
          <w:szCs w:val="24"/>
        </w:rPr>
        <w:t>Acta Politica</w:t>
      </w:r>
      <w:r w:rsidRPr="006D5ACA">
        <w:rPr>
          <w:rFonts w:ascii="Times New Roman" w:hAnsi="Times New Roman" w:cs="Times New Roman"/>
          <w:sz w:val="24"/>
          <w:szCs w:val="24"/>
        </w:rPr>
        <w:t>, 35,</w:t>
      </w:r>
      <w:r>
        <w:rPr>
          <w:rFonts w:ascii="Times New Roman" w:hAnsi="Times New Roman" w:cs="Times New Roman"/>
          <w:sz w:val="24"/>
          <w:szCs w:val="24"/>
        </w:rPr>
        <w:t xml:space="preserve"> </w:t>
      </w:r>
      <w:r w:rsidRPr="006D5ACA">
        <w:rPr>
          <w:rFonts w:ascii="Times New Roman" w:hAnsi="Times New Roman" w:cs="Times New Roman"/>
          <w:sz w:val="24"/>
          <w:szCs w:val="24"/>
        </w:rPr>
        <w:t>363–398.</w:t>
      </w:r>
    </w:p>
    <w:p w14:paraId="40BBB001" w14:textId="6E1764E1" w:rsidR="009653B4" w:rsidRDefault="00E31588">
      <w:pPr>
        <w:spacing w:line="360" w:lineRule="auto"/>
        <w:rPr>
          <w:rFonts w:ascii="Times New Roman" w:hAnsi="Times New Roman" w:cs="Times New Roman"/>
          <w:sz w:val="24"/>
          <w:szCs w:val="24"/>
        </w:rPr>
      </w:pPr>
      <w:r w:rsidRPr="00E96A48">
        <w:rPr>
          <w:rFonts w:ascii="Times New Roman" w:hAnsi="Times New Roman" w:cs="Times New Roman"/>
          <w:sz w:val="24"/>
          <w:szCs w:val="24"/>
        </w:rPr>
        <w:t>Lucassen</w:t>
      </w:r>
      <w:del w:id="494" w:author="Savelkoul, M.J. (Michael)" w:date="2020-11-30T15:46:00Z">
        <w:r w:rsidRPr="00E96A48" w:rsidDel="00EA4935">
          <w:rPr>
            <w:rFonts w:ascii="Times New Roman" w:hAnsi="Times New Roman" w:cs="Times New Roman"/>
            <w:sz w:val="24"/>
            <w:szCs w:val="24"/>
          </w:rPr>
          <w:delText>, Geertje</w:delText>
        </w:r>
      </w:del>
      <w:ins w:id="495" w:author="Savelkoul, M.J. (Michael)" w:date="2020-11-30T15:46:00Z">
        <w:r w:rsidR="00EA4935">
          <w:rPr>
            <w:rFonts w:ascii="Times New Roman" w:hAnsi="Times New Roman" w:cs="Times New Roman"/>
            <w:sz w:val="24"/>
            <w:szCs w:val="24"/>
          </w:rPr>
          <w:t xml:space="preserve"> G.</w:t>
        </w:r>
      </w:ins>
      <w:del w:id="496" w:author="Savelkoul, M.J. (Michael)" w:date="2020-11-30T15:46:00Z">
        <w:r w:rsidRPr="00E96A48" w:rsidDel="00EA4935">
          <w:rPr>
            <w:rFonts w:ascii="Times New Roman" w:hAnsi="Times New Roman" w:cs="Times New Roman"/>
            <w:sz w:val="24"/>
            <w:szCs w:val="24"/>
          </w:rPr>
          <w:delText xml:space="preserve">, and </w:delText>
        </w:r>
      </w:del>
      <w:ins w:id="497" w:author="Savelkoul, M.J. (Michael)" w:date="2020-11-30T15:46:00Z">
        <w:r w:rsidR="00EA4935">
          <w:rPr>
            <w:rFonts w:ascii="Times New Roman" w:hAnsi="Times New Roman" w:cs="Times New Roman"/>
            <w:sz w:val="24"/>
            <w:szCs w:val="24"/>
          </w:rPr>
          <w:t xml:space="preserve"> &amp;</w:t>
        </w:r>
      </w:ins>
      <w:del w:id="498" w:author="Savelkoul, M.J. (Michael)" w:date="2020-11-30T15:46:00Z">
        <w:r w:rsidRPr="00E96A48" w:rsidDel="00EA4935">
          <w:rPr>
            <w:rFonts w:ascii="Times New Roman" w:hAnsi="Times New Roman" w:cs="Times New Roman"/>
            <w:sz w:val="24"/>
            <w:szCs w:val="24"/>
          </w:rPr>
          <w:delText>Marcel</w:delText>
        </w:r>
      </w:del>
      <w:r w:rsidRPr="00E96A48">
        <w:rPr>
          <w:rFonts w:ascii="Times New Roman" w:hAnsi="Times New Roman" w:cs="Times New Roman"/>
          <w:sz w:val="24"/>
          <w:szCs w:val="24"/>
        </w:rPr>
        <w:t xml:space="preserve"> Lubbers </w:t>
      </w:r>
      <w:ins w:id="499" w:author="Savelkoul, M.J. (Michael)" w:date="2020-11-30T15:46:00Z">
        <w:r w:rsidR="00EA4935">
          <w:rPr>
            <w:rFonts w:ascii="Times New Roman" w:hAnsi="Times New Roman" w:cs="Times New Roman"/>
            <w:sz w:val="24"/>
            <w:szCs w:val="24"/>
          </w:rPr>
          <w:t xml:space="preserve">M. </w:t>
        </w:r>
      </w:ins>
      <w:r w:rsidRPr="00E96A48">
        <w:rPr>
          <w:rFonts w:ascii="Times New Roman" w:hAnsi="Times New Roman" w:cs="Times New Roman"/>
          <w:sz w:val="24"/>
          <w:szCs w:val="24"/>
        </w:rPr>
        <w:t xml:space="preserve">(2012). </w:t>
      </w:r>
      <w:del w:id="500"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Who Fears What? Explaining Far-Right-</w:t>
      </w:r>
    </w:p>
    <w:p w14:paraId="7B5BDCF1"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Wing Preference in Europe by Distinguishing Perceived Cultural and Economic Ethnic Threats</w:t>
      </w:r>
      <w:del w:id="501"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Comparative Political Studies</w:t>
      </w:r>
      <w:r>
        <w:rPr>
          <w:rFonts w:ascii="Times New Roman" w:hAnsi="Times New Roman" w:cs="Times New Roman"/>
          <w:sz w:val="24"/>
          <w:szCs w:val="24"/>
        </w:rPr>
        <w:t>, 45:5, 547</w:t>
      </w:r>
      <w:r>
        <w:rPr>
          <w:rFonts w:ascii="Times New Roman" w:hAnsi="Times New Roman"/>
          <w:sz w:val="24"/>
          <w:szCs w:val="24"/>
        </w:rPr>
        <w:t>–</w:t>
      </w:r>
      <w:r>
        <w:rPr>
          <w:rFonts w:ascii="Times New Roman" w:hAnsi="Times New Roman" w:cs="Times New Roman"/>
          <w:sz w:val="24"/>
          <w:szCs w:val="24"/>
        </w:rPr>
        <w:t>574.</w:t>
      </w:r>
    </w:p>
    <w:p w14:paraId="0E380DCD" w14:textId="77777777" w:rsidR="009653B4" w:rsidRDefault="00E31588">
      <w:pPr>
        <w:spacing w:line="360" w:lineRule="auto"/>
        <w:rPr>
          <w:rFonts w:ascii="Times New Roman" w:hAnsi="Times New Roman" w:cs="Times New Roman"/>
          <w:sz w:val="24"/>
          <w:lang w:val="nl-NL"/>
        </w:rPr>
      </w:pPr>
      <w:r>
        <w:rPr>
          <w:rFonts w:ascii="Times New Roman" w:hAnsi="Times New Roman" w:cs="Times New Roman"/>
          <w:sz w:val="24"/>
        </w:rPr>
        <w:t xml:space="preserve">Ministry of Justice and Safety (2015). </w:t>
      </w:r>
      <w:r>
        <w:rPr>
          <w:rFonts w:ascii="Times New Roman" w:hAnsi="Times New Roman" w:cs="Times New Roman"/>
          <w:sz w:val="24"/>
          <w:lang w:val="nl-NL"/>
        </w:rPr>
        <w:t xml:space="preserve">Handreiking verhoogde asielinstroom t.b.v. het lokaal </w:t>
      </w:r>
    </w:p>
    <w:p w14:paraId="17763BE1" w14:textId="77777777" w:rsidR="009653B4" w:rsidRDefault="00E31588">
      <w:pPr>
        <w:spacing w:line="360" w:lineRule="auto"/>
        <w:ind w:left="708"/>
        <w:rPr>
          <w:rFonts w:ascii="Times New Roman" w:hAnsi="Times New Roman" w:cs="Times New Roman"/>
          <w:sz w:val="24"/>
          <w:lang w:val="nl-NL"/>
        </w:rPr>
      </w:pPr>
      <w:r>
        <w:rPr>
          <w:rFonts w:ascii="Times New Roman" w:hAnsi="Times New Roman" w:cs="Times New Roman"/>
          <w:sz w:val="24"/>
          <w:lang w:val="nl-NL"/>
        </w:rPr>
        <w:t xml:space="preserve">bestuur en betrokken partners. Retrieved 2019, March 12, from </w:t>
      </w:r>
      <w:r>
        <w:rPr>
          <w:rStyle w:val="InternetLink"/>
          <w:rFonts w:ascii="Times New Roman" w:hAnsi="Times New Roman" w:cs="Times New Roman"/>
          <w:sz w:val="24"/>
          <w:lang w:val="nl-NL"/>
        </w:rPr>
        <w:t>https://www.raadsledenenveiligheid.nl/doc/themas/Handreiking-hoge-asielinstroom.pdf</w:t>
      </w:r>
    </w:p>
    <w:p w14:paraId="2DE3E860" w14:textId="16DBE296"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Newman</w:t>
      </w:r>
      <w:del w:id="502"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del w:id="503" w:author="Savelkoul, M.J. (Michael)" w:date="2020-11-30T15:46:00Z">
        <w:r w:rsidDel="00EA4935">
          <w:rPr>
            <w:rFonts w:ascii="Times New Roman" w:hAnsi="Times New Roman" w:cs="Times New Roman"/>
            <w:sz w:val="24"/>
            <w:szCs w:val="24"/>
          </w:rPr>
          <w:delText xml:space="preserve">Benjamin </w:delText>
        </w:r>
      </w:del>
      <w:ins w:id="504" w:author="Savelkoul, M.J. (Michael)" w:date="2020-11-30T15:46:00Z">
        <w:r w:rsidR="00EA4935">
          <w:rPr>
            <w:rFonts w:ascii="Times New Roman" w:hAnsi="Times New Roman" w:cs="Times New Roman"/>
            <w:sz w:val="24"/>
            <w:szCs w:val="24"/>
          </w:rPr>
          <w:t xml:space="preserve">B. </w:t>
        </w:r>
      </w:ins>
      <w:r>
        <w:rPr>
          <w:rFonts w:ascii="Times New Roman" w:hAnsi="Times New Roman" w:cs="Times New Roman"/>
          <w:sz w:val="24"/>
          <w:szCs w:val="24"/>
        </w:rPr>
        <w:t xml:space="preserve">J. (2013). </w:t>
      </w:r>
      <w:del w:id="505"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Acculturating Contexts and Anglo Opposition to Immigration </w:t>
      </w:r>
    </w:p>
    <w:p w14:paraId="1B568936"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the United States</w:t>
      </w:r>
      <w:del w:id="506" w:author="Savelkoul, M.J. (Michael)" w:date="2020-11-30T15:46: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American Journal of Political Science</w:t>
      </w:r>
      <w:r>
        <w:rPr>
          <w:rFonts w:ascii="Times New Roman" w:hAnsi="Times New Roman" w:cs="Times New Roman"/>
          <w:sz w:val="24"/>
          <w:szCs w:val="24"/>
        </w:rPr>
        <w:t>, 57:2, 374–390.</w:t>
      </w:r>
    </w:p>
    <w:p w14:paraId="61DAAA64" w14:textId="307F13D5" w:rsidR="009653B4" w:rsidRDefault="00E31588">
      <w:pPr>
        <w:spacing w:line="360" w:lineRule="auto"/>
        <w:rPr>
          <w:rFonts w:ascii="Times New Roman" w:hAnsi="Times New Roman" w:cs="Times New Roman"/>
          <w:sz w:val="24"/>
          <w:szCs w:val="24"/>
        </w:rPr>
      </w:pPr>
      <w:r w:rsidRPr="00EA4935">
        <w:rPr>
          <w:rFonts w:ascii="Times New Roman" w:hAnsi="Times New Roman" w:cs="Times New Roman"/>
          <w:sz w:val="24"/>
          <w:szCs w:val="24"/>
          <w:lang w:val="nl-NL"/>
          <w:rPrChange w:id="507" w:author="Savelkoul, M.J. (Michael)" w:date="2020-11-30T15:46:00Z">
            <w:rPr>
              <w:rFonts w:ascii="Times New Roman" w:hAnsi="Times New Roman" w:cs="Times New Roman"/>
              <w:sz w:val="24"/>
              <w:szCs w:val="24"/>
            </w:rPr>
          </w:rPrChange>
        </w:rPr>
        <w:t>Nijs</w:t>
      </w:r>
      <w:del w:id="508" w:author="Savelkoul, M.J. (Michael)" w:date="2020-11-30T15:46:00Z">
        <w:r w:rsidRPr="00EA4935" w:rsidDel="00EA4935">
          <w:rPr>
            <w:rFonts w:ascii="Times New Roman" w:hAnsi="Times New Roman" w:cs="Times New Roman"/>
            <w:sz w:val="24"/>
            <w:szCs w:val="24"/>
            <w:lang w:val="nl-NL"/>
            <w:rPrChange w:id="509" w:author="Savelkoul, M.J. (Michael)" w:date="2020-11-30T15:46:00Z">
              <w:rPr>
                <w:rFonts w:ascii="Times New Roman" w:hAnsi="Times New Roman" w:cs="Times New Roman"/>
                <w:sz w:val="24"/>
                <w:szCs w:val="24"/>
              </w:rPr>
            </w:rPrChange>
          </w:rPr>
          <w:delText>,</w:delText>
        </w:r>
      </w:del>
      <w:r w:rsidRPr="00EA4935">
        <w:rPr>
          <w:rFonts w:ascii="Times New Roman" w:hAnsi="Times New Roman" w:cs="Times New Roman"/>
          <w:sz w:val="24"/>
          <w:szCs w:val="24"/>
          <w:lang w:val="nl-NL"/>
          <w:rPrChange w:id="510" w:author="Savelkoul, M.J. (Michael)" w:date="2020-11-30T15:46:00Z">
            <w:rPr>
              <w:rFonts w:ascii="Times New Roman" w:hAnsi="Times New Roman" w:cs="Times New Roman"/>
              <w:sz w:val="24"/>
              <w:szCs w:val="24"/>
            </w:rPr>
          </w:rPrChange>
        </w:rPr>
        <w:t xml:space="preserve"> T., Stark</w:t>
      </w:r>
      <w:del w:id="511" w:author="Savelkoul, M.J. (Michael)" w:date="2020-11-30T15:46:00Z">
        <w:r w:rsidRPr="00EA4935" w:rsidDel="00EA4935">
          <w:rPr>
            <w:rFonts w:ascii="Times New Roman" w:hAnsi="Times New Roman" w:cs="Times New Roman"/>
            <w:sz w:val="24"/>
            <w:szCs w:val="24"/>
            <w:lang w:val="nl-NL"/>
            <w:rPrChange w:id="512" w:author="Savelkoul, M.J. (Michael)" w:date="2020-11-30T15:46:00Z">
              <w:rPr>
                <w:rFonts w:ascii="Times New Roman" w:hAnsi="Times New Roman" w:cs="Times New Roman"/>
                <w:sz w:val="24"/>
                <w:szCs w:val="24"/>
              </w:rPr>
            </w:rPrChange>
          </w:rPr>
          <w:delText>,</w:delText>
        </w:r>
      </w:del>
      <w:r w:rsidRPr="00EA4935">
        <w:rPr>
          <w:rFonts w:ascii="Times New Roman" w:hAnsi="Times New Roman" w:cs="Times New Roman"/>
          <w:sz w:val="24"/>
          <w:szCs w:val="24"/>
          <w:lang w:val="nl-NL"/>
          <w:rPrChange w:id="513" w:author="Savelkoul, M.J. (Michael)" w:date="2020-11-30T15:46:00Z">
            <w:rPr>
              <w:rFonts w:ascii="Times New Roman" w:hAnsi="Times New Roman" w:cs="Times New Roman"/>
              <w:sz w:val="24"/>
              <w:szCs w:val="24"/>
            </w:rPr>
          </w:rPrChange>
        </w:rPr>
        <w:t xml:space="preserve"> T. H.</w:t>
      </w:r>
      <w:del w:id="514" w:author="Savelkoul, M.J. (Michael)" w:date="2020-11-30T15:46:00Z">
        <w:r w:rsidRPr="00EA4935" w:rsidDel="00EA4935">
          <w:rPr>
            <w:rFonts w:ascii="Times New Roman" w:hAnsi="Times New Roman" w:cs="Times New Roman"/>
            <w:sz w:val="24"/>
            <w:szCs w:val="24"/>
            <w:lang w:val="nl-NL"/>
            <w:rPrChange w:id="515" w:author="Savelkoul, M.J. (Michael)" w:date="2020-11-30T15:46:00Z">
              <w:rPr>
                <w:rFonts w:ascii="Times New Roman" w:hAnsi="Times New Roman" w:cs="Times New Roman"/>
                <w:sz w:val="24"/>
                <w:szCs w:val="24"/>
              </w:rPr>
            </w:rPrChange>
          </w:rPr>
          <w:delText>, and</w:delText>
        </w:r>
      </w:del>
      <w:ins w:id="516" w:author="Savelkoul, M.J. (Michael)" w:date="2020-11-30T15:46:00Z">
        <w:r w:rsidR="00EA4935" w:rsidRPr="00EA4935">
          <w:rPr>
            <w:rFonts w:ascii="Times New Roman" w:hAnsi="Times New Roman" w:cs="Times New Roman"/>
            <w:sz w:val="24"/>
            <w:szCs w:val="24"/>
            <w:lang w:val="nl-NL"/>
            <w:rPrChange w:id="517" w:author="Savelkoul, M.J. (Michael)" w:date="2020-11-30T15:46:00Z">
              <w:rPr>
                <w:rFonts w:ascii="Times New Roman" w:hAnsi="Times New Roman" w:cs="Times New Roman"/>
                <w:sz w:val="24"/>
                <w:szCs w:val="24"/>
              </w:rPr>
            </w:rPrChange>
          </w:rPr>
          <w:t xml:space="preserve"> &amp;</w:t>
        </w:r>
      </w:ins>
      <w:r w:rsidRPr="00EA4935">
        <w:rPr>
          <w:rFonts w:ascii="Times New Roman" w:hAnsi="Times New Roman" w:cs="Times New Roman"/>
          <w:sz w:val="24"/>
          <w:szCs w:val="24"/>
          <w:lang w:val="nl-NL"/>
          <w:rPrChange w:id="518" w:author="Savelkoul, M.J. (Michael)" w:date="2020-11-30T15:46:00Z">
            <w:rPr>
              <w:rFonts w:ascii="Times New Roman" w:hAnsi="Times New Roman" w:cs="Times New Roman"/>
              <w:sz w:val="24"/>
              <w:szCs w:val="24"/>
            </w:rPr>
          </w:rPrChange>
        </w:rPr>
        <w:t xml:space="preserve"> Verkuyten</w:t>
      </w:r>
      <w:del w:id="519" w:author="Savelkoul, M.J. (Michael)" w:date="2020-11-30T15:46:00Z">
        <w:r w:rsidRPr="00EA4935" w:rsidDel="00EA4935">
          <w:rPr>
            <w:rFonts w:ascii="Times New Roman" w:hAnsi="Times New Roman" w:cs="Times New Roman"/>
            <w:sz w:val="24"/>
            <w:szCs w:val="24"/>
            <w:lang w:val="nl-NL"/>
            <w:rPrChange w:id="520" w:author="Savelkoul, M.J. (Michael)" w:date="2020-11-30T15:46:00Z">
              <w:rPr>
                <w:rFonts w:ascii="Times New Roman" w:hAnsi="Times New Roman" w:cs="Times New Roman"/>
                <w:sz w:val="24"/>
                <w:szCs w:val="24"/>
              </w:rPr>
            </w:rPrChange>
          </w:rPr>
          <w:delText>,</w:delText>
        </w:r>
      </w:del>
      <w:r w:rsidRPr="00EA4935">
        <w:rPr>
          <w:rFonts w:ascii="Times New Roman" w:hAnsi="Times New Roman" w:cs="Times New Roman"/>
          <w:sz w:val="24"/>
          <w:szCs w:val="24"/>
          <w:lang w:val="nl-NL"/>
          <w:rPrChange w:id="521" w:author="Savelkoul, M.J. (Michael)" w:date="2020-11-30T15:46:00Z">
            <w:rPr>
              <w:rFonts w:ascii="Times New Roman" w:hAnsi="Times New Roman" w:cs="Times New Roman"/>
              <w:sz w:val="24"/>
              <w:szCs w:val="24"/>
            </w:rPr>
          </w:rPrChange>
        </w:rPr>
        <w:t xml:space="preserve"> M. (2019). </w:t>
      </w:r>
      <w:r>
        <w:rPr>
          <w:rFonts w:ascii="Times New Roman" w:hAnsi="Times New Roman" w:cs="Times New Roman"/>
          <w:sz w:val="24"/>
          <w:szCs w:val="24"/>
        </w:rPr>
        <w:t xml:space="preserve">Negative Intergroup Contact and Radical </w:t>
      </w:r>
    </w:p>
    <w:p w14:paraId="1CC7AD0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Right‐Wing Voting: The Moderating Roles of Personal and Collective Self‐Efficacy. </w:t>
      </w:r>
      <w:r>
        <w:rPr>
          <w:rFonts w:ascii="Times New Roman" w:hAnsi="Times New Roman" w:cs="Times New Roman"/>
          <w:i/>
          <w:sz w:val="24"/>
          <w:szCs w:val="24"/>
        </w:rPr>
        <w:t>Political Psychology</w:t>
      </w:r>
      <w:r>
        <w:rPr>
          <w:rFonts w:ascii="Times New Roman" w:hAnsi="Times New Roman" w:cs="Times New Roman"/>
          <w:sz w:val="24"/>
          <w:szCs w:val="24"/>
        </w:rPr>
        <w:t>. doi: 10.1111/pops.12577.</w:t>
      </w:r>
    </w:p>
    <w:p w14:paraId="25C0B58B" w14:textId="63EBBDF2" w:rsidR="006D5ACA"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OECD (2015). </w:t>
      </w:r>
      <w:r>
        <w:rPr>
          <w:rFonts w:ascii="Times New Roman" w:hAnsi="Times New Roman" w:cs="Times New Roman"/>
          <w:i/>
          <w:sz w:val="24"/>
          <w:szCs w:val="24"/>
        </w:rPr>
        <w:t xml:space="preserve">Migration Policy Debates N°7, </w:t>
      </w:r>
      <w:r>
        <w:rPr>
          <w:rFonts w:ascii="Times New Roman" w:hAnsi="Times New Roman" w:cs="Times New Roman"/>
          <w:sz w:val="24"/>
          <w:szCs w:val="24"/>
          <w:shd w:val="clear" w:color="auto" w:fill="FFFFFF"/>
        </w:rPr>
        <w:t xml:space="preserve">available at </w:t>
      </w:r>
      <w:hyperlink r:id="rId13" w:history="1">
        <w:r w:rsidR="006D5ACA" w:rsidRPr="00636A7D">
          <w:rPr>
            <w:rStyle w:val="Hyperlink"/>
            <w:rFonts w:ascii="Times New Roman" w:hAnsi="Times New Roman" w:cs="Times New Roman"/>
            <w:sz w:val="24"/>
            <w:szCs w:val="24"/>
          </w:rPr>
          <w:t>http://www.oecd.org/els/mig/Is-</w:t>
        </w:r>
      </w:hyperlink>
    </w:p>
    <w:p w14:paraId="33449757" w14:textId="3FDD3ED8" w:rsidR="009653B4" w:rsidRDefault="00E31588" w:rsidP="006D5ACA">
      <w:pPr>
        <w:spacing w:line="360" w:lineRule="auto"/>
        <w:ind w:left="284" w:firstLine="424"/>
        <w:rPr>
          <w:rFonts w:ascii="Times New Roman" w:hAnsi="Times New Roman" w:cs="Times New Roman"/>
          <w:sz w:val="24"/>
          <w:szCs w:val="24"/>
        </w:rPr>
      </w:pPr>
      <w:r>
        <w:rPr>
          <w:rFonts w:ascii="Times New Roman" w:hAnsi="Times New Roman" w:cs="Times New Roman"/>
          <w:sz w:val="24"/>
          <w:szCs w:val="24"/>
        </w:rPr>
        <w:t xml:space="preserve">this-refugee-crisis-different.pdf (accessed 14 December 2017). </w:t>
      </w:r>
    </w:p>
    <w:p w14:paraId="696EC33D" w14:textId="125123AD"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Olzak</w:t>
      </w:r>
      <w:del w:id="522" w:author="Savelkoul, M.J. (Michael)" w:date="2020-11-30T15:46:00Z">
        <w:r w:rsidDel="00EA4935">
          <w:rPr>
            <w:rFonts w:ascii="Times New Roman" w:hAnsi="Times New Roman" w:cs="Times New Roman"/>
            <w:sz w:val="24"/>
            <w:szCs w:val="24"/>
          </w:rPr>
          <w:delText xml:space="preserve">, Susan </w:delText>
        </w:r>
      </w:del>
      <w:ins w:id="523" w:author="Savelkoul, M.J. (Michael)" w:date="2020-11-30T15:46:00Z">
        <w:r w:rsidR="00EA4935">
          <w:rPr>
            <w:rFonts w:ascii="Times New Roman" w:hAnsi="Times New Roman" w:cs="Times New Roman"/>
            <w:sz w:val="24"/>
            <w:szCs w:val="24"/>
          </w:rPr>
          <w:t xml:space="preserve"> S. </w:t>
        </w:r>
      </w:ins>
      <w:r>
        <w:rPr>
          <w:rFonts w:ascii="Times New Roman" w:hAnsi="Times New Roman" w:cs="Times New Roman"/>
          <w:sz w:val="24"/>
          <w:szCs w:val="24"/>
        </w:rPr>
        <w:t xml:space="preserve">(1992). </w:t>
      </w:r>
      <w:r>
        <w:rPr>
          <w:rFonts w:ascii="Times New Roman" w:hAnsi="Times New Roman" w:cs="Times New Roman"/>
          <w:i/>
          <w:sz w:val="24"/>
          <w:szCs w:val="24"/>
        </w:rPr>
        <w:t>The Dynamics of Ethnic Competition and Conflict</w:t>
      </w:r>
      <w:r>
        <w:rPr>
          <w:rFonts w:ascii="Times New Roman" w:hAnsi="Times New Roman" w:cs="Times New Roman"/>
          <w:sz w:val="24"/>
          <w:szCs w:val="24"/>
        </w:rPr>
        <w:t xml:space="preserve">. Stanford, CA: </w:t>
      </w:r>
    </w:p>
    <w:p w14:paraId="5944E4CF" w14:textId="1DD94238" w:rsidR="009653B4" w:rsidRDefault="00E31588">
      <w:pPr>
        <w:spacing w:line="360" w:lineRule="auto"/>
        <w:ind w:firstLine="720"/>
        <w:rPr>
          <w:ins w:id="524" w:author="Savelkoul, M.J. (Michael)" w:date="2020-11-30T14:50:00Z"/>
          <w:rFonts w:ascii="Times New Roman" w:hAnsi="Times New Roman" w:cs="Times New Roman"/>
          <w:sz w:val="24"/>
          <w:szCs w:val="24"/>
        </w:rPr>
      </w:pPr>
      <w:r>
        <w:rPr>
          <w:rFonts w:ascii="Times New Roman" w:hAnsi="Times New Roman" w:cs="Times New Roman"/>
          <w:sz w:val="24"/>
          <w:szCs w:val="24"/>
        </w:rPr>
        <w:t>Stanford University Press.</w:t>
      </w:r>
    </w:p>
    <w:p w14:paraId="20F9F254" w14:textId="54EFED15" w:rsidR="00361EB1" w:rsidRDefault="00EA4935" w:rsidP="00361EB1">
      <w:pPr>
        <w:spacing w:line="360" w:lineRule="auto"/>
        <w:rPr>
          <w:ins w:id="525" w:author="Savelkoul, M.J. (Michael)" w:date="2020-11-30T14:50:00Z"/>
          <w:rFonts w:ascii="Times New Roman" w:hAnsi="Times New Roman" w:cs="Times New Roman"/>
          <w:sz w:val="24"/>
          <w:szCs w:val="24"/>
        </w:rPr>
      </w:pPr>
      <w:ins w:id="526" w:author="Savelkoul, M.J. (Michael)" w:date="2020-11-30T14:50:00Z">
        <w:r>
          <w:rPr>
            <w:rFonts w:ascii="Times New Roman" w:hAnsi="Times New Roman" w:cs="Times New Roman"/>
            <w:sz w:val="24"/>
            <w:szCs w:val="24"/>
          </w:rPr>
          <w:t>Paluck</w:t>
        </w:r>
        <w:r w:rsidR="00361EB1" w:rsidRPr="00361EB1">
          <w:rPr>
            <w:rFonts w:ascii="Times New Roman" w:hAnsi="Times New Roman" w:cs="Times New Roman"/>
            <w:sz w:val="24"/>
            <w:szCs w:val="24"/>
          </w:rPr>
          <w:t xml:space="preserve"> E. L., Green S. A., &amp; Green D. P. (2019). The </w:t>
        </w:r>
      </w:ins>
      <w:ins w:id="527" w:author="Savelkoul, M.J. (Michael)" w:date="2020-11-30T14:51:00Z">
        <w:r w:rsidR="00361EB1">
          <w:rPr>
            <w:rFonts w:ascii="Times New Roman" w:hAnsi="Times New Roman" w:cs="Times New Roman"/>
            <w:sz w:val="24"/>
            <w:szCs w:val="24"/>
          </w:rPr>
          <w:t>C</w:t>
        </w:r>
      </w:ins>
      <w:ins w:id="528" w:author="Savelkoul, M.J. (Michael)" w:date="2020-11-30T14:50:00Z">
        <w:r w:rsidR="00361EB1" w:rsidRPr="00361EB1">
          <w:rPr>
            <w:rFonts w:ascii="Times New Roman" w:hAnsi="Times New Roman" w:cs="Times New Roman"/>
            <w:sz w:val="24"/>
            <w:szCs w:val="24"/>
          </w:rPr>
          <w:t xml:space="preserve">ontact </w:t>
        </w:r>
      </w:ins>
      <w:ins w:id="529" w:author="Savelkoul, M.J. (Michael)" w:date="2020-11-30T14:51:00Z">
        <w:r w:rsidR="00361EB1">
          <w:rPr>
            <w:rFonts w:ascii="Times New Roman" w:hAnsi="Times New Roman" w:cs="Times New Roman"/>
            <w:sz w:val="24"/>
            <w:szCs w:val="24"/>
          </w:rPr>
          <w:t>H</w:t>
        </w:r>
      </w:ins>
      <w:ins w:id="530" w:author="Savelkoul, M.J. (Michael)" w:date="2020-11-30T14:50:00Z">
        <w:r w:rsidR="00361EB1" w:rsidRPr="00361EB1">
          <w:rPr>
            <w:rFonts w:ascii="Times New Roman" w:hAnsi="Times New Roman" w:cs="Times New Roman"/>
            <w:sz w:val="24"/>
            <w:szCs w:val="24"/>
          </w:rPr>
          <w:t xml:space="preserve">ypothesis </w:t>
        </w:r>
      </w:ins>
      <w:ins w:id="531" w:author="Savelkoul, M.J. (Michael)" w:date="2020-11-30T14:51:00Z">
        <w:r w:rsidR="00361EB1">
          <w:rPr>
            <w:rFonts w:ascii="Times New Roman" w:hAnsi="Times New Roman" w:cs="Times New Roman"/>
            <w:sz w:val="24"/>
            <w:szCs w:val="24"/>
          </w:rPr>
          <w:t>R</w:t>
        </w:r>
      </w:ins>
      <w:ins w:id="532" w:author="Savelkoul, M.J. (Michael)" w:date="2020-11-30T14:50:00Z">
        <w:r w:rsidR="00361EB1" w:rsidRPr="00361EB1">
          <w:rPr>
            <w:rFonts w:ascii="Times New Roman" w:hAnsi="Times New Roman" w:cs="Times New Roman"/>
            <w:sz w:val="24"/>
            <w:szCs w:val="24"/>
          </w:rPr>
          <w:t xml:space="preserve">e-evaluated. </w:t>
        </w:r>
      </w:ins>
    </w:p>
    <w:p w14:paraId="32CE28C0" w14:textId="2207D16C" w:rsidR="00361EB1" w:rsidRDefault="00361EB1" w:rsidP="00361EB1">
      <w:pPr>
        <w:spacing w:line="360" w:lineRule="auto"/>
        <w:ind w:firstLine="708"/>
        <w:rPr>
          <w:rFonts w:ascii="Times New Roman" w:hAnsi="Times New Roman" w:cs="Times New Roman"/>
          <w:sz w:val="24"/>
          <w:szCs w:val="24"/>
        </w:rPr>
      </w:pPr>
      <w:ins w:id="533" w:author="Savelkoul, M.J. (Michael)" w:date="2020-11-30T14:50:00Z">
        <w:r w:rsidRPr="00361EB1">
          <w:rPr>
            <w:rFonts w:ascii="Times New Roman" w:hAnsi="Times New Roman" w:cs="Times New Roman"/>
            <w:i/>
            <w:sz w:val="24"/>
            <w:szCs w:val="24"/>
          </w:rPr>
          <w:t>Behavioural Public Policy</w:t>
        </w:r>
        <w:r w:rsidRPr="00361EB1">
          <w:rPr>
            <w:rFonts w:ascii="Times New Roman" w:hAnsi="Times New Roman" w:cs="Times New Roman"/>
            <w:sz w:val="24"/>
            <w:szCs w:val="24"/>
          </w:rPr>
          <w:t>, 3(2), 129-158.</w:t>
        </w:r>
      </w:ins>
    </w:p>
    <w:p w14:paraId="430AB762" w14:textId="576E54FA"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Pettigrew, </w:t>
      </w:r>
      <w:del w:id="534" w:author="Savelkoul, M.J. (Michael)" w:date="2020-11-30T15:47:00Z">
        <w:r w:rsidDel="00EA4935">
          <w:rPr>
            <w:rFonts w:ascii="Times New Roman" w:hAnsi="Times New Roman" w:cs="Times New Roman"/>
            <w:sz w:val="24"/>
            <w:szCs w:val="24"/>
          </w:rPr>
          <w:delText xml:space="preserve">Thomas </w:delText>
        </w:r>
      </w:del>
      <w:ins w:id="535" w:author="Savelkoul, M.J. (Michael)" w:date="2020-11-30T15:47:00Z">
        <w:r w:rsidR="00EA4935">
          <w:rPr>
            <w:rFonts w:ascii="Times New Roman" w:hAnsi="Times New Roman" w:cs="Times New Roman"/>
            <w:sz w:val="24"/>
            <w:szCs w:val="24"/>
          </w:rPr>
          <w:t xml:space="preserve">T. </w:t>
        </w:r>
      </w:ins>
      <w:r>
        <w:rPr>
          <w:rFonts w:ascii="Times New Roman" w:hAnsi="Times New Roman" w:cs="Times New Roman"/>
          <w:sz w:val="24"/>
          <w:szCs w:val="24"/>
        </w:rPr>
        <w:t>F.</w:t>
      </w:r>
      <w:del w:id="536" w:author="Savelkoul, M.J. (Michael)" w:date="2020-11-30T15:47:00Z">
        <w:r w:rsidDel="00EA4935">
          <w:rPr>
            <w:rFonts w:ascii="Times New Roman" w:hAnsi="Times New Roman" w:cs="Times New Roman"/>
            <w:sz w:val="24"/>
            <w:szCs w:val="24"/>
          </w:rPr>
          <w:delText xml:space="preserve">, and </w:delText>
        </w:r>
      </w:del>
      <w:ins w:id="537" w:author="Savelkoul, M.J. (Michael)" w:date="2020-11-30T15:47:00Z">
        <w:r w:rsidR="00EA4935">
          <w:rPr>
            <w:rFonts w:ascii="Times New Roman" w:hAnsi="Times New Roman" w:cs="Times New Roman"/>
            <w:sz w:val="24"/>
            <w:szCs w:val="24"/>
          </w:rPr>
          <w:t xml:space="preserve"> &amp; </w:t>
        </w:r>
      </w:ins>
      <w:del w:id="538" w:author="Savelkoul, M.J. (Michael)" w:date="2020-11-30T15:47:00Z">
        <w:r w:rsidDel="00EA4935">
          <w:rPr>
            <w:rFonts w:ascii="Times New Roman" w:hAnsi="Times New Roman" w:cs="Times New Roman"/>
            <w:sz w:val="24"/>
            <w:szCs w:val="24"/>
          </w:rPr>
          <w:delText xml:space="preserve">Linda R. </w:delText>
        </w:r>
      </w:del>
      <w:r>
        <w:rPr>
          <w:rFonts w:ascii="Times New Roman" w:hAnsi="Times New Roman" w:cs="Times New Roman"/>
          <w:sz w:val="24"/>
          <w:szCs w:val="24"/>
        </w:rPr>
        <w:t xml:space="preserve">Tropp </w:t>
      </w:r>
      <w:ins w:id="539" w:author="Savelkoul, M.J. (Michael)" w:date="2020-11-30T15:47:00Z">
        <w:r w:rsidR="00EA4935">
          <w:rPr>
            <w:rFonts w:ascii="Times New Roman" w:hAnsi="Times New Roman" w:cs="Times New Roman"/>
            <w:sz w:val="24"/>
            <w:szCs w:val="24"/>
          </w:rPr>
          <w:t xml:space="preserve">L. R. </w:t>
        </w:r>
      </w:ins>
      <w:r>
        <w:rPr>
          <w:rFonts w:ascii="Times New Roman" w:hAnsi="Times New Roman" w:cs="Times New Roman"/>
          <w:sz w:val="24"/>
          <w:szCs w:val="24"/>
        </w:rPr>
        <w:t xml:space="preserve">(2011). </w:t>
      </w:r>
      <w:r>
        <w:rPr>
          <w:rFonts w:ascii="Times New Roman" w:hAnsi="Times New Roman" w:cs="Times New Roman"/>
          <w:i/>
          <w:sz w:val="24"/>
          <w:szCs w:val="24"/>
        </w:rPr>
        <w:t xml:space="preserve">When Groups Meet: The Dynamics of </w:t>
      </w:r>
    </w:p>
    <w:p w14:paraId="0D2A10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Intergroup Contact</w:t>
      </w:r>
      <w:r>
        <w:rPr>
          <w:rFonts w:ascii="Times New Roman" w:hAnsi="Times New Roman" w:cs="Times New Roman"/>
          <w:sz w:val="24"/>
          <w:szCs w:val="24"/>
        </w:rPr>
        <w:t>. New York, NY: Psychology Press.</w:t>
      </w:r>
    </w:p>
    <w:p w14:paraId="21D37F63" w14:textId="794888C5"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Pettigrew</w:t>
      </w:r>
      <w:del w:id="540" w:author="Savelkoul, M.J. (Michael)" w:date="2020-11-30T15:47:00Z">
        <w:r w:rsidDel="00EA4935">
          <w:rPr>
            <w:rFonts w:ascii="Times New Roman" w:hAnsi="Times New Roman" w:cs="Times New Roman"/>
            <w:sz w:val="24"/>
            <w:szCs w:val="24"/>
          </w:rPr>
          <w:delText xml:space="preserve">, Thomas </w:delText>
        </w:r>
      </w:del>
      <w:ins w:id="541" w:author="Savelkoul, M.J. (Michael)" w:date="2020-11-30T15:47:00Z">
        <w:r w:rsidR="00EA4935">
          <w:rPr>
            <w:rFonts w:ascii="Times New Roman" w:hAnsi="Times New Roman" w:cs="Times New Roman"/>
            <w:sz w:val="24"/>
            <w:szCs w:val="24"/>
          </w:rPr>
          <w:t xml:space="preserve"> T. </w:t>
        </w:r>
      </w:ins>
      <w:r>
        <w:rPr>
          <w:rFonts w:ascii="Times New Roman" w:hAnsi="Times New Roman" w:cs="Times New Roman"/>
          <w:sz w:val="24"/>
          <w:szCs w:val="24"/>
        </w:rPr>
        <w:t xml:space="preserve">F., </w:t>
      </w:r>
      <w:del w:id="542" w:author="Savelkoul, M.J. (Michael)" w:date="2020-11-30T15:47:00Z">
        <w:r w:rsidDel="00EA4935">
          <w:rPr>
            <w:rFonts w:ascii="Times New Roman" w:hAnsi="Times New Roman" w:cs="Times New Roman"/>
            <w:sz w:val="24"/>
            <w:szCs w:val="24"/>
          </w:rPr>
          <w:delText xml:space="preserve">Ulrich </w:delText>
        </w:r>
      </w:del>
      <w:r>
        <w:rPr>
          <w:rFonts w:ascii="Times New Roman" w:hAnsi="Times New Roman" w:cs="Times New Roman"/>
          <w:sz w:val="24"/>
          <w:szCs w:val="24"/>
        </w:rPr>
        <w:t>Wagner</w:t>
      </w:r>
      <w:ins w:id="543" w:author="Savelkoul, M.J. (Michael)" w:date="2020-11-30T15:47:00Z">
        <w:r w:rsidR="00EA4935">
          <w:rPr>
            <w:rFonts w:ascii="Times New Roman" w:hAnsi="Times New Roman" w:cs="Times New Roman"/>
            <w:sz w:val="24"/>
            <w:szCs w:val="24"/>
          </w:rPr>
          <w:t xml:space="preserve"> U. </w:t>
        </w:r>
      </w:ins>
      <w:del w:id="544" w:author="Savelkoul, M.J. (Michael)" w:date="2020-11-30T15:47:00Z">
        <w:r w:rsidDel="00EA4935">
          <w:rPr>
            <w:rFonts w:ascii="Times New Roman" w:hAnsi="Times New Roman" w:cs="Times New Roman"/>
            <w:sz w:val="24"/>
            <w:szCs w:val="24"/>
          </w:rPr>
          <w:delText xml:space="preserve">, and </w:delText>
        </w:r>
      </w:del>
      <w:ins w:id="545" w:author="Savelkoul, M.J. (Michael)" w:date="2020-11-30T15:47:00Z">
        <w:r w:rsidR="00EA4935">
          <w:rPr>
            <w:rFonts w:ascii="Times New Roman" w:hAnsi="Times New Roman" w:cs="Times New Roman"/>
            <w:sz w:val="24"/>
            <w:szCs w:val="24"/>
          </w:rPr>
          <w:t xml:space="preserve">&amp; </w:t>
        </w:r>
      </w:ins>
      <w:del w:id="546" w:author="Savelkoul, M.J. (Michael)" w:date="2020-11-30T15:47:00Z">
        <w:r w:rsidDel="00EA4935">
          <w:rPr>
            <w:rFonts w:ascii="Times New Roman" w:hAnsi="Times New Roman" w:cs="Times New Roman"/>
            <w:sz w:val="24"/>
            <w:szCs w:val="24"/>
          </w:rPr>
          <w:delText xml:space="preserve">Oliver </w:delText>
        </w:r>
      </w:del>
      <w:r>
        <w:rPr>
          <w:rFonts w:ascii="Times New Roman" w:hAnsi="Times New Roman" w:cs="Times New Roman"/>
          <w:sz w:val="24"/>
          <w:szCs w:val="24"/>
        </w:rPr>
        <w:t xml:space="preserve">Christ </w:t>
      </w:r>
      <w:ins w:id="547" w:author="Savelkoul, M.J. (Michael)" w:date="2020-11-30T15:47:00Z">
        <w:r w:rsidR="00EA4935">
          <w:rPr>
            <w:rFonts w:ascii="Times New Roman" w:hAnsi="Times New Roman" w:cs="Times New Roman"/>
            <w:sz w:val="24"/>
            <w:szCs w:val="24"/>
          </w:rPr>
          <w:t xml:space="preserve">O. </w:t>
        </w:r>
      </w:ins>
      <w:r>
        <w:rPr>
          <w:rFonts w:ascii="Times New Roman" w:hAnsi="Times New Roman" w:cs="Times New Roman"/>
          <w:sz w:val="24"/>
          <w:szCs w:val="24"/>
        </w:rPr>
        <w:t xml:space="preserve">(2010). </w:t>
      </w:r>
      <w:del w:id="548" w:author="Savelkoul, M.J. (Michael)" w:date="2020-11-30T15:47: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Population Ratios and </w:t>
      </w:r>
    </w:p>
    <w:p w14:paraId="49CAB68E"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Prejudice: Modelling both Contact and Threat Effects</w:t>
      </w:r>
      <w:del w:id="549" w:author="Savelkoul, M.J. (Michael)" w:date="2020-11-30T15:47: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Journal of Ethnic and Migration Studies</w:t>
      </w:r>
      <w:r>
        <w:rPr>
          <w:rFonts w:ascii="Times New Roman" w:hAnsi="Times New Roman" w:cs="Times New Roman"/>
          <w:sz w:val="24"/>
          <w:szCs w:val="24"/>
        </w:rPr>
        <w:t>, 36:4, 635</w:t>
      </w:r>
      <w:r>
        <w:rPr>
          <w:rFonts w:ascii="Times New Roman" w:hAnsi="Times New Roman"/>
          <w:sz w:val="24"/>
          <w:szCs w:val="24"/>
        </w:rPr>
        <w:t>–</w:t>
      </w:r>
      <w:r>
        <w:rPr>
          <w:rFonts w:ascii="Times New Roman" w:hAnsi="Times New Roman" w:cs="Times New Roman"/>
          <w:sz w:val="24"/>
          <w:szCs w:val="24"/>
        </w:rPr>
        <w:t>650.</w:t>
      </w:r>
    </w:p>
    <w:p w14:paraId="00CA4B45" w14:textId="2D8C914F" w:rsidR="009653B4" w:rsidDel="00EA4935" w:rsidRDefault="00E31588">
      <w:pPr>
        <w:spacing w:line="360" w:lineRule="auto"/>
        <w:rPr>
          <w:del w:id="550" w:author="Savelkoul, M.J. (Michael)" w:date="2020-11-30T15:47:00Z"/>
          <w:rFonts w:ascii="Times New Roman" w:hAnsi="Times New Roman" w:cs="Times New Roman"/>
          <w:sz w:val="24"/>
          <w:szCs w:val="24"/>
        </w:rPr>
      </w:pPr>
      <w:r>
        <w:rPr>
          <w:rFonts w:ascii="Times New Roman" w:hAnsi="Times New Roman" w:cs="Times New Roman"/>
          <w:sz w:val="24"/>
          <w:szCs w:val="24"/>
        </w:rPr>
        <w:t>Pottie-Sherman</w:t>
      </w:r>
      <w:del w:id="551" w:author="Savelkoul, M.J. (Michael)" w:date="2020-11-30T15:47:00Z">
        <w:r w:rsidDel="00EA4935">
          <w:rPr>
            <w:rFonts w:ascii="Times New Roman" w:hAnsi="Times New Roman" w:cs="Times New Roman"/>
            <w:sz w:val="24"/>
            <w:szCs w:val="24"/>
          </w:rPr>
          <w:delText>, Yolande</w:delText>
        </w:r>
      </w:del>
      <w:ins w:id="552" w:author="Savelkoul, M.J. (Michael)" w:date="2020-11-30T15:47:00Z">
        <w:r w:rsidR="00EA4935">
          <w:rPr>
            <w:rFonts w:ascii="Times New Roman" w:hAnsi="Times New Roman" w:cs="Times New Roman"/>
            <w:sz w:val="24"/>
            <w:szCs w:val="24"/>
          </w:rPr>
          <w:t xml:space="preserve"> Y. </w:t>
        </w:r>
      </w:ins>
      <w:del w:id="553" w:author="Savelkoul, M.J. (Michael)" w:date="2020-11-30T15:47:00Z">
        <w:r w:rsidDel="00EA4935">
          <w:rPr>
            <w:rFonts w:ascii="Times New Roman" w:hAnsi="Times New Roman" w:cs="Times New Roman"/>
            <w:sz w:val="24"/>
            <w:szCs w:val="24"/>
          </w:rPr>
          <w:delText xml:space="preserve">, and </w:delText>
        </w:r>
      </w:del>
      <w:ins w:id="554" w:author="Savelkoul, M.J. (Michael)" w:date="2020-11-30T15:47:00Z">
        <w:r w:rsidR="00EA4935">
          <w:rPr>
            <w:rFonts w:ascii="Times New Roman" w:hAnsi="Times New Roman" w:cs="Times New Roman"/>
            <w:sz w:val="24"/>
            <w:szCs w:val="24"/>
          </w:rPr>
          <w:t xml:space="preserve">&amp; </w:t>
        </w:r>
      </w:ins>
      <w:del w:id="555" w:author="Savelkoul, M.J. (Michael)" w:date="2020-11-30T15:47:00Z">
        <w:r w:rsidDel="00EA4935">
          <w:rPr>
            <w:rFonts w:ascii="Times New Roman" w:hAnsi="Times New Roman" w:cs="Times New Roman"/>
            <w:sz w:val="24"/>
            <w:szCs w:val="24"/>
          </w:rPr>
          <w:delText xml:space="preserve">Rima </w:delText>
        </w:r>
      </w:del>
      <w:r>
        <w:rPr>
          <w:rFonts w:ascii="Times New Roman" w:hAnsi="Times New Roman" w:cs="Times New Roman"/>
          <w:sz w:val="24"/>
          <w:szCs w:val="24"/>
        </w:rPr>
        <w:t xml:space="preserve">Wilkes </w:t>
      </w:r>
      <w:ins w:id="556" w:author="Savelkoul, M.J. (Michael)" w:date="2020-11-30T15:47:00Z">
        <w:r w:rsidR="00EA4935">
          <w:rPr>
            <w:rFonts w:ascii="Times New Roman" w:hAnsi="Times New Roman" w:cs="Times New Roman"/>
            <w:sz w:val="24"/>
            <w:szCs w:val="24"/>
          </w:rPr>
          <w:t xml:space="preserve">R. </w:t>
        </w:r>
      </w:ins>
      <w:r>
        <w:rPr>
          <w:rFonts w:ascii="Times New Roman" w:hAnsi="Times New Roman" w:cs="Times New Roman"/>
          <w:sz w:val="24"/>
          <w:szCs w:val="24"/>
        </w:rPr>
        <w:t xml:space="preserve">(2017). </w:t>
      </w:r>
      <w:del w:id="557" w:author="Savelkoul, M.J. (Michael)" w:date="2020-11-30T15:47: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Does Size Really Matter? On the </w:t>
      </w:r>
    </w:p>
    <w:p w14:paraId="6CD2595B" w14:textId="77777777" w:rsidR="00EA4935" w:rsidRDefault="00E31588">
      <w:pPr>
        <w:spacing w:line="360" w:lineRule="auto"/>
        <w:rPr>
          <w:ins w:id="558" w:author="Savelkoul, M.J. (Michael)" w:date="2020-11-30T15:47:00Z"/>
          <w:rFonts w:ascii="Times New Roman" w:hAnsi="Times New Roman" w:cs="Times New Roman"/>
          <w:sz w:val="24"/>
          <w:szCs w:val="24"/>
        </w:rPr>
        <w:pPrChange w:id="559" w:author="Savelkoul, M.J. (Michael)" w:date="2020-11-30T15:47:00Z">
          <w:pPr>
            <w:spacing w:line="360" w:lineRule="auto"/>
            <w:ind w:left="720"/>
          </w:pPr>
        </w:pPrChange>
      </w:pPr>
      <w:r>
        <w:rPr>
          <w:rFonts w:ascii="Times New Roman" w:hAnsi="Times New Roman" w:cs="Times New Roman"/>
          <w:sz w:val="24"/>
          <w:szCs w:val="24"/>
        </w:rPr>
        <w:t xml:space="preserve">Relationship </w:t>
      </w:r>
    </w:p>
    <w:p w14:paraId="1F28E261" w14:textId="1B502619" w:rsidR="00EA4935" w:rsidRDefault="00E31588">
      <w:pPr>
        <w:spacing w:line="360" w:lineRule="auto"/>
        <w:ind w:firstLine="708"/>
        <w:rPr>
          <w:ins w:id="560" w:author="Savelkoul, M.J. (Michael)" w:date="2020-11-30T15:47:00Z"/>
          <w:rFonts w:ascii="Times New Roman" w:hAnsi="Times New Roman" w:cs="Times New Roman"/>
          <w:i/>
          <w:sz w:val="24"/>
          <w:szCs w:val="24"/>
        </w:rPr>
        <w:pPrChange w:id="561" w:author="Savelkoul, M.J. (Michael)" w:date="2020-11-30T15:47:00Z">
          <w:pPr>
            <w:spacing w:line="360" w:lineRule="auto"/>
            <w:ind w:left="720"/>
          </w:pPr>
        </w:pPrChange>
      </w:pPr>
      <w:r>
        <w:rPr>
          <w:rFonts w:ascii="Times New Roman" w:hAnsi="Times New Roman" w:cs="Times New Roman"/>
          <w:sz w:val="24"/>
          <w:szCs w:val="24"/>
        </w:rPr>
        <w:t>between Immigrant Group Size and Anti-Immigrant Prejudice</w:t>
      </w:r>
      <w:del w:id="562" w:author="Savelkoul, M.J. (Michael)" w:date="2020-11-30T15:47: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 xml:space="preserve">International </w:t>
      </w:r>
    </w:p>
    <w:p w14:paraId="6BB635D5" w14:textId="56769B19" w:rsidR="009653B4" w:rsidRDefault="00E31588">
      <w:pPr>
        <w:spacing w:line="360" w:lineRule="auto"/>
        <w:ind w:firstLine="708"/>
        <w:rPr>
          <w:rFonts w:ascii="Times New Roman" w:hAnsi="Times New Roman" w:cs="Times New Roman"/>
          <w:sz w:val="24"/>
          <w:szCs w:val="24"/>
        </w:rPr>
        <w:pPrChange w:id="563" w:author="Savelkoul, M.J. (Michael)" w:date="2020-11-30T15:47:00Z">
          <w:pPr>
            <w:spacing w:line="360" w:lineRule="auto"/>
            <w:ind w:left="720"/>
          </w:pPr>
        </w:pPrChange>
      </w:pPr>
      <w:r>
        <w:rPr>
          <w:rFonts w:ascii="Times New Roman" w:hAnsi="Times New Roman" w:cs="Times New Roman"/>
          <w:i/>
          <w:sz w:val="24"/>
          <w:szCs w:val="24"/>
        </w:rPr>
        <w:t>Migration Review</w:t>
      </w:r>
      <w:r>
        <w:rPr>
          <w:rFonts w:ascii="Times New Roman" w:hAnsi="Times New Roman" w:cs="Times New Roman"/>
          <w:sz w:val="24"/>
          <w:szCs w:val="24"/>
        </w:rPr>
        <w:t>, 51:1, 218</w:t>
      </w:r>
      <w:r>
        <w:rPr>
          <w:rFonts w:ascii="Times New Roman" w:hAnsi="Times New Roman"/>
          <w:sz w:val="24"/>
          <w:szCs w:val="24"/>
        </w:rPr>
        <w:t>–</w:t>
      </w:r>
      <w:r>
        <w:rPr>
          <w:rFonts w:ascii="Times New Roman" w:hAnsi="Times New Roman" w:cs="Times New Roman"/>
          <w:sz w:val="24"/>
          <w:szCs w:val="24"/>
        </w:rPr>
        <w:t>250.</w:t>
      </w:r>
    </w:p>
    <w:p w14:paraId="483C2D2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PVV (2015). </w:t>
      </w:r>
      <w:r>
        <w:rPr>
          <w:rFonts w:ascii="Times New Roman" w:hAnsi="Times New Roman" w:cs="Times New Roman"/>
          <w:i/>
          <w:sz w:val="24"/>
          <w:szCs w:val="24"/>
        </w:rPr>
        <w:t>PVV Opent Meldpunt Overlast Asielzoekers</w:t>
      </w:r>
      <w:r>
        <w:rPr>
          <w:rFonts w:ascii="Times New Roman" w:hAnsi="Times New Roman" w:cs="Times New Roman"/>
          <w:sz w:val="24"/>
          <w:szCs w:val="24"/>
        </w:rPr>
        <w:t xml:space="preserve">, available at </w:t>
      </w:r>
      <w:r>
        <w:rPr>
          <w:rStyle w:val="InternetLink"/>
          <w:rFonts w:ascii="Times New Roman" w:hAnsi="Times New Roman" w:cs="Times New Roman"/>
          <w:color w:val="auto"/>
          <w:sz w:val="24"/>
          <w:szCs w:val="24"/>
          <w:u w:val="none"/>
        </w:rPr>
        <w:t>https://www.pvv.nl/36-</w:t>
      </w:r>
    </w:p>
    <w:p w14:paraId="479E2C61" w14:textId="77777777" w:rsidR="009653B4" w:rsidRPr="00864CFB" w:rsidRDefault="00E31588">
      <w:pPr>
        <w:spacing w:line="360" w:lineRule="auto"/>
        <w:ind w:left="708"/>
        <w:rPr>
          <w:rFonts w:ascii="Times New Roman" w:hAnsi="Times New Roman" w:cs="Times New Roman"/>
          <w:sz w:val="24"/>
          <w:szCs w:val="24"/>
          <w:lang w:val="nl-NL"/>
          <w:rPrChange w:id="564" w:author="Jochem Tolsma" w:date="2020-12-01T09:53:00Z">
            <w:rPr>
              <w:rFonts w:ascii="Times New Roman" w:hAnsi="Times New Roman" w:cs="Times New Roman"/>
              <w:sz w:val="24"/>
              <w:szCs w:val="24"/>
            </w:rPr>
          </w:rPrChange>
        </w:rPr>
      </w:pPr>
      <w:r w:rsidRPr="00864CFB">
        <w:rPr>
          <w:rFonts w:ascii="Times New Roman" w:hAnsi="Times New Roman" w:cs="Times New Roman"/>
          <w:sz w:val="24"/>
          <w:szCs w:val="24"/>
          <w:lang w:val="nl-NL"/>
          <w:rPrChange w:id="565" w:author="Jochem Tolsma" w:date="2020-12-01T09:53:00Z">
            <w:rPr>
              <w:rFonts w:ascii="Times New Roman" w:hAnsi="Times New Roman" w:cs="Times New Roman"/>
              <w:sz w:val="24"/>
              <w:szCs w:val="24"/>
            </w:rPr>
          </w:rPrChange>
        </w:rPr>
        <w:t>fj-related/geert-wilders/8716-pvv-opent-meldpunt-overlast-asielzoekers.html (accessed 12 December 2017).</w:t>
      </w:r>
    </w:p>
    <w:p w14:paraId="1A1969F2" w14:textId="2F1154D4"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Quillian</w:t>
      </w:r>
      <w:del w:id="566" w:author="Savelkoul, M.J. (Michael)" w:date="2020-11-30T15:48:00Z">
        <w:r w:rsidDel="00EA4935">
          <w:rPr>
            <w:rFonts w:ascii="Times New Roman" w:hAnsi="Times New Roman" w:cs="Times New Roman"/>
            <w:sz w:val="24"/>
            <w:szCs w:val="24"/>
          </w:rPr>
          <w:delText xml:space="preserve">, Lincoln </w:delText>
        </w:r>
      </w:del>
      <w:ins w:id="567" w:author="Savelkoul, M.J. (Michael)" w:date="2020-11-30T15:48:00Z">
        <w:r w:rsidR="00EA4935">
          <w:rPr>
            <w:rFonts w:ascii="Times New Roman" w:hAnsi="Times New Roman" w:cs="Times New Roman"/>
            <w:sz w:val="24"/>
            <w:szCs w:val="24"/>
          </w:rPr>
          <w:t xml:space="preserve"> L. </w:t>
        </w:r>
      </w:ins>
      <w:r>
        <w:rPr>
          <w:rFonts w:ascii="Times New Roman" w:hAnsi="Times New Roman" w:cs="Times New Roman"/>
          <w:sz w:val="24"/>
          <w:szCs w:val="24"/>
        </w:rPr>
        <w:t xml:space="preserve">(1995). </w:t>
      </w:r>
      <w:del w:id="568" w:author="Savelkoul, M.J. (Michael)" w:date="2020-11-30T15:48: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Prejudice as a Response to Perceived Group Threat: Population </w:t>
      </w:r>
    </w:p>
    <w:p w14:paraId="5C02212F" w14:textId="77777777" w:rsidR="009653B4" w:rsidRDefault="00E31588">
      <w:pPr>
        <w:pStyle w:val="NoSpacing"/>
        <w:spacing w:line="360" w:lineRule="auto"/>
        <w:ind w:left="720"/>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US"/>
        </w:rPr>
        <w:t>Composition and Anti-Immigrant and Racial Prejudice in Europe</w:t>
      </w:r>
      <w:del w:id="569" w:author="Savelkoul, M.J. (Michael)" w:date="2020-11-30T15:48:00Z">
        <w:r w:rsidDel="00EA4935">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p>
    <w:p w14:paraId="58BFF1B9" w14:textId="25939174"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w:t>
      </w:r>
      <w:ins w:id="570" w:author="Savelkoul, M.J. (Michael)" w:date="2020-11-30T15:48:00Z">
        <w:r w:rsidR="00EA4935">
          <w:rPr>
            <w:rFonts w:ascii="Times New Roman" w:hAnsi="Times New Roman" w:cs="Times New Roman"/>
            <w:sz w:val="24"/>
            <w:szCs w:val="24"/>
            <w:lang w:val="en-GB"/>
          </w:rPr>
          <w:t xml:space="preserve"> </w:t>
        </w:r>
      </w:ins>
      <w:del w:id="571" w:author="Savelkoul, M.J. (Michael)" w:date="2020-11-30T15:48:00Z">
        <w:r w:rsidDel="00EA4935">
          <w:rPr>
            <w:rFonts w:ascii="Times New Roman" w:hAnsi="Times New Roman" w:cs="Times New Roman"/>
            <w:sz w:val="24"/>
            <w:szCs w:val="24"/>
            <w:lang w:val="en-GB"/>
          </w:rPr>
          <w:delText xml:space="preserve">, Jens </w:delText>
        </w:r>
      </w:del>
      <w:ins w:id="572" w:author="Savelkoul, M.J. (Michael)" w:date="2020-11-30T15:48:00Z">
        <w:r w:rsidR="00EA4935">
          <w:rPr>
            <w:rFonts w:ascii="Times New Roman" w:hAnsi="Times New Roman" w:cs="Times New Roman"/>
            <w:sz w:val="24"/>
            <w:szCs w:val="24"/>
            <w:lang w:val="en-GB"/>
          </w:rPr>
          <w:t xml:space="preserve">J. </w:t>
        </w:r>
      </w:ins>
      <w:r>
        <w:rPr>
          <w:rFonts w:ascii="Times New Roman" w:hAnsi="Times New Roman" w:cs="Times New Roman"/>
          <w:sz w:val="24"/>
          <w:szCs w:val="24"/>
          <w:lang w:val="en-GB"/>
        </w:rPr>
        <w:t xml:space="preserve">(2007). </w:t>
      </w:r>
      <w:del w:id="573" w:author="Savelkoul, M.J. (Michael)" w:date="2020-11-30T15:48:00Z">
        <w:r w:rsidDel="00EA4935">
          <w:rPr>
            <w:rFonts w:ascii="Times New Roman" w:hAnsi="Times New Roman" w:cs="Times New Roman"/>
            <w:sz w:val="24"/>
            <w:szCs w:val="24"/>
            <w:lang w:val="en-GB"/>
          </w:rPr>
          <w:delText>‘</w:delText>
        </w:r>
      </w:del>
      <w:r>
        <w:rPr>
          <w:rFonts w:ascii="Times New Roman" w:hAnsi="Times New Roman" w:cs="Times New Roman"/>
          <w:sz w:val="24"/>
          <w:szCs w:val="24"/>
          <w:lang w:val="en-GB"/>
        </w:rPr>
        <w:t>The Sociology of the Radical Right</w:t>
      </w:r>
      <w:del w:id="574" w:author="Savelkoul, M.J. (Michael)" w:date="2020-11-30T15:48:00Z">
        <w:r w:rsidDel="00EA4935">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w:t>
      </w:r>
      <w:r>
        <w:rPr>
          <w:rFonts w:ascii="Times New Roman" w:hAnsi="Times New Roman" w:cs="Times New Roman"/>
          <w:i/>
          <w:sz w:val="24"/>
          <w:szCs w:val="24"/>
          <w:lang w:val="en-GB"/>
        </w:rPr>
        <w:t>Annual Review of Sociology</w:t>
      </w:r>
      <w:r>
        <w:rPr>
          <w:rFonts w:ascii="Times New Roman" w:hAnsi="Times New Roman" w:cs="Times New Roman"/>
          <w:sz w:val="24"/>
          <w:szCs w:val="24"/>
          <w:lang w:val="en-GB"/>
        </w:rPr>
        <w:t xml:space="preserve">, 33, </w:t>
      </w:r>
    </w:p>
    <w:p w14:paraId="56A92464" w14:textId="77777777" w:rsidR="009653B4" w:rsidRDefault="00E31588">
      <w:pPr>
        <w:pStyle w:val="NoSpacing"/>
        <w:spacing w:line="360" w:lineRule="auto"/>
        <w:ind w:left="284" w:firstLine="436"/>
        <w:rPr>
          <w:rFonts w:ascii="Times New Roman" w:hAnsi="Times New Roman" w:cs="Times New Roman"/>
          <w:sz w:val="24"/>
          <w:szCs w:val="24"/>
          <w:lang w:val="en-GB"/>
        </w:rPr>
      </w:pPr>
      <w:r>
        <w:rPr>
          <w:rFonts w:ascii="Times New Roman" w:hAnsi="Times New Roman" w:cs="Times New Roman"/>
          <w:sz w:val="24"/>
          <w:szCs w:val="24"/>
          <w:lang w:val="en-GB"/>
        </w:rPr>
        <w:t>241</w:t>
      </w:r>
      <w:r>
        <w:rPr>
          <w:rFonts w:ascii="Times New Roman" w:hAnsi="Times New Roman"/>
          <w:sz w:val="24"/>
          <w:szCs w:val="24"/>
          <w:lang w:val="en-GB"/>
        </w:rPr>
        <w:t>–</w:t>
      </w:r>
      <w:r>
        <w:rPr>
          <w:rFonts w:ascii="Times New Roman" w:hAnsi="Times New Roman" w:cs="Times New Roman"/>
          <w:sz w:val="24"/>
          <w:szCs w:val="24"/>
          <w:lang w:val="en-GB"/>
        </w:rPr>
        <w:t xml:space="preserve">262. </w:t>
      </w:r>
    </w:p>
    <w:p w14:paraId="31E5F688" w14:textId="6BC5B511"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w:t>
      </w:r>
      <w:del w:id="575" w:author="Savelkoul, M.J. (Michael)" w:date="2020-11-30T15:48:00Z">
        <w:r w:rsidDel="00EA4935">
          <w:rPr>
            <w:rFonts w:ascii="Times New Roman" w:hAnsi="Times New Roman" w:cs="Times New Roman"/>
            <w:sz w:val="24"/>
            <w:szCs w:val="24"/>
            <w:lang w:val="en-GB"/>
          </w:rPr>
          <w:delText xml:space="preserve">, Jens </w:delText>
        </w:r>
      </w:del>
      <w:ins w:id="576" w:author="Savelkoul, M.J. (Michael)" w:date="2020-11-30T15:48:00Z">
        <w:r w:rsidR="00EA4935">
          <w:rPr>
            <w:rFonts w:ascii="Times New Roman" w:hAnsi="Times New Roman" w:cs="Times New Roman"/>
            <w:sz w:val="24"/>
            <w:szCs w:val="24"/>
            <w:lang w:val="en-GB"/>
          </w:rPr>
          <w:t xml:space="preserve"> J. </w:t>
        </w:r>
      </w:ins>
      <w:r>
        <w:rPr>
          <w:rFonts w:ascii="Times New Roman" w:hAnsi="Times New Roman" w:cs="Times New Roman"/>
          <w:sz w:val="24"/>
          <w:szCs w:val="24"/>
          <w:lang w:val="en-GB"/>
        </w:rPr>
        <w:t xml:space="preserve">(2008). </w:t>
      </w:r>
      <w:del w:id="577" w:author="Savelkoul, M.J. (Michael)" w:date="2020-11-30T15:48:00Z">
        <w:r w:rsidDel="00EA4935">
          <w:rPr>
            <w:rFonts w:ascii="Times New Roman" w:hAnsi="Times New Roman" w:cs="Times New Roman"/>
            <w:sz w:val="24"/>
            <w:szCs w:val="24"/>
            <w:lang w:val="en-GB"/>
          </w:rPr>
          <w:delText>‘</w:delText>
        </w:r>
      </w:del>
      <w:r>
        <w:rPr>
          <w:rFonts w:ascii="Times New Roman" w:hAnsi="Times New Roman" w:cs="Times New Roman"/>
          <w:sz w:val="24"/>
          <w:szCs w:val="24"/>
          <w:lang w:val="en-GB"/>
        </w:rPr>
        <w:t>Immigration Sceptics, Xenophobes or Racists? Radical Right-Wing</w:t>
      </w:r>
    </w:p>
    <w:p w14:paraId="5E2F8FF4" w14:textId="7A349148" w:rsidR="009653B4" w:rsidRDefault="00E31588">
      <w:pPr>
        <w:pStyle w:val="NoSpacing"/>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Voting in Six West European Countries</w:t>
      </w:r>
      <w:del w:id="578" w:author="Savelkoul, M.J. (Michael)" w:date="2020-11-30T15:48:00Z">
        <w:r w:rsidDel="00EA4935">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w:t>
      </w:r>
      <w:r>
        <w:rPr>
          <w:rFonts w:ascii="Times New Roman" w:hAnsi="Times New Roman" w:cs="Times New Roman"/>
          <w:i/>
          <w:sz w:val="24"/>
          <w:szCs w:val="24"/>
          <w:lang w:val="en-GB"/>
        </w:rPr>
        <w:t xml:space="preserve">European Journal of Political Research, </w:t>
      </w:r>
      <w:r>
        <w:rPr>
          <w:rFonts w:ascii="Times New Roman" w:hAnsi="Times New Roman" w:cs="Times New Roman"/>
          <w:sz w:val="24"/>
          <w:szCs w:val="24"/>
          <w:lang w:val="en-GB"/>
        </w:rPr>
        <w:t>47:6, 737</w:t>
      </w:r>
      <w:r>
        <w:rPr>
          <w:rFonts w:ascii="Times New Roman" w:hAnsi="Times New Roman"/>
          <w:sz w:val="24"/>
          <w:szCs w:val="24"/>
          <w:lang w:val="en-GB"/>
        </w:rPr>
        <w:t>–</w:t>
      </w:r>
      <w:r>
        <w:rPr>
          <w:rFonts w:ascii="Times New Roman" w:hAnsi="Times New Roman" w:cs="Times New Roman"/>
          <w:sz w:val="24"/>
          <w:szCs w:val="24"/>
          <w:lang w:val="en-GB"/>
        </w:rPr>
        <w:t>765.</w:t>
      </w:r>
    </w:p>
    <w:p w14:paraId="61B26798" w14:textId="0503519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Rydgren</w:t>
      </w:r>
      <w:del w:id="579" w:author="Savelkoul, M.J. (Michael)" w:date="2020-11-30T15:48:00Z">
        <w:r w:rsidDel="00EA4935">
          <w:rPr>
            <w:rFonts w:ascii="Times New Roman" w:hAnsi="Times New Roman" w:cs="Times New Roman"/>
            <w:sz w:val="24"/>
            <w:szCs w:val="24"/>
          </w:rPr>
          <w:delText>, Jens</w:delText>
        </w:r>
      </w:del>
      <w:ins w:id="580" w:author="Savelkoul, M.J. (Michael)" w:date="2020-11-30T15:48:00Z">
        <w:r w:rsidR="00EA4935">
          <w:rPr>
            <w:rFonts w:ascii="Times New Roman" w:hAnsi="Times New Roman" w:cs="Times New Roman"/>
            <w:sz w:val="24"/>
            <w:szCs w:val="24"/>
          </w:rPr>
          <w:t xml:space="preserve"> J. </w:t>
        </w:r>
      </w:ins>
      <w:del w:id="581" w:author="Savelkoul, M.J. (Michael)" w:date="2020-11-30T15:48:00Z">
        <w:r w:rsidDel="00EA4935">
          <w:rPr>
            <w:rFonts w:ascii="Times New Roman" w:hAnsi="Times New Roman" w:cs="Times New Roman"/>
            <w:sz w:val="24"/>
            <w:szCs w:val="24"/>
          </w:rPr>
          <w:delText xml:space="preserve">, and </w:delText>
        </w:r>
      </w:del>
      <w:ins w:id="582" w:author="Savelkoul, M.J. (Michael)" w:date="2020-11-30T15:48:00Z">
        <w:r w:rsidR="00EA4935">
          <w:rPr>
            <w:rFonts w:ascii="Times New Roman" w:hAnsi="Times New Roman" w:cs="Times New Roman"/>
            <w:sz w:val="24"/>
            <w:szCs w:val="24"/>
          </w:rPr>
          <w:t xml:space="preserve">&amp; </w:t>
        </w:r>
      </w:ins>
      <w:del w:id="583" w:author="Savelkoul, M.J. (Michael)" w:date="2020-11-30T15:48:00Z">
        <w:r w:rsidDel="00EA4935">
          <w:rPr>
            <w:rFonts w:ascii="Times New Roman" w:hAnsi="Times New Roman" w:cs="Times New Roman"/>
            <w:sz w:val="24"/>
            <w:szCs w:val="24"/>
          </w:rPr>
          <w:delText xml:space="preserve">Patrick </w:delText>
        </w:r>
      </w:del>
      <w:r>
        <w:rPr>
          <w:rFonts w:ascii="Times New Roman" w:hAnsi="Times New Roman" w:cs="Times New Roman"/>
          <w:sz w:val="24"/>
          <w:szCs w:val="24"/>
        </w:rPr>
        <w:t xml:space="preserve">Ruth </w:t>
      </w:r>
      <w:ins w:id="584" w:author="Savelkoul, M.J. (Michael)" w:date="2020-11-30T15:48: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(2013). </w:t>
      </w:r>
      <w:del w:id="585" w:author="Savelkoul, M.J. (Michael)" w:date="2020-11-30T15:48: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Contextual Explanations of Radical Right-Wing </w:t>
      </w:r>
    </w:p>
    <w:p w14:paraId="143D17E6"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Support in Sweden: Socioeconomic Marginalization, Group Threat, and the Halo Effect</w:t>
      </w:r>
      <w:del w:id="586" w:author="Savelkoul, M.J. (Michael)" w:date="2020-11-30T15:48: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Ethnic and Racial Studies</w:t>
      </w:r>
      <w:r>
        <w:rPr>
          <w:rFonts w:ascii="Times New Roman" w:hAnsi="Times New Roman" w:cs="Times New Roman"/>
          <w:sz w:val="24"/>
          <w:szCs w:val="24"/>
        </w:rPr>
        <w:t xml:space="preserve">, 36:4, 711–728. </w:t>
      </w:r>
    </w:p>
    <w:p w14:paraId="06CA98B1" w14:textId="2D17EEE2" w:rsidR="009653B4" w:rsidDel="00EA4935" w:rsidRDefault="00E31588">
      <w:pPr>
        <w:spacing w:line="360" w:lineRule="auto"/>
        <w:rPr>
          <w:del w:id="587" w:author="Savelkoul, M.J. (Michael)" w:date="2020-11-30T15:49:00Z"/>
          <w:rFonts w:ascii="Times New Roman" w:hAnsi="Times New Roman" w:cs="Times New Roman"/>
          <w:sz w:val="24"/>
          <w:szCs w:val="24"/>
        </w:rPr>
      </w:pPr>
      <w:r>
        <w:rPr>
          <w:rFonts w:ascii="Times New Roman" w:hAnsi="Times New Roman" w:cs="Times New Roman"/>
          <w:sz w:val="24"/>
          <w:szCs w:val="24"/>
        </w:rPr>
        <w:t>Savelkoul</w:t>
      </w:r>
      <w:ins w:id="588" w:author="Savelkoul, M.J. (Michael)" w:date="2020-11-30T15:48:00Z">
        <w:r w:rsidR="00EA4935">
          <w:rPr>
            <w:rFonts w:ascii="Times New Roman" w:hAnsi="Times New Roman" w:cs="Times New Roman"/>
            <w:sz w:val="24"/>
            <w:szCs w:val="24"/>
          </w:rPr>
          <w:t xml:space="preserve"> M.</w:t>
        </w:r>
      </w:ins>
      <w:del w:id="589" w:author="Savelkoul, M.J. (Michael)" w:date="2020-11-30T15:48:00Z">
        <w:r w:rsidDel="00EA4935">
          <w:rPr>
            <w:rFonts w:ascii="Times New Roman" w:hAnsi="Times New Roman" w:cs="Times New Roman"/>
            <w:sz w:val="24"/>
            <w:szCs w:val="24"/>
          </w:rPr>
          <w:delText>, Michael</w:delText>
        </w:r>
      </w:del>
      <w:r>
        <w:rPr>
          <w:rFonts w:ascii="Times New Roman" w:hAnsi="Times New Roman" w:cs="Times New Roman"/>
          <w:sz w:val="24"/>
          <w:szCs w:val="24"/>
        </w:rPr>
        <w:t>,</w:t>
      </w:r>
      <w:del w:id="590" w:author="Savelkoul, M.J. (Michael)" w:date="2020-11-30T15:48:00Z">
        <w:r w:rsidDel="00EA4935">
          <w:rPr>
            <w:rFonts w:ascii="Times New Roman" w:hAnsi="Times New Roman" w:cs="Times New Roman"/>
            <w:sz w:val="24"/>
            <w:szCs w:val="24"/>
          </w:rPr>
          <w:delText xml:space="preserve"> Joran </w:delText>
        </w:r>
      </w:del>
      <w:ins w:id="591" w:author="Savelkoul, M.J. (Michael)" w:date="2020-11-30T15:48:00Z">
        <w:r w:rsidR="00EA4935">
          <w:rPr>
            <w:rFonts w:ascii="Times New Roman" w:hAnsi="Times New Roman" w:cs="Times New Roman"/>
            <w:sz w:val="24"/>
            <w:szCs w:val="24"/>
          </w:rPr>
          <w:t xml:space="preserve"> </w:t>
        </w:r>
      </w:ins>
      <w:r>
        <w:rPr>
          <w:rFonts w:ascii="Times New Roman" w:hAnsi="Times New Roman" w:cs="Times New Roman"/>
          <w:sz w:val="24"/>
          <w:szCs w:val="24"/>
        </w:rPr>
        <w:t xml:space="preserve">Laméris, </w:t>
      </w:r>
      <w:ins w:id="592" w:author="Savelkoul, M.J. (Michael)" w:date="2020-11-30T15:48:00Z">
        <w:r w:rsidR="00EA4935">
          <w:rPr>
            <w:rFonts w:ascii="Times New Roman" w:hAnsi="Times New Roman" w:cs="Times New Roman"/>
            <w:sz w:val="24"/>
            <w:szCs w:val="24"/>
          </w:rPr>
          <w:t xml:space="preserve">J. &amp; </w:t>
        </w:r>
      </w:ins>
      <w:del w:id="593" w:author="Savelkoul, M.J. (Michael)" w:date="2020-11-30T15:48:00Z">
        <w:r w:rsidDel="00EA4935">
          <w:rPr>
            <w:rFonts w:ascii="Times New Roman" w:hAnsi="Times New Roman" w:cs="Times New Roman"/>
            <w:sz w:val="24"/>
            <w:szCs w:val="24"/>
          </w:rPr>
          <w:delText xml:space="preserve">and Jochem </w:delText>
        </w:r>
      </w:del>
      <w:r>
        <w:rPr>
          <w:rFonts w:ascii="Times New Roman" w:hAnsi="Times New Roman" w:cs="Times New Roman"/>
          <w:sz w:val="24"/>
          <w:szCs w:val="24"/>
        </w:rPr>
        <w:t xml:space="preserve">Tolsma </w:t>
      </w:r>
      <w:ins w:id="594" w:author="Savelkoul, M.J. (Michael)" w:date="2020-11-30T15:49:00Z">
        <w:r w:rsidR="00EA4935">
          <w:rPr>
            <w:rFonts w:ascii="Times New Roman" w:hAnsi="Times New Roman" w:cs="Times New Roman"/>
            <w:sz w:val="24"/>
            <w:szCs w:val="24"/>
          </w:rPr>
          <w:t xml:space="preserve">J. </w:t>
        </w:r>
      </w:ins>
      <w:r>
        <w:rPr>
          <w:rFonts w:ascii="Times New Roman" w:hAnsi="Times New Roman" w:cs="Times New Roman"/>
          <w:sz w:val="24"/>
          <w:szCs w:val="24"/>
        </w:rPr>
        <w:t xml:space="preserve">(2017). </w:t>
      </w:r>
      <w:del w:id="595" w:author="Savelkoul, M.J. (Michael)" w:date="2020-11-30T15:49: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Neighbourhood Ethnic </w:t>
      </w:r>
    </w:p>
    <w:p w14:paraId="3D23CD6E" w14:textId="77777777" w:rsidR="00EA4935" w:rsidRDefault="00E31588">
      <w:pPr>
        <w:spacing w:line="360" w:lineRule="auto"/>
        <w:rPr>
          <w:ins w:id="596" w:author="Savelkoul, M.J. (Michael)" w:date="2020-11-30T15:49:00Z"/>
          <w:rFonts w:ascii="Times New Roman" w:hAnsi="Times New Roman" w:cs="Times New Roman"/>
          <w:sz w:val="24"/>
          <w:szCs w:val="24"/>
        </w:rPr>
        <w:pPrChange w:id="597" w:author="Savelkoul, M.J. (Michael)" w:date="2020-11-30T15:49:00Z">
          <w:pPr>
            <w:spacing w:line="360" w:lineRule="auto"/>
            <w:ind w:left="720"/>
          </w:pPr>
        </w:pPrChange>
      </w:pPr>
      <w:r>
        <w:rPr>
          <w:rFonts w:ascii="Times New Roman" w:hAnsi="Times New Roman" w:cs="Times New Roman"/>
          <w:sz w:val="24"/>
          <w:szCs w:val="24"/>
        </w:rPr>
        <w:t xml:space="preserve">Composition and </w:t>
      </w:r>
    </w:p>
    <w:p w14:paraId="25507261" w14:textId="437A127B" w:rsidR="009653B4" w:rsidRDefault="00E31588">
      <w:pPr>
        <w:spacing w:line="360" w:lineRule="auto"/>
        <w:ind w:left="708"/>
        <w:rPr>
          <w:rFonts w:ascii="Times New Roman" w:hAnsi="Times New Roman" w:cs="Times New Roman"/>
          <w:sz w:val="24"/>
          <w:szCs w:val="24"/>
        </w:rPr>
        <w:pPrChange w:id="598" w:author="Savelkoul, M.J. (Michael)" w:date="2020-11-30T15:49:00Z">
          <w:pPr>
            <w:spacing w:line="360" w:lineRule="auto"/>
            <w:ind w:left="720"/>
          </w:pPr>
        </w:pPrChange>
      </w:pPr>
      <w:r>
        <w:rPr>
          <w:rFonts w:ascii="Times New Roman" w:hAnsi="Times New Roman" w:cs="Times New Roman"/>
          <w:sz w:val="24"/>
          <w:szCs w:val="24"/>
        </w:rPr>
        <w:t>Voting for the Radical Right in The Netherlands. The Role of Perceived Neighbourhood Threat and Interethnic Neighbourhood Contact</w:t>
      </w:r>
      <w:del w:id="599" w:author="Savelkoul, M.J. (Michael)" w:date="2020-11-30T15:49: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European Sociological Review</w:t>
      </w:r>
      <w:r>
        <w:rPr>
          <w:rFonts w:ascii="Times New Roman" w:hAnsi="Times New Roman" w:cs="Times New Roman"/>
          <w:sz w:val="24"/>
          <w:szCs w:val="24"/>
        </w:rPr>
        <w:t>, 33:2, 209</w:t>
      </w:r>
      <w:r>
        <w:rPr>
          <w:rFonts w:ascii="Times New Roman" w:hAnsi="Times New Roman"/>
          <w:sz w:val="24"/>
          <w:szCs w:val="24"/>
        </w:rPr>
        <w:t>–</w:t>
      </w:r>
      <w:r>
        <w:rPr>
          <w:rFonts w:ascii="Times New Roman" w:hAnsi="Times New Roman" w:cs="Times New Roman"/>
          <w:sz w:val="24"/>
          <w:szCs w:val="24"/>
        </w:rPr>
        <w:t>224.</w:t>
      </w:r>
    </w:p>
    <w:p w14:paraId="29A6E45E" w14:textId="6F266F9E"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lang w:val="nl-NL"/>
        </w:rPr>
        <w:t>Scheepers</w:t>
      </w:r>
      <w:del w:id="600" w:author="Savelkoul, M.J. (Michael)" w:date="2020-11-30T15:49: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P., Gijsberts</w:t>
      </w:r>
      <w:del w:id="601" w:author="Savelkoul, M.J. (Michael)" w:date="2020-11-30T15:49: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M.</w:t>
      </w:r>
      <w:del w:id="602" w:author="Savelkoul, M.J. (Michael)" w:date="2020-11-30T15:49: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&amp; Coenders</w:t>
      </w:r>
      <w:del w:id="603" w:author="Savelkoul, M.J. (Michael)" w:date="2020-11-30T15:49: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M. (2002). </w:t>
      </w:r>
      <w:r w:rsidRPr="006D5ACA">
        <w:rPr>
          <w:rFonts w:ascii="Times New Roman" w:hAnsi="Times New Roman" w:cs="Times New Roman"/>
          <w:sz w:val="24"/>
          <w:szCs w:val="24"/>
        </w:rPr>
        <w:t xml:space="preserve">Ethnic exclusionism in European </w:t>
      </w:r>
    </w:p>
    <w:p w14:paraId="2ABB326F" w14:textId="654438D8" w:rsid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countries. Public opposition to civil rights for legal migrants as a response to perceived ethnic threat. </w:t>
      </w:r>
      <w:r w:rsidRPr="006D5ACA">
        <w:rPr>
          <w:rFonts w:ascii="Times New Roman" w:hAnsi="Times New Roman" w:cs="Times New Roman"/>
          <w:i/>
          <w:sz w:val="24"/>
          <w:szCs w:val="24"/>
        </w:rPr>
        <w:t xml:space="preserve">European </w:t>
      </w:r>
      <w:r w:rsidR="00A14CA7">
        <w:rPr>
          <w:rFonts w:ascii="Times New Roman" w:hAnsi="Times New Roman" w:cs="Times New Roman"/>
          <w:i/>
          <w:sz w:val="24"/>
          <w:szCs w:val="24"/>
        </w:rPr>
        <w:t>S</w:t>
      </w:r>
      <w:r w:rsidRPr="006D5ACA">
        <w:rPr>
          <w:rFonts w:ascii="Times New Roman" w:hAnsi="Times New Roman" w:cs="Times New Roman"/>
          <w:i/>
          <w:sz w:val="24"/>
          <w:szCs w:val="24"/>
        </w:rPr>
        <w:t xml:space="preserve">ociological </w:t>
      </w:r>
      <w:r w:rsidR="00A14CA7">
        <w:rPr>
          <w:rFonts w:ascii="Times New Roman" w:hAnsi="Times New Roman" w:cs="Times New Roman"/>
          <w:i/>
          <w:sz w:val="24"/>
          <w:szCs w:val="24"/>
        </w:rPr>
        <w:t>R</w:t>
      </w:r>
      <w:r w:rsidRPr="006D5ACA">
        <w:rPr>
          <w:rFonts w:ascii="Times New Roman" w:hAnsi="Times New Roman" w:cs="Times New Roman"/>
          <w:i/>
          <w:sz w:val="24"/>
          <w:szCs w:val="24"/>
        </w:rPr>
        <w:t>eview</w:t>
      </w:r>
      <w:r w:rsidRPr="006D5ACA">
        <w:rPr>
          <w:rFonts w:ascii="Times New Roman" w:hAnsi="Times New Roman" w:cs="Times New Roman"/>
          <w:sz w:val="24"/>
          <w:szCs w:val="24"/>
        </w:rPr>
        <w:t>, 18(1), 17-34.</w:t>
      </w:r>
    </w:p>
    <w:p w14:paraId="1A40AFEF" w14:textId="02A818A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Schlueter</w:t>
      </w:r>
      <w:ins w:id="604" w:author="Savelkoul, M.J. (Michael)" w:date="2020-11-30T15:49:00Z">
        <w:r w:rsidR="00EA4935">
          <w:rPr>
            <w:rFonts w:ascii="Times New Roman" w:hAnsi="Times New Roman" w:cs="Times New Roman"/>
            <w:sz w:val="24"/>
            <w:szCs w:val="24"/>
          </w:rPr>
          <w:t xml:space="preserve"> E. </w:t>
        </w:r>
      </w:ins>
      <w:del w:id="605" w:author="Savelkoul, M.J. (Michael)" w:date="2020-11-30T15:49:00Z">
        <w:r w:rsidDel="00EA4935">
          <w:rPr>
            <w:rFonts w:ascii="Times New Roman" w:hAnsi="Times New Roman" w:cs="Times New Roman"/>
            <w:sz w:val="24"/>
            <w:szCs w:val="24"/>
          </w:rPr>
          <w:delText xml:space="preserve">, Elmar, and </w:delText>
        </w:r>
      </w:del>
      <w:ins w:id="606" w:author="Savelkoul, M.J. (Michael)" w:date="2020-11-30T15:49:00Z">
        <w:r w:rsidR="00EA4935">
          <w:rPr>
            <w:rFonts w:ascii="Times New Roman" w:hAnsi="Times New Roman" w:cs="Times New Roman"/>
            <w:sz w:val="24"/>
            <w:szCs w:val="24"/>
          </w:rPr>
          <w:t xml:space="preserve">&amp; </w:t>
        </w:r>
      </w:ins>
      <w:del w:id="607" w:author="Savelkoul, M.J. (Michael)" w:date="2020-11-30T15:49:00Z">
        <w:r w:rsidDel="00EA4935">
          <w:rPr>
            <w:rFonts w:ascii="Times New Roman" w:hAnsi="Times New Roman" w:cs="Times New Roman"/>
            <w:sz w:val="24"/>
            <w:szCs w:val="24"/>
          </w:rPr>
          <w:delText xml:space="preserve">Ulrich </w:delText>
        </w:r>
      </w:del>
      <w:r>
        <w:rPr>
          <w:rFonts w:ascii="Times New Roman" w:hAnsi="Times New Roman" w:cs="Times New Roman"/>
          <w:sz w:val="24"/>
          <w:szCs w:val="24"/>
        </w:rPr>
        <w:t xml:space="preserve">Wagner </w:t>
      </w:r>
      <w:ins w:id="608" w:author="Savelkoul, M.J. (Michael)" w:date="2020-11-30T15:49:00Z">
        <w:r w:rsidR="00EA4935">
          <w:rPr>
            <w:rFonts w:ascii="Times New Roman" w:hAnsi="Times New Roman" w:cs="Times New Roman"/>
            <w:sz w:val="24"/>
            <w:szCs w:val="24"/>
          </w:rPr>
          <w:t xml:space="preserve">U. </w:t>
        </w:r>
      </w:ins>
      <w:r>
        <w:rPr>
          <w:rFonts w:ascii="Times New Roman" w:hAnsi="Times New Roman" w:cs="Times New Roman"/>
          <w:sz w:val="24"/>
          <w:szCs w:val="24"/>
        </w:rPr>
        <w:t xml:space="preserve">(2008). </w:t>
      </w:r>
      <w:del w:id="609" w:author="Savelkoul, M.J. (Michael)" w:date="2020-11-30T15:49: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Regional Differences Matter: Examining the </w:t>
      </w:r>
    </w:p>
    <w:p w14:paraId="3EAA1C3F" w14:textId="4CF1E1E9" w:rsidR="009653B4" w:rsidRDefault="00E31588">
      <w:pPr>
        <w:spacing w:line="360" w:lineRule="auto"/>
        <w:ind w:left="709"/>
        <w:rPr>
          <w:rFonts w:ascii="Times New Roman" w:hAnsi="Times New Roman" w:cs="Times New Roman"/>
          <w:sz w:val="24"/>
          <w:szCs w:val="24"/>
        </w:rPr>
      </w:pPr>
      <w:r>
        <w:rPr>
          <w:rFonts w:ascii="Times New Roman" w:hAnsi="Times New Roman" w:cs="Times New Roman"/>
          <w:sz w:val="24"/>
          <w:szCs w:val="24"/>
        </w:rPr>
        <w:t>Dual Influence of the Regional Size of the Immigrant Population on Derogation of Immigrants in Europe</w:t>
      </w:r>
      <w:ins w:id="610" w:author="Savelkoul, M.J. (Michael)" w:date="2020-11-30T15:49:00Z">
        <w:r w:rsidR="00EA4935">
          <w:rPr>
            <w:rFonts w:ascii="Times New Roman" w:hAnsi="Times New Roman" w:cs="Times New Roman"/>
            <w:sz w:val="24"/>
            <w:szCs w:val="24"/>
          </w:rPr>
          <w:t>,</w:t>
        </w:r>
      </w:ins>
      <w:del w:id="611" w:author="Savelkoul, M.J. (Michael)" w:date="2020-11-30T15:49: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International Journal of Comparative Sociology</w:t>
      </w:r>
      <w:r>
        <w:rPr>
          <w:rFonts w:ascii="Times New Roman" w:hAnsi="Times New Roman" w:cs="Times New Roman"/>
          <w:sz w:val="24"/>
          <w:szCs w:val="24"/>
        </w:rPr>
        <w:t>, 49:2-3, 153</w:t>
      </w:r>
      <w:r>
        <w:rPr>
          <w:rFonts w:ascii="Times New Roman" w:hAnsi="Times New Roman"/>
          <w:sz w:val="24"/>
          <w:szCs w:val="24"/>
        </w:rPr>
        <w:t>–</w:t>
      </w:r>
      <w:r>
        <w:rPr>
          <w:rFonts w:ascii="Times New Roman" w:hAnsi="Times New Roman" w:cs="Times New Roman"/>
          <w:sz w:val="24"/>
          <w:szCs w:val="24"/>
        </w:rPr>
        <w:t>173.</w:t>
      </w:r>
    </w:p>
    <w:p w14:paraId="1F0A6E1C" w14:textId="1A746266"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Sims</w:t>
      </w:r>
      <w:del w:id="612" w:author="Savelkoul, M.J. (Michael)" w:date="2020-11-30T15:49:00Z">
        <w:r w:rsidDel="00EA4935">
          <w:rPr>
            <w:rFonts w:ascii="Times New Roman" w:hAnsi="Times New Roman" w:cs="Times New Roman"/>
            <w:sz w:val="24"/>
            <w:szCs w:val="24"/>
          </w:rPr>
          <w:delText xml:space="preserve">, Alexandra </w:delText>
        </w:r>
      </w:del>
      <w:ins w:id="613" w:author="Savelkoul, M.J. (Michael)" w:date="2020-11-30T15:49:00Z">
        <w:r w:rsidR="00EA4935">
          <w:rPr>
            <w:rFonts w:ascii="Times New Roman" w:hAnsi="Times New Roman" w:cs="Times New Roman"/>
            <w:sz w:val="24"/>
            <w:szCs w:val="24"/>
          </w:rPr>
          <w:t xml:space="preserve"> A. </w:t>
        </w:r>
      </w:ins>
      <w:r>
        <w:rPr>
          <w:rFonts w:ascii="Times New Roman" w:hAnsi="Times New Roman" w:cs="Times New Roman"/>
          <w:sz w:val="24"/>
          <w:szCs w:val="24"/>
        </w:rPr>
        <w:t>(2016).</w:t>
      </w:r>
      <w:del w:id="614" w:author="Savelkoul, M.J. (Michael)" w:date="2020-11-30T15:49:00Z">
        <w:r w:rsidDel="00EA4935">
          <w:rPr>
            <w:rFonts w:ascii="Times New Roman" w:hAnsi="Times New Roman" w:cs="Times New Roman"/>
            <w:sz w:val="24"/>
            <w:szCs w:val="24"/>
          </w:rPr>
          <w:delText>’</w:delText>
        </w:r>
      </w:del>
      <w:ins w:id="615" w:author="Savelkoul, M.J. (Michael)" w:date="2020-11-30T15:49:00Z">
        <w:r w:rsidR="00EA4935">
          <w:rPr>
            <w:rFonts w:ascii="Times New Roman" w:hAnsi="Times New Roman" w:cs="Times New Roman"/>
            <w:sz w:val="24"/>
            <w:szCs w:val="24"/>
          </w:rPr>
          <w:t xml:space="preserve"> </w:t>
        </w:r>
      </w:ins>
      <w:r>
        <w:rPr>
          <w:rFonts w:ascii="Times New Roman" w:hAnsi="Times New Roman" w:cs="Times New Roman"/>
          <w:sz w:val="24"/>
          <w:szCs w:val="24"/>
        </w:rPr>
        <w:t xml:space="preserve">Far-Right Dutch Politician, Geert Wilders, Says Male Refugees </w:t>
      </w:r>
    </w:p>
    <w:p w14:paraId="6E2EFE1D"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Must be Kept in ‘Asylum Camps’ to Stop ‘Sexual Jihad’</w:t>
      </w:r>
      <w:del w:id="616" w:author="Savelkoul, M.J. (Michael)" w:date="2020-11-30T15:49: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The Independent</w:t>
      </w:r>
      <w:r>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p>
    <w:p w14:paraId="1BD7857D"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Statistics Netherlands (2014). </w:t>
      </w:r>
      <w:r>
        <w:rPr>
          <w:rFonts w:ascii="Times New Roman" w:hAnsi="Times New Roman" w:cs="Times New Roman"/>
          <w:i/>
          <w:sz w:val="24"/>
          <w:szCs w:val="24"/>
        </w:rPr>
        <w:t xml:space="preserve">Map with Population Statistics per Square of 100 by 100 </w:t>
      </w:r>
    </w:p>
    <w:p w14:paraId="3628D611" w14:textId="77777777" w:rsidR="009653B4" w:rsidRDefault="00E31588">
      <w:pPr>
        <w:spacing w:line="360" w:lineRule="auto"/>
        <w:ind w:firstLine="708"/>
        <w:rPr>
          <w:rFonts w:ascii="Times New Roman" w:hAnsi="Times New Roman" w:cs="Times New Roman"/>
          <w:i/>
          <w:sz w:val="24"/>
          <w:szCs w:val="24"/>
        </w:rPr>
      </w:pPr>
      <w:r>
        <w:rPr>
          <w:rFonts w:ascii="Times New Roman" w:hAnsi="Times New Roman" w:cs="Times New Roman"/>
          <w:i/>
          <w:sz w:val="24"/>
          <w:szCs w:val="24"/>
        </w:rPr>
        <w:t xml:space="preserve">Meters </w:t>
      </w:r>
      <w:r>
        <w:rPr>
          <w:rFonts w:ascii="Times New Roman" w:hAnsi="Times New Roman" w:cs="Times New Roman"/>
          <w:sz w:val="24"/>
          <w:szCs w:val="24"/>
        </w:rPr>
        <w:t>[Data file]</w:t>
      </w:r>
      <w:r>
        <w:rPr>
          <w:rFonts w:ascii="Times New Roman" w:hAnsi="Times New Roman" w:cs="Times New Roman"/>
          <w:i/>
          <w:sz w:val="24"/>
          <w:szCs w:val="24"/>
        </w:rPr>
        <w:t>.</w:t>
      </w:r>
      <w:r>
        <w:rPr>
          <w:rFonts w:ascii="Times New Roman" w:hAnsi="Times New Roman" w:cs="Times New Roman"/>
          <w:sz w:val="24"/>
          <w:szCs w:val="24"/>
        </w:rPr>
        <w:t xml:space="preserve"> Retrieved from</w:t>
      </w:r>
      <w:r>
        <w:rPr>
          <w:rFonts w:ascii="Times New Roman" w:hAnsi="Times New Roman" w:cs="Times New Roman"/>
          <w:i/>
          <w:sz w:val="24"/>
          <w:szCs w:val="24"/>
        </w:rPr>
        <w:t xml:space="preserve"> </w:t>
      </w:r>
    </w:p>
    <w:p w14:paraId="57A912DB"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http://www.cbs.nl/nl-NL/menu/themas/dossiers/nederland-regionaal/publicaties/geografische-data/archief/2014/2013-kaart-vierkanten-art.htm.</w:t>
      </w:r>
    </w:p>
    <w:p w14:paraId="0C453CBE" w14:textId="77777777" w:rsidR="009653B4" w:rsidRDefault="00E31588">
      <w:pPr>
        <w:spacing w:line="360" w:lineRule="auto"/>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The Netherlands Red Cross (2015). </w:t>
      </w:r>
      <w:r>
        <w:rPr>
          <w:rFonts w:ascii="Times New Roman" w:hAnsi="Times New Roman" w:cs="Times New Roman"/>
          <w:i/>
          <w:sz w:val="24"/>
          <w:szCs w:val="24"/>
          <w:shd w:val="clear" w:color="auto" w:fill="FFFFFF"/>
        </w:rPr>
        <w:t>Annual report 2015</w:t>
      </w:r>
      <w:r>
        <w:rPr>
          <w:rFonts w:ascii="Times New Roman" w:hAnsi="Times New Roman" w:cs="Times New Roman"/>
          <w:sz w:val="24"/>
          <w:szCs w:val="24"/>
          <w:shd w:val="clear" w:color="auto" w:fill="FFFFFF"/>
        </w:rPr>
        <w:t xml:space="preserve">, available at </w:t>
      </w:r>
    </w:p>
    <w:p w14:paraId="57380F0D" w14:textId="77777777" w:rsidR="009653B4" w:rsidRDefault="00E31588">
      <w:pPr>
        <w:spacing w:line="360" w:lineRule="auto"/>
        <w:ind w:left="708"/>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https://www.rodekruis.nl/download/rode-kruis-jaarverslag-2015-vluchtelingen/ (accessed </w:t>
      </w:r>
      <w:r>
        <w:rPr>
          <w:rFonts w:ascii="Times New Roman" w:hAnsi="Times New Roman" w:cs="Times New Roman"/>
          <w:sz w:val="24"/>
          <w:szCs w:val="24"/>
        </w:rPr>
        <w:t>17 January 2018)</w:t>
      </w:r>
      <w:r>
        <w:rPr>
          <w:rFonts w:ascii="Times New Roman" w:hAnsi="Times New Roman" w:cs="Times New Roman"/>
          <w:sz w:val="24"/>
          <w:szCs w:val="24"/>
          <w:shd w:val="clear" w:color="auto" w:fill="FFFFFF"/>
        </w:rPr>
        <w:t>.</w:t>
      </w:r>
    </w:p>
    <w:p w14:paraId="1CA6513F" w14:textId="5E0536F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Valdez</w:t>
      </w:r>
      <w:del w:id="617" w:author="Savelkoul, M.J. (Michael)" w:date="2020-11-30T15:50:00Z">
        <w:r w:rsidDel="00EA4935">
          <w:rPr>
            <w:rFonts w:ascii="Times New Roman" w:hAnsi="Times New Roman" w:cs="Times New Roman"/>
            <w:sz w:val="24"/>
            <w:szCs w:val="24"/>
          </w:rPr>
          <w:delText xml:space="preserve">, Sarah </w:delText>
        </w:r>
      </w:del>
      <w:ins w:id="618" w:author="Savelkoul, M.J. (Michael)" w:date="2020-11-30T15:50:00Z">
        <w:r w:rsidR="00EA4935">
          <w:rPr>
            <w:rFonts w:ascii="Times New Roman" w:hAnsi="Times New Roman" w:cs="Times New Roman"/>
            <w:sz w:val="24"/>
            <w:szCs w:val="24"/>
          </w:rPr>
          <w:t xml:space="preserve"> S. </w:t>
        </w:r>
      </w:ins>
      <w:r>
        <w:rPr>
          <w:rFonts w:ascii="Times New Roman" w:hAnsi="Times New Roman" w:cs="Times New Roman"/>
          <w:sz w:val="24"/>
          <w:szCs w:val="24"/>
        </w:rPr>
        <w:t xml:space="preserve">(2014). </w:t>
      </w:r>
      <w:del w:id="619" w:author="Savelkoul, M.J. (Michael)" w:date="2020-11-30T15:50: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Visibility and Votes: A Spatial Analysis of Anti-immigrant Voting in </w:t>
      </w:r>
    </w:p>
    <w:p w14:paraId="3387AA77" w14:textId="77777777" w:rsidR="009653B4" w:rsidRDefault="00E31588">
      <w:pPr>
        <w:spacing w:line="360" w:lineRule="auto"/>
        <w:ind w:firstLine="708"/>
        <w:rPr>
          <w:rFonts w:ascii="Times New Roman" w:hAnsi="Times New Roman" w:cs="Times New Roman"/>
          <w:sz w:val="24"/>
          <w:szCs w:val="24"/>
          <w:lang w:val="nl-NL"/>
        </w:rPr>
      </w:pPr>
      <w:r>
        <w:rPr>
          <w:rFonts w:ascii="Times New Roman" w:hAnsi="Times New Roman" w:cs="Times New Roman"/>
          <w:sz w:val="24"/>
          <w:szCs w:val="24"/>
          <w:lang w:val="nl-NL"/>
        </w:rPr>
        <w:t>Sweden</w:t>
      </w:r>
      <w:del w:id="620" w:author="Savelkoul, M.J. (Michael)" w:date="2020-11-30T15:50:00Z">
        <w:r w:rsidDel="00EA4935">
          <w:rPr>
            <w:rFonts w:ascii="Times New Roman" w:hAnsi="Times New Roman" w:cs="Times New Roman"/>
            <w:sz w:val="24"/>
            <w:szCs w:val="24"/>
            <w:lang w:val="nl-NL"/>
          </w:rPr>
          <w:delText>’</w:delText>
        </w:r>
      </w:del>
      <w:r>
        <w:rPr>
          <w:rFonts w:ascii="Times New Roman" w:hAnsi="Times New Roman" w:cs="Times New Roman"/>
          <w:sz w:val="24"/>
          <w:szCs w:val="24"/>
          <w:lang w:val="nl-NL"/>
        </w:rPr>
        <w:t xml:space="preserve">, </w:t>
      </w:r>
      <w:r>
        <w:rPr>
          <w:rFonts w:ascii="Times New Roman" w:hAnsi="Times New Roman" w:cs="Times New Roman"/>
          <w:i/>
          <w:sz w:val="24"/>
          <w:szCs w:val="24"/>
          <w:lang w:val="nl-NL"/>
        </w:rPr>
        <w:t>Migration Studies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2:2, 162</w:t>
      </w:r>
      <w:r>
        <w:rPr>
          <w:rFonts w:ascii="Times New Roman" w:hAnsi="Times New Roman"/>
          <w:sz w:val="24"/>
          <w:szCs w:val="24"/>
          <w:lang w:val="nl-NL"/>
        </w:rPr>
        <w:t>–</w:t>
      </w:r>
      <w:r>
        <w:rPr>
          <w:rFonts w:ascii="Times New Roman" w:hAnsi="Times New Roman" w:cs="Times New Roman"/>
          <w:sz w:val="24"/>
          <w:szCs w:val="24"/>
          <w:lang w:val="nl-NL"/>
        </w:rPr>
        <w:t>188.</w:t>
      </w:r>
    </w:p>
    <w:p w14:paraId="76A36321" w14:textId="1DC12B8C"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lang w:val="nl-NL"/>
        </w:rPr>
        <w:t>Van der Meer</w:t>
      </w:r>
      <w:del w:id="621" w:author="Savelkoul, M.J. (Michael)" w:date="2020-11-30T15:50:00Z">
        <w:r w:rsidDel="00EA4935">
          <w:rPr>
            <w:rFonts w:ascii="Times New Roman" w:hAnsi="Times New Roman" w:cs="Times New Roman"/>
            <w:sz w:val="24"/>
            <w:szCs w:val="24"/>
            <w:lang w:val="nl-NL"/>
          </w:rPr>
          <w:delText xml:space="preserve">, Tom </w:delText>
        </w:r>
      </w:del>
      <w:ins w:id="622" w:author="Savelkoul, M.J. (Michael)" w:date="2020-11-30T15:50:00Z">
        <w:r w:rsidR="00EA4935">
          <w:rPr>
            <w:rFonts w:ascii="Times New Roman" w:hAnsi="Times New Roman" w:cs="Times New Roman"/>
            <w:sz w:val="24"/>
            <w:szCs w:val="24"/>
            <w:lang w:val="nl-NL"/>
          </w:rPr>
          <w:t xml:space="preserve"> T. </w:t>
        </w:r>
      </w:ins>
      <w:r>
        <w:rPr>
          <w:rFonts w:ascii="Times New Roman" w:hAnsi="Times New Roman" w:cs="Times New Roman"/>
          <w:sz w:val="24"/>
          <w:szCs w:val="24"/>
          <w:lang w:val="nl-NL"/>
        </w:rPr>
        <w:t>W.</w:t>
      </w:r>
      <w:ins w:id="623" w:author="Savelkoul, M.J. (Michael)" w:date="2020-11-30T15:50:00Z">
        <w:r w:rsidR="00EA4935">
          <w:rPr>
            <w:rFonts w:ascii="Times New Roman" w:hAnsi="Times New Roman" w:cs="Times New Roman"/>
            <w:sz w:val="24"/>
            <w:szCs w:val="24"/>
            <w:lang w:val="nl-NL"/>
          </w:rPr>
          <w:t xml:space="preserve"> </w:t>
        </w:r>
      </w:ins>
      <w:r>
        <w:rPr>
          <w:rFonts w:ascii="Times New Roman" w:hAnsi="Times New Roman" w:cs="Times New Roman"/>
          <w:sz w:val="24"/>
          <w:szCs w:val="24"/>
          <w:lang w:val="nl-NL"/>
        </w:rPr>
        <w:t xml:space="preserve">G, </w:t>
      </w:r>
      <w:del w:id="624" w:author="Savelkoul, M.J. (Michael)" w:date="2020-11-30T15:50:00Z">
        <w:r w:rsidDel="00EA4935">
          <w:rPr>
            <w:rFonts w:ascii="Times New Roman" w:hAnsi="Times New Roman" w:cs="Times New Roman"/>
            <w:sz w:val="24"/>
            <w:szCs w:val="24"/>
            <w:lang w:val="nl-NL"/>
          </w:rPr>
          <w:delText xml:space="preserve">Erika </w:delText>
        </w:r>
      </w:del>
      <w:r>
        <w:rPr>
          <w:rFonts w:ascii="Times New Roman" w:hAnsi="Times New Roman" w:cs="Times New Roman"/>
          <w:sz w:val="24"/>
          <w:szCs w:val="24"/>
          <w:lang w:val="nl-NL"/>
        </w:rPr>
        <w:t xml:space="preserve">van Elsas, </w:t>
      </w:r>
      <w:ins w:id="625" w:author="Savelkoul, M.J. (Michael)" w:date="2020-11-30T15:50:00Z">
        <w:r w:rsidR="00EA4935">
          <w:rPr>
            <w:rFonts w:ascii="Times New Roman" w:hAnsi="Times New Roman" w:cs="Times New Roman"/>
            <w:sz w:val="24"/>
            <w:szCs w:val="24"/>
            <w:lang w:val="nl-NL"/>
          </w:rPr>
          <w:t xml:space="preserve">E., </w:t>
        </w:r>
      </w:ins>
      <w:del w:id="626" w:author="Savelkoul, M.J. (Michael)" w:date="2020-11-30T15:50:00Z">
        <w:r w:rsidDel="00EA4935">
          <w:rPr>
            <w:rFonts w:ascii="Times New Roman" w:hAnsi="Times New Roman" w:cs="Times New Roman"/>
            <w:sz w:val="24"/>
            <w:szCs w:val="24"/>
            <w:lang w:val="nl-NL"/>
          </w:rPr>
          <w:delText xml:space="preserve">Rozemarijn </w:delText>
        </w:r>
      </w:del>
      <w:r>
        <w:rPr>
          <w:rFonts w:ascii="Times New Roman" w:hAnsi="Times New Roman" w:cs="Times New Roman"/>
          <w:sz w:val="24"/>
          <w:szCs w:val="24"/>
          <w:lang w:val="nl-NL"/>
        </w:rPr>
        <w:t xml:space="preserve">Lubbe, </w:t>
      </w:r>
      <w:ins w:id="627" w:author="Savelkoul, M.J. (Michael)" w:date="2020-11-30T15:50:00Z">
        <w:r w:rsidR="00EA4935">
          <w:rPr>
            <w:rFonts w:ascii="Times New Roman" w:hAnsi="Times New Roman" w:cs="Times New Roman"/>
            <w:sz w:val="24"/>
            <w:szCs w:val="24"/>
            <w:lang w:val="nl-NL"/>
          </w:rPr>
          <w:t xml:space="preserve">R. </w:t>
        </w:r>
      </w:ins>
      <w:del w:id="628" w:author="Savelkoul, M.J. (Michael)" w:date="2020-11-30T15:50:00Z">
        <w:r w:rsidDel="00EA4935">
          <w:rPr>
            <w:rFonts w:ascii="Times New Roman" w:hAnsi="Times New Roman" w:cs="Times New Roman"/>
            <w:sz w:val="24"/>
            <w:szCs w:val="24"/>
            <w:lang w:val="nl-NL"/>
          </w:rPr>
          <w:delText xml:space="preserve">and </w:delText>
        </w:r>
      </w:del>
      <w:ins w:id="629" w:author="Savelkoul, M.J. (Michael)" w:date="2020-11-30T15:50:00Z">
        <w:r w:rsidR="00EA4935" w:rsidRPr="00864CFB">
          <w:rPr>
            <w:rFonts w:ascii="Times New Roman" w:hAnsi="Times New Roman" w:cs="Times New Roman"/>
            <w:sz w:val="24"/>
            <w:szCs w:val="24"/>
            <w:rPrChange w:id="630" w:author="Jochem Tolsma" w:date="2020-12-01T09:53:00Z">
              <w:rPr>
                <w:rFonts w:ascii="Times New Roman" w:hAnsi="Times New Roman" w:cs="Times New Roman"/>
                <w:sz w:val="24"/>
                <w:szCs w:val="24"/>
                <w:lang w:val="nl-NL"/>
              </w:rPr>
            </w:rPrChange>
          </w:rPr>
          <w:t xml:space="preserve">&amp; </w:t>
        </w:r>
      </w:ins>
      <w:del w:id="631" w:author="Savelkoul, M.J. (Michael)" w:date="2020-11-30T15:50:00Z">
        <w:r w:rsidRPr="00864CFB" w:rsidDel="00EA4935">
          <w:rPr>
            <w:rFonts w:ascii="Times New Roman" w:hAnsi="Times New Roman" w:cs="Times New Roman"/>
            <w:sz w:val="24"/>
            <w:szCs w:val="24"/>
            <w:rPrChange w:id="632" w:author="Jochem Tolsma" w:date="2020-12-01T09:53:00Z">
              <w:rPr>
                <w:rFonts w:ascii="Times New Roman" w:hAnsi="Times New Roman" w:cs="Times New Roman"/>
                <w:sz w:val="24"/>
                <w:szCs w:val="24"/>
                <w:lang w:val="nl-NL"/>
              </w:rPr>
            </w:rPrChange>
          </w:rPr>
          <w:delText xml:space="preserve">Wouter </w:delText>
        </w:r>
      </w:del>
      <w:r w:rsidRPr="00864CFB">
        <w:rPr>
          <w:rFonts w:ascii="Times New Roman" w:hAnsi="Times New Roman" w:cs="Times New Roman"/>
          <w:sz w:val="24"/>
          <w:szCs w:val="24"/>
          <w:rPrChange w:id="633" w:author="Jochem Tolsma" w:date="2020-12-01T09:53:00Z">
            <w:rPr>
              <w:rFonts w:ascii="Times New Roman" w:hAnsi="Times New Roman" w:cs="Times New Roman"/>
              <w:sz w:val="24"/>
              <w:szCs w:val="24"/>
              <w:lang w:val="nl-NL"/>
            </w:rPr>
          </w:rPrChange>
        </w:rPr>
        <w:t>van der Brug</w:t>
      </w:r>
      <w:ins w:id="634" w:author="Savelkoul, M.J. (Michael)" w:date="2020-11-30T15:50:00Z">
        <w:r w:rsidR="00EA4935" w:rsidRPr="00864CFB">
          <w:rPr>
            <w:rFonts w:ascii="Times New Roman" w:hAnsi="Times New Roman" w:cs="Times New Roman"/>
            <w:sz w:val="24"/>
            <w:szCs w:val="24"/>
            <w:rPrChange w:id="635" w:author="Jochem Tolsma" w:date="2020-12-01T09:53:00Z">
              <w:rPr>
                <w:rFonts w:ascii="Times New Roman" w:hAnsi="Times New Roman" w:cs="Times New Roman"/>
                <w:sz w:val="24"/>
                <w:szCs w:val="24"/>
                <w:lang w:val="nl-NL"/>
              </w:rPr>
            </w:rPrChange>
          </w:rPr>
          <w:t xml:space="preserve"> W.</w:t>
        </w:r>
      </w:ins>
      <w:r w:rsidRPr="00864CFB">
        <w:rPr>
          <w:rFonts w:ascii="Times New Roman" w:hAnsi="Times New Roman" w:cs="Times New Roman"/>
          <w:sz w:val="24"/>
          <w:szCs w:val="24"/>
          <w:rPrChange w:id="636" w:author="Jochem Tolsma" w:date="2020-12-01T09:53:00Z">
            <w:rPr>
              <w:rFonts w:ascii="Times New Roman" w:hAnsi="Times New Roman" w:cs="Times New Roman"/>
              <w:sz w:val="24"/>
              <w:szCs w:val="24"/>
              <w:lang w:val="nl-NL"/>
            </w:rPr>
          </w:rPrChange>
        </w:rPr>
        <w:t xml:space="preserve"> (2015). </w:t>
      </w:r>
      <w:del w:id="637" w:author="Savelkoul, M.J. (Michael)" w:date="2020-11-30T15:50:00Z">
        <w:r w:rsidDel="00EA4935">
          <w:rPr>
            <w:rFonts w:ascii="Times New Roman" w:hAnsi="Times New Roman" w:cs="Times New Roman"/>
            <w:sz w:val="24"/>
            <w:szCs w:val="24"/>
          </w:rPr>
          <w:delText>‘</w:delText>
        </w:r>
      </w:del>
      <w:r>
        <w:rPr>
          <w:rFonts w:ascii="Times New Roman" w:hAnsi="Times New Roman" w:cs="Times New Roman"/>
          <w:sz w:val="24"/>
          <w:szCs w:val="24"/>
        </w:rPr>
        <w:t>Are Volatile Voters Erratic, Whimsical or Seriously Picky? A Panel Study of 58 Waves into the Nature of Electoral Volatility (The Netherlands 2006–2010)</w:t>
      </w:r>
      <w:del w:id="638" w:author="Savelkoul, M.J. (Michael)" w:date="2020-11-30T15:50: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Party politics</w:t>
      </w:r>
      <w:r>
        <w:rPr>
          <w:rFonts w:ascii="Times New Roman" w:hAnsi="Times New Roman" w:cs="Times New Roman"/>
          <w:sz w:val="24"/>
          <w:szCs w:val="24"/>
        </w:rPr>
        <w:t>, 21:1, 100</w:t>
      </w:r>
      <w:r>
        <w:rPr>
          <w:rFonts w:ascii="Times New Roman" w:hAnsi="Times New Roman"/>
          <w:sz w:val="24"/>
          <w:szCs w:val="24"/>
        </w:rPr>
        <w:t>–</w:t>
      </w:r>
      <w:r>
        <w:rPr>
          <w:rFonts w:ascii="Times New Roman" w:hAnsi="Times New Roman" w:cs="Times New Roman"/>
          <w:sz w:val="24"/>
          <w:szCs w:val="24"/>
        </w:rPr>
        <w:t>114.</w:t>
      </w:r>
    </w:p>
    <w:p w14:paraId="162C1900" w14:textId="1D217228" w:rsidR="006D5ACA" w:rsidRDefault="006D5ACA">
      <w:pPr>
        <w:spacing w:line="360" w:lineRule="auto"/>
        <w:ind w:left="709" w:hanging="709"/>
        <w:rPr>
          <w:rFonts w:ascii="Times New Roman" w:hAnsi="Times New Roman" w:cs="Times New Roman"/>
          <w:sz w:val="24"/>
          <w:szCs w:val="24"/>
        </w:rPr>
      </w:pPr>
      <w:r w:rsidRPr="006D5ACA">
        <w:rPr>
          <w:rFonts w:ascii="Times New Roman" w:hAnsi="Times New Roman" w:cs="Times New Roman"/>
          <w:sz w:val="24"/>
          <w:szCs w:val="24"/>
          <w:lang w:val="nl-NL"/>
        </w:rPr>
        <w:t>van Wijk</w:t>
      </w:r>
      <w:del w:id="639" w:author="Savelkoul, M.J. (Michael)" w:date="2020-11-30T15:50: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D., Bolt</w:t>
      </w:r>
      <w:del w:id="640" w:author="Savelkoul, M.J. (Michael)" w:date="2020-11-30T15:50: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G.</w:t>
      </w:r>
      <w:del w:id="641" w:author="Savelkoul, M.J. (Michael)" w:date="2020-11-30T15:50:00Z">
        <w:r w:rsidRPr="006D5ACA" w:rsidDel="00EA4935">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w:t>
      </w:r>
      <w:r w:rsidRPr="00864CFB">
        <w:rPr>
          <w:rFonts w:ascii="Times New Roman" w:hAnsi="Times New Roman" w:cs="Times New Roman"/>
          <w:sz w:val="24"/>
          <w:szCs w:val="24"/>
          <w:rPrChange w:id="642" w:author="Jochem Tolsma" w:date="2020-12-01T09:53:00Z">
            <w:rPr>
              <w:rFonts w:ascii="Times New Roman" w:hAnsi="Times New Roman" w:cs="Times New Roman"/>
              <w:sz w:val="24"/>
              <w:szCs w:val="24"/>
              <w:lang w:val="nl-NL"/>
            </w:rPr>
          </w:rPrChange>
        </w:rPr>
        <w:t>&amp; Tolsma</w:t>
      </w:r>
      <w:del w:id="643" w:author="Savelkoul, M.J. (Michael)" w:date="2020-11-30T15:50:00Z">
        <w:r w:rsidRPr="00864CFB" w:rsidDel="00EA4935">
          <w:rPr>
            <w:rFonts w:ascii="Times New Roman" w:hAnsi="Times New Roman" w:cs="Times New Roman"/>
            <w:sz w:val="24"/>
            <w:szCs w:val="24"/>
            <w:rPrChange w:id="644" w:author="Jochem Tolsma" w:date="2020-12-01T09:53:00Z">
              <w:rPr>
                <w:rFonts w:ascii="Times New Roman" w:hAnsi="Times New Roman" w:cs="Times New Roman"/>
                <w:sz w:val="24"/>
                <w:szCs w:val="24"/>
                <w:lang w:val="nl-NL"/>
              </w:rPr>
            </w:rPrChange>
          </w:rPr>
          <w:delText>,</w:delText>
        </w:r>
      </w:del>
      <w:r w:rsidRPr="00864CFB">
        <w:rPr>
          <w:rFonts w:ascii="Times New Roman" w:hAnsi="Times New Roman" w:cs="Times New Roman"/>
          <w:sz w:val="24"/>
          <w:szCs w:val="24"/>
          <w:rPrChange w:id="645" w:author="Jochem Tolsma" w:date="2020-12-01T09:53:00Z">
            <w:rPr>
              <w:rFonts w:ascii="Times New Roman" w:hAnsi="Times New Roman" w:cs="Times New Roman"/>
              <w:sz w:val="24"/>
              <w:szCs w:val="24"/>
              <w:lang w:val="nl-NL"/>
            </w:rPr>
          </w:rPrChange>
        </w:rPr>
        <w:t xml:space="preserve"> J. (2020). </w:t>
      </w:r>
      <w:r w:rsidRPr="006D5ACA">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Pr>
          <w:rFonts w:ascii="Times New Roman" w:hAnsi="Times New Roman" w:cs="Times New Roman"/>
          <w:i/>
          <w:sz w:val="24"/>
          <w:szCs w:val="24"/>
        </w:rPr>
        <w:t>Political Geography</w:t>
      </w:r>
      <w:r w:rsidRPr="006D5ACA">
        <w:rPr>
          <w:rFonts w:ascii="Times New Roman" w:hAnsi="Times New Roman" w:cs="Times New Roman"/>
          <w:sz w:val="24"/>
          <w:szCs w:val="24"/>
        </w:rPr>
        <w:t>, 77, 102097.</w:t>
      </w:r>
    </w:p>
    <w:p w14:paraId="751EE943" w14:textId="177F474B" w:rsidR="009653B4" w:rsidRDefault="00E31588">
      <w:pPr>
        <w:spacing w:line="360" w:lineRule="auto"/>
        <w:ind w:left="709" w:hanging="709"/>
        <w:rPr>
          <w:rFonts w:ascii="Times New Roman" w:hAnsi="Times New Roman" w:cs="Times New Roman"/>
          <w:sz w:val="24"/>
          <w:szCs w:val="24"/>
        </w:rPr>
      </w:pPr>
      <w:r w:rsidRPr="00864CFB">
        <w:rPr>
          <w:rFonts w:ascii="Times New Roman" w:hAnsi="Times New Roman" w:cs="Times New Roman"/>
          <w:sz w:val="24"/>
          <w:szCs w:val="24"/>
          <w:lang w:val="nl-NL"/>
          <w:rPrChange w:id="646" w:author="Jochem Tolsma" w:date="2020-12-01T09:53:00Z">
            <w:rPr>
              <w:rFonts w:ascii="Times New Roman" w:hAnsi="Times New Roman" w:cs="Times New Roman"/>
              <w:sz w:val="24"/>
              <w:szCs w:val="24"/>
            </w:rPr>
          </w:rPrChange>
        </w:rPr>
        <w:t>Velez</w:t>
      </w:r>
      <w:del w:id="647" w:author="Savelkoul, M.J. (Michael)" w:date="2020-11-30T15:50:00Z">
        <w:r w:rsidRPr="00864CFB" w:rsidDel="00EA4935">
          <w:rPr>
            <w:rFonts w:ascii="Times New Roman" w:hAnsi="Times New Roman" w:cs="Times New Roman"/>
            <w:sz w:val="24"/>
            <w:szCs w:val="24"/>
            <w:lang w:val="nl-NL"/>
            <w:rPrChange w:id="648" w:author="Jochem Tolsma" w:date="2020-12-01T09:53:00Z">
              <w:rPr>
                <w:rFonts w:ascii="Times New Roman" w:hAnsi="Times New Roman" w:cs="Times New Roman"/>
                <w:sz w:val="24"/>
                <w:szCs w:val="24"/>
              </w:rPr>
            </w:rPrChange>
          </w:rPr>
          <w:delText>,</w:delText>
        </w:r>
      </w:del>
      <w:r w:rsidRPr="00864CFB">
        <w:rPr>
          <w:rFonts w:ascii="Times New Roman" w:hAnsi="Times New Roman" w:cs="Times New Roman"/>
          <w:sz w:val="24"/>
          <w:szCs w:val="24"/>
          <w:lang w:val="nl-NL"/>
          <w:rPrChange w:id="649" w:author="Jochem Tolsma" w:date="2020-12-01T09:53:00Z">
            <w:rPr>
              <w:rFonts w:ascii="Times New Roman" w:hAnsi="Times New Roman" w:cs="Times New Roman"/>
              <w:sz w:val="24"/>
              <w:szCs w:val="24"/>
            </w:rPr>
          </w:rPrChange>
        </w:rPr>
        <w:t xml:space="preserve"> </w:t>
      </w:r>
      <w:del w:id="650" w:author="Savelkoul, M.J. (Michael)" w:date="2020-11-30T15:50:00Z">
        <w:r w:rsidRPr="00864CFB" w:rsidDel="00EA4935">
          <w:rPr>
            <w:rFonts w:ascii="Times New Roman" w:hAnsi="Times New Roman" w:cs="Times New Roman"/>
            <w:sz w:val="24"/>
            <w:szCs w:val="24"/>
            <w:lang w:val="nl-NL"/>
            <w:rPrChange w:id="651" w:author="Jochem Tolsma" w:date="2020-12-01T09:53:00Z">
              <w:rPr>
                <w:rFonts w:ascii="Times New Roman" w:hAnsi="Times New Roman" w:cs="Times New Roman"/>
                <w:sz w:val="24"/>
                <w:szCs w:val="24"/>
              </w:rPr>
            </w:rPrChange>
          </w:rPr>
          <w:delText xml:space="preserve">Yamil </w:delText>
        </w:r>
      </w:del>
      <w:ins w:id="652" w:author="Savelkoul, M.J. (Michael)" w:date="2020-11-30T15:50:00Z">
        <w:r w:rsidR="00EA4935" w:rsidRPr="00864CFB">
          <w:rPr>
            <w:rFonts w:ascii="Times New Roman" w:hAnsi="Times New Roman" w:cs="Times New Roman"/>
            <w:sz w:val="24"/>
            <w:szCs w:val="24"/>
            <w:lang w:val="nl-NL"/>
            <w:rPrChange w:id="653" w:author="Jochem Tolsma" w:date="2020-12-01T09:53:00Z">
              <w:rPr>
                <w:rFonts w:ascii="Times New Roman" w:hAnsi="Times New Roman" w:cs="Times New Roman"/>
                <w:sz w:val="24"/>
                <w:szCs w:val="24"/>
              </w:rPr>
            </w:rPrChange>
          </w:rPr>
          <w:t xml:space="preserve">Y. </w:t>
        </w:r>
      </w:ins>
      <w:del w:id="654" w:author="Savelkoul, M.J. (Michael)" w:date="2020-11-30T15:50:00Z">
        <w:r w:rsidRPr="00864CFB" w:rsidDel="00EA4935">
          <w:rPr>
            <w:rFonts w:ascii="Times New Roman" w:hAnsi="Times New Roman" w:cs="Times New Roman"/>
            <w:sz w:val="24"/>
            <w:szCs w:val="24"/>
            <w:lang w:val="nl-NL"/>
            <w:rPrChange w:id="655" w:author="Jochem Tolsma" w:date="2020-12-01T09:53:00Z">
              <w:rPr>
                <w:rFonts w:ascii="Times New Roman" w:hAnsi="Times New Roman" w:cs="Times New Roman"/>
                <w:sz w:val="24"/>
                <w:szCs w:val="24"/>
              </w:rPr>
            </w:rPrChange>
          </w:rPr>
          <w:delText>Ricardo</w:delText>
        </w:r>
      </w:del>
      <w:ins w:id="656" w:author="Savelkoul, M.J. (Michael)" w:date="2020-11-30T15:50:00Z">
        <w:r w:rsidR="00EA4935" w:rsidRPr="00864CFB">
          <w:rPr>
            <w:rFonts w:ascii="Times New Roman" w:hAnsi="Times New Roman" w:cs="Times New Roman"/>
            <w:sz w:val="24"/>
            <w:szCs w:val="24"/>
            <w:lang w:val="nl-NL"/>
            <w:rPrChange w:id="657" w:author="Jochem Tolsma" w:date="2020-12-01T09:53:00Z">
              <w:rPr>
                <w:rFonts w:ascii="Times New Roman" w:hAnsi="Times New Roman" w:cs="Times New Roman"/>
                <w:sz w:val="24"/>
                <w:szCs w:val="24"/>
              </w:rPr>
            </w:rPrChange>
          </w:rPr>
          <w:t>R. &amp;</w:t>
        </w:r>
      </w:ins>
      <w:del w:id="658" w:author="Savelkoul, M.J. (Michael)" w:date="2020-11-30T15:50:00Z">
        <w:r w:rsidRPr="00864CFB" w:rsidDel="00EA4935">
          <w:rPr>
            <w:rFonts w:ascii="Times New Roman" w:hAnsi="Times New Roman" w:cs="Times New Roman"/>
            <w:sz w:val="24"/>
            <w:szCs w:val="24"/>
            <w:lang w:val="nl-NL"/>
            <w:rPrChange w:id="659" w:author="Jochem Tolsma" w:date="2020-12-01T09:53:00Z">
              <w:rPr>
                <w:rFonts w:ascii="Times New Roman" w:hAnsi="Times New Roman" w:cs="Times New Roman"/>
                <w:sz w:val="24"/>
                <w:szCs w:val="24"/>
              </w:rPr>
            </w:rPrChange>
          </w:rPr>
          <w:delText xml:space="preserve">, and </w:delText>
        </w:r>
      </w:del>
      <w:ins w:id="660" w:author="Savelkoul, M.J. (Michael)" w:date="2020-11-30T15:50:00Z">
        <w:r w:rsidR="00EA4935" w:rsidRPr="00864CFB">
          <w:rPr>
            <w:rFonts w:ascii="Times New Roman" w:hAnsi="Times New Roman" w:cs="Times New Roman"/>
            <w:sz w:val="24"/>
            <w:szCs w:val="24"/>
            <w:lang w:val="nl-NL"/>
            <w:rPrChange w:id="661" w:author="Jochem Tolsma" w:date="2020-12-01T09:53:00Z">
              <w:rPr>
                <w:rFonts w:ascii="Times New Roman" w:hAnsi="Times New Roman" w:cs="Times New Roman"/>
                <w:sz w:val="24"/>
                <w:szCs w:val="24"/>
              </w:rPr>
            </w:rPrChange>
          </w:rPr>
          <w:t xml:space="preserve"> </w:t>
        </w:r>
      </w:ins>
      <w:del w:id="662" w:author="Savelkoul, M.J. (Michael)" w:date="2020-11-30T15:50:00Z">
        <w:r w:rsidRPr="00864CFB" w:rsidDel="00EA4935">
          <w:rPr>
            <w:rFonts w:ascii="Times New Roman" w:hAnsi="Times New Roman" w:cs="Times New Roman"/>
            <w:sz w:val="24"/>
            <w:szCs w:val="24"/>
            <w:lang w:val="nl-NL"/>
            <w:rPrChange w:id="663" w:author="Jochem Tolsma" w:date="2020-12-01T09:53:00Z">
              <w:rPr>
                <w:rFonts w:ascii="Times New Roman" w:hAnsi="Times New Roman" w:cs="Times New Roman"/>
                <w:sz w:val="24"/>
                <w:szCs w:val="24"/>
              </w:rPr>
            </w:rPrChange>
          </w:rPr>
          <w:delText xml:space="preserve">Howard </w:delText>
        </w:r>
      </w:del>
      <w:r w:rsidRPr="00864CFB">
        <w:rPr>
          <w:rFonts w:ascii="Times New Roman" w:hAnsi="Times New Roman" w:cs="Times New Roman"/>
          <w:sz w:val="24"/>
          <w:szCs w:val="24"/>
          <w:lang w:val="nl-NL"/>
          <w:rPrChange w:id="664" w:author="Jochem Tolsma" w:date="2020-12-01T09:53:00Z">
            <w:rPr>
              <w:rFonts w:ascii="Times New Roman" w:hAnsi="Times New Roman" w:cs="Times New Roman"/>
              <w:sz w:val="24"/>
              <w:szCs w:val="24"/>
            </w:rPr>
          </w:rPrChange>
        </w:rPr>
        <w:t xml:space="preserve">Lavine </w:t>
      </w:r>
      <w:ins w:id="665" w:author="Savelkoul, M.J. (Michael)" w:date="2020-11-30T15:50:00Z">
        <w:r w:rsidR="00EA4935" w:rsidRPr="00864CFB">
          <w:rPr>
            <w:rFonts w:ascii="Times New Roman" w:hAnsi="Times New Roman" w:cs="Times New Roman"/>
            <w:sz w:val="24"/>
            <w:szCs w:val="24"/>
            <w:lang w:val="nl-NL"/>
            <w:rPrChange w:id="666" w:author="Jochem Tolsma" w:date="2020-12-01T09:53:00Z">
              <w:rPr>
                <w:rFonts w:ascii="Times New Roman" w:hAnsi="Times New Roman" w:cs="Times New Roman"/>
                <w:sz w:val="24"/>
                <w:szCs w:val="24"/>
              </w:rPr>
            </w:rPrChange>
          </w:rPr>
          <w:t xml:space="preserve">H. </w:t>
        </w:r>
      </w:ins>
      <w:r w:rsidRPr="00864CFB">
        <w:rPr>
          <w:rFonts w:ascii="Times New Roman" w:hAnsi="Times New Roman" w:cs="Times New Roman"/>
          <w:sz w:val="24"/>
          <w:szCs w:val="24"/>
          <w:lang w:val="nl-NL"/>
          <w:rPrChange w:id="667" w:author="Jochem Tolsma" w:date="2020-12-01T09:53:00Z">
            <w:rPr>
              <w:rFonts w:ascii="Times New Roman" w:hAnsi="Times New Roman" w:cs="Times New Roman"/>
              <w:sz w:val="24"/>
              <w:szCs w:val="24"/>
            </w:rPr>
          </w:rPrChange>
        </w:rPr>
        <w:t xml:space="preserve">(2017). </w:t>
      </w:r>
      <w:del w:id="668" w:author="Savelkoul, M.J. (Michael)" w:date="2020-11-30T15:50:00Z">
        <w:r w:rsidRPr="00864CFB" w:rsidDel="00EA4935">
          <w:rPr>
            <w:rFonts w:ascii="Times New Roman" w:hAnsi="Times New Roman" w:cs="Times New Roman"/>
            <w:sz w:val="24"/>
            <w:szCs w:val="24"/>
            <w:lang w:val="nl-NL"/>
            <w:rPrChange w:id="669" w:author="Jochem Tolsma" w:date="2020-12-01T09:53:00Z">
              <w:rPr>
                <w:rFonts w:ascii="Times New Roman" w:hAnsi="Times New Roman" w:cs="Times New Roman"/>
                <w:sz w:val="24"/>
                <w:szCs w:val="24"/>
              </w:rPr>
            </w:rPrChange>
          </w:rPr>
          <w:delText xml:space="preserve">‘ </w:delText>
        </w:r>
      </w:del>
      <w:r>
        <w:rPr>
          <w:rFonts w:ascii="Times New Roman" w:hAnsi="Times New Roman" w:cs="Times New Roman"/>
          <w:sz w:val="24"/>
          <w:szCs w:val="24"/>
        </w:rPr>
        <w:t>Racial Diversity and the Dynamics of Authoritarianism</w:t>
      </w:r>
      <w:del w:id="670" w:author="Savelkoul, M.J. (Michael)" w:date="2020-11-30T15:51:00Z">
        <w:r w:rsidDel="00EA493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i/>
          <w:sz w:val="24"/>
          <w:szCs w:val="24"/>
        </w:rPr>
        <w:t>The Journal of Politics</w:t>
      </w:r>
      <w:r>
        <w:rPr>
          <w:rFonts w:ascii="Times New Roman" w:hAnsi="Times New Roman" w:cs="Times New Roman"/>
          <w:sz w:val="24"/>
          <w:szCs w:val="24"/>
        </w:rPr>
        <w:t>, 79:2, 519–533.</w:t>
      </w:r>
    </w:p>
    <w:p w14:paraId="3DE7AE58" w14:textId="613C55F6" w:rsidR="009653B4" w:rsidDel="00EA4935" w:rsidRDefault="00E31588">
      <w:pPr>
        <w:spacing w:line="360" w:lineRule="auto"/>
        <w:rPr>
          <w:del w:id="671" w:author="Savelkoul, M.J. (Michael)" w:date="2020-11-30T15:51:00Z"/>
          <w:rStyle w:val="articletitle"/>
          <w:rFonts w:ascii="Times New Roman" w:hAnsi="Times New Roman" w:cs="Times New Roman"/>
          <w:sz w:val="24"/>
          <w:szCs w:val="24"/>
          <w:highlight w:val="white"/>
        </w:rPr>
      </w:pPr>
      <w:r>
        <w:rPr>
          <w:rStyle w:val="author"/>
          <w:rFonts w:ascii="Times New Roman" w:hAnsi="Times New Roman" w:cs="Times New Roman"/>
          <w:sz w:val="24"/>
          <w:szCs w:val="24"/>
          <w:shd w:val="clear" w:color="auto" w:fill="FFFFFF"/>
        </w:rPr>
        <w:t>Werts</w:t>
      </w:r>
      <w:del w:id="672" w:author="Savelkoul, M.J. (Michael)" w:date="2020-11-30T15:51:00Z">
        <w:r w:rsidDel="00EA4935">
          <w:rPr>
            <w:rStyle w:val="author"/>
            <w:rFonts w:ascii="Times New Roman" w:hAnsi="Times New Roman" w:cs="Times New Roman"/>
            <w:sz w:val="24"/>
            <w:szCs w:val="24"/>
            <w:shd w:val="clear" w:color="auto" w:fill="FFFFFF"/>
          </w:rPr>
          <w:delText>, Han</w:delText>
        </w:r>
      </w:del>
      <w:ins w:id="673" w:author="Savelkoul, M.J. (Michael)" w:date="2020-11-30T15:51:00Z">
        <w:r w:rsidR="00EA4935">
          <w:rPr>
            <w:rStyle w:val="author"/>
            <w:rFonts w:ascii="Times New Roman" w:hAnsi="Times New Roman" w:cs="Times New Roman"/>
            <w:sz w:val="24"/>
            <w:szCs w:val="24"/>
            <w:shd w:val="clear" w:color="auto" w:fill="FFFFFF"/>
          </w:rPr>
          <w:t xml:space="preserve"> H.</w:t>
        </w:r>
      </w:ins>
      <w:r>
        <w:rPr>
          <w:rFonts w:ascii="Times New Roman" w:hAnsi="Times New Roman" w:cs="Times New Roman"/>
          <w:sz w:val="24"/>
          <w:szCs w:val="24"/>
          <w:shd w:val="clear" w:color="auto" w:fill="FFFFFF"/>
        </w:rPr>
        <w:t xml:space="preserve">, </w:t>
      </w:r>
      <w:del w:id="674" w:author="Savelkoul, M.J. (Michael)" w:date="2020-11-30T15:51:00Z">
        <w:r w:rsidDel="00EA4935">
          <w:rPr>
            <w:rFonts w:ascii="Times New Roman" w:hAnsi="Times New Roman" w:cs="Times New Roman"/>
            <w:sz w:val="24"/>
            <w:szCs w:val="24"/>
            <w:shd w:val="clear" w:color="auto" w:fill="FFFFFF"/>
          </w:rPr>
          <w:delText>Peer</w:delText>
        </w:r>
        <w:r w:rsidDel="00EA4935">
          <w:rPr>
            <w:rStyle w:val="apple-converted-space"/>
            <w:rFonts w:ascii="Times New Roman" w:hAnsi="Times New Roman" w:cs="Times New Roman"/>
            <w:sz w:val="24"/>
            <w:szCs w:val="24"/>
            <w:shd w:val="clear" w:color="auto" w:fill="FFFFFF"/>
          </w:rPr>
          <w:delText> </w:delText>
        </w:r>
      </w:del>
      <w:r>
        <w:rPr>
          <w:rStyle w:val="author"/>
          <w:rFonts w:ascii="Times New Roman" w:hAnsi="Times New Roman" w:cs="Times New Roman"/>
          <w:sz w:val="24"/>
          <w:szCs w:val="24"/>
          <w:shd w:val="clear" w:color="auto" w:fill="FFFFFF"/>
        </w:rPr>
        <w:t>Scheepers</w:t>
      </w:r>
      <w:ins w:id="675" w:author="Savelkoul, M.J. (Michael)" w:date="2020-11-30T15:51:00Z">
        <w:r w:rsidR="00EA4935">
          <w:rPr>
            <w:rStyle w:val="author"/>
            <w:rFonts w:ascii="Times New Roman" w:hAnsi="Times New Roman" w:cs="Times New Roman"/>
            <w:sz w:val="24"/>
            <w:szCs w:val="24"/>
            <w:shd w:val="clear" w:color="auto" w:fill="FFFFFF"/>
          </w:rPr>
          <w:t xml:space="preserve"> P. &amp; </w:t>
        </w:r>
      </w:ins>
      <w:del w:id="676" w:author="Savelkoul, M.J. (Michael)" w:date="2020-11-30T15:51:00Z">
        <w:r w:rsidDel="00EA4935">
          <w:rPr>
            <w:rFonts w:ascii="Times New Roman" w:hAnsi="Times New Roman" w:cs="Times New Roman"/>
            <w:sz w:val="24"/>
            <w:szCs w:val="24"/>
            <w:shd w:val="clear" w:color="auto" w:fill="FFFFFF"/>
          </w:rPr>
          <w:delText xml:space="preserve">, and Marcel </w:delText>
        </w:r>
      </w:del>
      <w:r>
        <w:rPr>
          <w:rStyle w:val="author"/>
          <w:rFonts w:ascii="Times New Roman" w:hAnsi="Times New Roman" w:cs="Times New Roman"/>
          <w:sz w:val="24"/>
          <w:szCs w:val="24"/>
          <w:shd w:val="clear" w:color="auto" w:fill="FFFFFF"/>
        </w:rPr>
        <w:t xml:space="preserve">Lubbers </w:t>
      </w:r>
      <w:ins w:id="677" w:author="Savelkoul, M.J. (Michael)" w:date="2020-11-30T15:51:00Z">
        <w:r w:rsidR="00EA4935">
          <w:rPr>
            <w:rStyle w:val="author"/>
            <w:rFonts w:ascii="Times New Roman" w:hAnsi="Times New Roman" w:cs="Times New Roman"/>
            <w:sz w:val="24"/>
            <w:szCs w:val="24"/>
            <w:shd w:val="clear" w:color="auto" w:fill="FFFFFF"/>
          </w:rPr>
          <w:t xml:space="preserve">M. </w:t>
        </w:r>
      </w:ins>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del w:id="678" w:author="Savelkoul, M.J. (Michael)" w:date="2020-11-30T15:51:00Z">
        <w:r w:rsidDel="00EA4935">
          <w:rPr>
            <w:rStyle w:val="apple-converted-space"/>
            <w:rFonts w:ascii="Times New Roman" w:hAnsi="Times New Roman" w:cs="Times New Roman"/>
            <w:sz w:val="24"/>
            <w:szCs w:val="24"/>
            <w:shd w:val="clear" w:color="auto" w:fill="FFFFFF"/>
          </w:rPr>
          <w:delText>‘</w:delText>
        </w:r>
      </w:del>
      <w:r>
        <w:rPr>
          <w:rStyle w:val="articletitle"/>
          <w:rFonts w:ascii="Times New Roman" w:hAnsi="Times New Roman" w:cs="Times New Roman"/>
          <w:sz w:val="24"/>
          <w:szCs w:val="24"/>
          <w:shd w:val="clear" w:color="auto" w:fill="FFFFFF"/>
        </w:rPr>
        <w:t xml:space="preserve">Euro-Scepticism and Radical </w:t>
      </w:r>
    </w:p>
    <w:p w14:paraId="0FAD00FA" w14:textId="77777777" w:rsidR="00EA4935" w:rsidRDefault="00E31588">
      <w:pPr>
        <w:spacing w:line="360" w:lineRule="auto"/>
        <w:rPr>
          <w:ins w:id="679" w:author="Savelkoul, M.J. (Michael)" w:date="2020-11-30T15:51:00Z"/>
          <w:rStyle w:val="articletitle"/>
          <w:rFonts w:ascii="Times New Roman" w:hAnsi="Times New Roman" w:cs="Times New Roman"/>
          <w:sz w:val="24"/>
          <w:szCs w:val="24"/>
          <w:shd w:val="clear" w:color="auto" w:fill="FFFFFF"/>
        </w:rPr>
        <w:pPrChange w:id="680" w:author="Savelkoul, M.J. (Michael)" w:date="2020-11-30T15:51:00Z">
          <w:pPr>
            <w:spacing w:line="360" w:lineRule="auto"/>
            <w:ind w:left="720"/>
          </w:pPr>
        </w:pPrChange>
      </w:pPr>
      <w:r>
        <w:rPr>
          <w:rStyle w:val="articletitle"/>
          <w:rFonts w:ascii="Times New Roman" w:hAnsi="Times New Roman" w:cs="Times New Roman"/>
          <w:sz w:val="24"/>
          <w:szCs w:val="24"/>
          <w:shd w:val="clear" w:color="auto" w:fill="FFFFFF"/>
        </w:rPr>
        <w:t xml:space="preserve">Right-wing </w:t>
      </w:r>
    </w:p>
    <w:p w14:paraId="7CBDE0C8" w14:textId="4F732706" w:rsidR="009653B4" w:rsidRPr="00EC58CB" w:rsidRDefault="00E31588">
      <w:pPr>
        <w:spacing w:line="360" w:lineRule="auto"/>
        <w:ind w:left="708"/>
        <w:rPr>
          <w:rFonts w:ascii="Times New Roman" w:hAnsi="Times New Roman" w:cs="Times New Roman"/>
          <w:sz w:val="24"/>
          <w:szCs w:val="24"/>
          <w:highlight w:val="white"/>
        </w:rPr>
        <w:pPrChange w:id="681" w:author="Savelkoul, M.J. (Michael)" w:date="2020-11-30T15:51:00Z">
          <w:pPr>
            <w:spacing w:line="360" w:lineRule="auto"/>
            <w:ind w:left="720"/>
          </w:pPr>
        </w:pPrChange>
      </w:pPr>
      <w:r>
        <w:rPr>
          <w:rStyle w:val="articletitle"/>
          <w:rFonts w:ascii="Times New Roman" w:hAnsi="Times New Roman" w:cs="Times New Roman"/>
          <w:sz w:val="24"/>
          <w:szCs w:val="24"/>
          <w:shd w:val="clear" w:color="auto" w:fill="FFFFFF"/>
        </w:rPr>
        <w:t>Voting in Europe, 2002-2008: Social Cleavages, Socio-political Attitudes and Contextual Characteristics Determining Voting for the Radical Right</w:t>
      </w:r>
      <w:del w:id="682" w:author="Savelkoul, M.J. (Michael)" w:date="2020-11-30T15:51:00Z">
        <w:r w:rsidDel="00EA4935">
          <w:rPr>
            <w:rStyle w:val="articletitle"/>
            <w:rFonts w:ascii="Times New Roman" w:hAnsi="Times New Roman" w:cs="Times New Roman"/>
            <w:sz w:val="24"/>
            <w:szCs w:val="24"/>
            <w:shd w:val="clear" w:color="auto" w:fill="FFFFFF"/>
          </w:rPr>
          <w:delText>’</w:delText>
        </w:r>
      </w:del>
      <w:r>
        <w:rPr>
          <w:rStyle w:val="articletitle"/>
          <w:rFonts w:ascii="Times New Roman" w:hAnsi="Times New Roman" w:cs="Times New Roman"/>
          <w:sz w:val="24"/>
          <w:szCs w:val="24"/>
          <w:shd w:val="clear" w:color="auto" w:fill="FFFFFF"/>
        </w:rPr>
        <w:t xml:space="preserve">, </w:t>
      </w:r>
      <w:r>
        <w:rPr>
          <w:rStyle w:val="journaltitle"/>
          <w:rFonts w:ascii="Times New Roman" w:hAnsi="Times New Roman" w:cs="Times New Roman"/>
          <w:i/>
          <w:iCs/>
          <w:sz w:val="24"/>
          <w:szCs w:val="24"/>
          <w:shd w:val="clear" w:color="auto" w:fill="FFFFFF"/>
        </w:rPr>
        <w:t>European Union Politics</w:t>
      </w:r>
      <w:r>
        <w:rPr>
          <w:rFonts w:ascii="Times New Roman" w:hAnsi="Times New Roman" w:cs="Times New Roman"/>
          <w:sz w:val="24"/>
          <w:szCs w:val="24"/>
          <w:shd w:val="clear" w:color="auto" w:fill="FFFFFF"/>
        </w:rPr>
        <w:t xml:space="preserve">, </w:t>
      </w:r>
      <w:r>
        <w:rPr>
          <w:rStyle w:val="vol"/>
          <w:rFonts w:ascii="Times New Roman" w:hAnsi="Times New Roman" w:cs="Times New Roman"/>
          <w:bCs/>
          <w:sz w:val="24"/>
          <w:szCs w:val="24"/>
          <w:shd w:val="clear" w:color="auto" w:fill="FFFFFF"/>
        </w:rPr>
        <w:t>14</w:t>
      </w:r>
      <w:r>
        <w:rPr>
          <w:rFonts w:ascii="Times New Roman" w:hAnsi="Times New Roman" w:cs="Times New Roman"/>
          <w:sz w:val="24"/>
          <w:szCs w:val="24"/>
          <w:shd w:val="clear" w:color="auto" w:fill="FFFFFF"/>
        </w:rPr>
        <w:t>:</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183</w:t>
      </w:r>
      <w:r>
        <w:rPr>
          <w:rFonts w:ascii="Times New Roman" w:hAnsi="Times New Roman"/>
          <w:sz w:val="24"/>
          <w:szCs w:val="24"/>
        </w:rPr>
        <w:t>–</w:t>
      </w:r>
      <w:r>
        <w:rPr>
          <w:rStyle w:val="pagelast"/>
          <w:rFonts w:ascii="Times New Roman" w:hAnsi="Times New Roman" w:cs="Times New Roman"/>
          <w:sz w:val="24"/>
          <w:szCs w:val="24"/>
          <w:shd w:val="clear" w:color="auto" w:fill="FFFFFF"/>
        </w:rPr>
        <w:t>205</w:t>
      </w:r>
      <w:r>
        <w:rPr>
          <w:rFonts w:ascii="Times New Roman" w:hAnsi="Times New Roman" w:cs="Times New Roman"/>
          <w:sz w:val="24"/>
          <w:szCs w:val="24"/>
          <w:shd w:val="clear" w:color="auto" w:fill="FFFFFF"/>
        </w:rPr>
        <w:t>.</w:t>
      </w:r>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026A4947">
            <wp:extent cx="5760720" cy="33489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C00EEB" w14:textId="77777777"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 (2016)</w:t>
      </w:r>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5"/>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=1,389; N</w:t>
            </w:r>
            <w:r>
              <w:rPr>
                <w:rFonts w:ascii="Times New Roman" w:eastAsia="Times New Roman" w:hAnsi="Times New Roman" w:cs="Times New Roman"/>
                <w:b/>
                <w:bCs/>
                <w:i/>
                <w:iCs/>
                <w:color w:val="000000"/>
                <w:sz w:val="20"/>
                <w:szCs w:val="20"/>
                <w:vertAlign w:val="subscript"/>
                <w:lang w:val="en-US" w:eastAsia="en-US"/>
              </w:rPr>
              <w:t>nb</w:t>
            </w:r>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Hybrid model sample (Ni=19,091; Nnb=2,997)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77777777"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 xml:space="preserve">Sources: 1VOP (2015), COA (2015),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neighbourhoods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neighbourhoods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6"/>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Proportion non-western minorities neighbourhood</w:t>
            </w:r>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Economic deprivation neighbourhood</w:t>
            </w:r>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Statistics Netherlands (2014).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7"/>
          <w:pgSz w:w="11906" w:h="16838"/>
          <w:pgMar w:top="1418" w:right="1418" w:bottom="1418" w:left="1418" w:header="0" w:footer="709" w:gutter="0"/>
          <w:cols w:space="720"/>
          <w:formProt w:val="0"/>
          <w:docGrid w:linePitch="360" w:charSpace="4096"/>
        </w:sectPr>
      </w:pPr>
    </w:p>
    <w:p w14:paraId="0CF5819D" w14:textId="6949756F" w:rsidR="009653B4" w:rsidRDefault="00E31588">
      <w:pPr>
        <w:rPr>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rFonts w:ascii="Times New Roman" w:hAnsi="Times New Roman" w:cs="Times New Roman"/>
          <w:b/>
        </w:rPr>
      </w:pPr>
    </w:p>
    <w:tbl>
      <w:tblPr>
        <w:tblW w:w="7797" w:type="dxa"/>
        <w:tblLook w:val="04A0" w:firstRow="1" w:lastRow="0" w:firstColumn="1" w:lastColumn="0" w:noHBand="0" w:noVBand="1"/>
      </w:tblPr>
      <w:tblGrid>
        <w:gridCol w:w="4395"/>
        <w:gridCol w:w="1160"/>
        <w:gridCol w:w="1108"/>
        <w:gridCol w:w="1134"/>
      </w:tblGrid>
      <w:tr w:rsidR="00E436AA" w:rsidRPr="00E436AA" w14:paraId="68CEA669" w14:textId="77777777" w:rsidTr="009C780A">
        <w:trPr>
          <w:trHeight w:val="588"/>
        </w:trPr>
        <w:tc>
          <w:tcPr>
            <w:tcW w:w="7797" w:type="dxa"/>
            <w:gridSpan w:val="4"/>
            <w:tcBorders>
              <w:top w:val="nil"/>
              <w:left w:val="nil"/>
              <w:bottom w:val="single" w:sz="8" w:space="0" w:color="000000"/>
              <w:right w:val="nil"/>
            </w:tcBorders>
            <w:shd w:val="clear" w:color="auto" w:fill="auto"/>
            <w:vAlign w:val="center"/>
            <w:hideMark/>
          </w:tcPr>
          <w:p w14:paraId="0CA67477" w14:textId="77777777" w:rsidR="00E436AA" w:rsidRPr="00E436AA" w:rsidRDefault="00E436AA" w:rsidP="00E436AA">
            <w:pPr>
              <w:spacing w:line="240" w:lineRule="auto"/>
              <w:rPr>
                <w:rFonts w:ascii="Times New Roman" w:eastAsia="Times New Roman" w:hAnsi="Times New Roman" w:cs="Times New Roman"/>
                <w:b/>
                <w:bCs/>
                <w:color w:val="000000"/>
                <w:lang w:eastAsia="en-GB"/>
              </w:rPr>
            </w:pPr>
            <w:r w:rsidRPr="00E436AA">
              <w:rPr>
                <w:rFonts w:ascii="Times New Roman" w:eastAsia="Times New Roman" w:hAnsi="Times New Roman" w:cs="Times New Roman"/>
                <w:b/>
                <w:bCs/>
                <w:color w:val="000000"/>
                <w:lang w:val="en-US" w:eastAsia="en-GB"/>
              </w:rPr>
              <w:t xml:space="preserve">Appendix A1. </w:t>
            </w:r>
            <w:r w:rsidRPr="00E436AA">
              <w:rPr>
                <w:rFonts w:ascii="Times New Roman" w:eastAsia="Times New Roman" w:hAnsi="Times New Roman" w:cs="Times New Roman"/>
                <w:color w:val="000000"/>
                <w:lang w:val="en-US" w:eastAsia="en-GB"/>
              </w:rPr>
              <w:t>Predicting participation in Wave 2. (</w:t>
            </w:r>
            <w:r w:rsidRPr="00E436AA">
              <w:rPr>
                <w:rFonts w:ascii="Times New Roman" w:eastAsia="Times New Roman" w:hAnsi="Times New Roman" w:cs="Times New Roman"/>
                <w:color w:val="000000"/>
                <w:sz w:val="20"/>
                <w:szCs w:val="20"/>
                <w:lang w:val="en-US" w:eastAsia="en-GB"/>
              </w:rPr>
              <w:t>N</w:t>
            </w:r>
            <w:r w:rsidRPr="00E436AA">
              <w:rPr>
                <w:rFonts w:ascii="Times New Roman" w:eastAsia="Times New Roman" w:hAnsi="Times New Roman" w:cs="Times New Roman"/>
                <w:color w:val="000000"/>
                <w:sz w:val="20"/>
                <w:szCs w:val="20"/>
                <w:vertAlign w:val="subscript"/>
                <w:lang w:val="en-US" w:eastAsia="en-GB"/>
              </w:rPr>
              <w:t>i</w:t>
            </w:r>
            <w:r w:rsidRPr="00E436AA">
              <w:rPr>
                <w:rFonts w:ascii="Times New Roman" w:eastAsia="Times New Roman" w:hAnsi="Times New Roman" w:cs="Times New Roman"/>
                <w:color w:val="000000"/>
                <w:sz w:val="20"/>
                <w:szCs w:val="20"/>
                <w:lang w:val="en-US" w:eastAsia="en-GB"/>
              </w:rPr>
              <w:t xml:space="preserve"> = 26.064).</w:t>
            </w:r>
            <w:r w:rsidRPr="00E436AA">
              <w:rPr>
                <w:rFonts w:ascii="Times New Roman" w:eastAsia="Times New Roman" w:hAnsi="Times New Roman" w:cs="Times New Roman"/>
                <w:color w:val="000000"/>
                <w:lang w:val="en-US" w:eastAsia="en-GB"/>
              </w:rPr>
              <w:t> </w:t>
            </w:r>
          </w:p>
        </w:tc>
      </w:tr>
      <w:tr w:rsidR="00E436AA" w:rsidRPr="00E436AA" w14:paraId="41FED06E" w14:textId="77777777" w:rsidTr="009C780A">
        <w:trPr>
          <w:trHeight w:val="288"/>
        </w:trPr>
        <w:tc>
          <w:tcPr>
            <w:tcW w:w="4395" w:type="dxa"/>
            <w:tcBorders>
              <w:top w:val="nil"/>
              <w:left w:val="nil"/>
              <w:bottom w:val="nil"/>
              <w:right w:val="nil"/>
            </w:tcBorders>
            <w:shd w:val="clear" w:color="auto" w:fill="auto"/>
            <w:vAlign w:val="center"/>
            <w:hideMark/>
          </w:tcPr>
          <w:p w14:paraId="5AD2F84A"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nil"/>
              <w:right w:val="nil"/>
            </w:tcBorders>
            <w:shd w:val="clear" w:color="auto" w:fill="auto"/>
            <w:vAlign w:val="center"/>
            <w:hideMark/>
          </w:tcPr>
          <w:p w14:paraId="6A8C092B" w14:textId="77777777" w:rsidR="00E436AA" w:rsidRPr="00E436AA" w:rsidRDefault="00E436AA">
            <w:pPr>
              <w:spacing w:line="240" w:lineRule="auto"/>
              <w:rPr>
                <w:rFonts w:ascii="Times New Roman" w:eastAsia="Times New Roman" w:hAnsi="Times New Roman" w:cs="Times New Roman"/>
                <w:color w:val="000000"/>
                <w:lang w:eastAsia="en-GB"/>
              </w:rPr>
              <w:pPrChange w:id="683" w:author="Jochem Tolsma" w:date="2020-11-26T15:13:00Z">
                <w:pPr>
                  <w:spacing w:line="240" w:lineRule="auto"/>
                  <w:jc w:val="center"/>
                </w:pPr>
              </w:pPrChange>
            </w:pPr>
            <w:r w:rsidRPr="00E436AA">
              <w:rPr>
                <w:rFonts w:ascii="Times New Roman" w:eastAsia="Times New Roman" w:hAnsi="Times New Roman" w:cs="Times New Roman"/>
                <w:color w:val="000000"/>
                <w:lang w:val="en-US" w:eastAsia="en-GB"/>
              </w:rPr>
              <w:t>Model 1</w:t>
            </w:r>
          </w:p>
        </w:tc>
        <w:tc>
          <w:tcPr>
            <w:tcW w:w="1108" w:type="dxa"/>
            <w:tcBorders>
              <w:top w:val="nil"/>
              <w:left w:val="nil"/>
              <w:bottom w:val="nil"/>
              <w:right w:val="nil"/>
            </w:tcBorders>
            <w:shd w:val="clear" w:color="auto" w:fill="auto"/>
            <w:vAlign w:val="center"/>
            <w:hideMark/>
          </w:tcPr>
          <w:p w14:paraId="1948B21B" w14:textId="77777777" w:rsidR="00E436AA" w:rsidRPr="00E436AA" w:rsidRDefault="00E436AA">
            <w:pPr>
              <w:spacing w:line="240" w:lineRule="auto"/>
              <w:rPr>
                <w:rFonts w:ascii="Times New Roman" w:eastAsia="Times New Roman" w:hAnsi="Times New Roman" w:cs="Times New Roman"/>
                <w:color w:val="000000"/>
                <w:lang w:eastAsia="en-GB"/>
              </w:rPr>
              <w:pPrChange w:id="684" w:author="Jochem Tolsma" w:date="2020-11-26T15:13:00Z">
                <w:pPr>
                  <w:spacing w:line="240" w:lineRule="auto"/>
                  <w:jc w:val="center"/>
                </w:pPr>
              </w:pPrChange>
            </w:pPr>
            <w:r w:rsidRPr="00E436AA">
              <w:rPr>
                <w:rFonts w:ascii="Times New Roman" w:eastAsia="Times New Roman" w:hAnsi="Times New Roman" w:cs="Times New Roman"/>
                <w:color w:val="000000"/>
                <w:lang w:val="en-US" w:eastAsia="en-GB"/>
              </w:rPr>
              <w:t>Model 2</w:t>
            </w:r>
          </w:p>
        </w:tc>
        <w:tc>
          <w:tcPr>
            <w:tcW w:w="1134" w:type="dxa"/>
            <w:tcBorders>
              <w:top w:val="nil"/>
              <w:left w:val="nil"/>
              <w:bottom w:val="nil"/>
              <w:right w:val="nil"/>
            </w:tcBorders>
            <w:shd w:val="clear" w:color="auto" w:fill="auto"/>
            <w:vAlign w:val="center"/>
            <w:hideMark/>
          </w:tcPr>
          <w:p w14:paraId="14E5767A" w14:textId="77777777" w:rsidR="00E436AA" w:rsidRPr="00E436AA" w:rsidRDefault="00E436AA">
            <w:pPr>
              <w:spacing w:line="240" w:lineRule="auto"/>
              <w:rPr>
                <w:rFonts w:ascii="Times New Roman" w:eastAsia="Times New Roman" w:hAnsi="Times New Roman" w:cs="Times New Roman"/>
                <w:color w:val="000000"/>
                <w:lang w:eastAsia="en-GB"/>
              </w:rPr>
              <w:pPrChange w:id="685" w:author="Jochem Tolsma" w:date="2020-11-26T15:13:00Z">
                <w:pPr>
                  <w:spacing w:line="240" w:lineRule="auto"/>
                  <w:jc w:val="center"/>
                </w:pPr>
              </w:pPrChange>
            </w:pPr>
            <w:r w:rsidRPr="00E436AA">
              <w:rPr>
                <w:rFonts w:ascii="Times New Roman" w:eastAsia="Times New Roman" w:hAnsi="Times New Roman" w:cs="Times New Roman"/>
                <w:color w:val="000000"/>
                <w:lang w:val="en-US" w:eastAsia="en-GB"/>
              </w:rPr>
              <w:t>Model 3</w:t>
            </w:r>
          </w:p>
        </w:tc>
      </w:tr>
      <w:tr w:rsidR="00E436AA" w:rsidRPr="00E436AA" w14:paraId="18F99B6F" w14:textId="77777777" w:rsidTr="009C780A">
        <w:trPr>
          <w:trHeight w:val="288"/>
        </w:trPr>
        <w:tc>
          <w:tcPr>
            <w:tcW w:w="4395" w:type="dxa"/>
            <w:tcBorders>
              <w:top w:val="nil"/>
              <w:left w:val="nil"/>
              <w:bottom w:val="nil"/>
              <w:right w:val="nil"/>
            </w:tcBorders>
            <w:shd w:val="clear" w:color="auto" w:fill="auto"/>
            <w:vAlign w:val="center"/>
            <w:hideMark/>
          </w:tcPr>
          <w:p w14:paraId="678EE8F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Intercept</w:t>
            </w:r>
          </w:p>
        </w:tc>
        <w:tc>
          <w:tcPr>
            <w:tcW w:w="1160" w:type="dxa"/>
            <w:tcBorders>
              <w:top w:val="nil"/>
              <w:left w:val="nil"/>
              <w:bottom w:val="nil"/>
              <w:right w:val="nil"/>
            </w:tcBorders>
            <w:shd w:val="clear" w:color="auto" w:fill="auto"/>
            <w:noWrap/>
            <w:vAlign w:val="bottom"/>
            <w:hideMark/>
          </w:tcPr>
          <w:p w14:paraId="708B75B6" w14:textId="539F8494"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1.160</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noWrap/>
            <w:vAlign w:val="bottom"/>
            <w:hideMark/>
          </w:tcPr>
          <w:p w14:paraId="312FB33D" w14:textId="140E631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1.194</w:t>
            </w:r>
            <w:r>
              <w:rPr>
                <w:rFonts w:ascii="Times New Roman" w:eastAsia="Times New Roman" w:hAnsi="Times New Roman" w:cs="Times New Roman"/>
                <w:color w:val="000000"/>
                <w:lang w:eastAsia="en-GB"/>
              </w:rPr>
              <w:t>*</w:t>
            </w:r>
          </w:p>
        </w:tc>
        <w:tc>
          <w:tcPr>
            <w:tcW w:w="1134" w:type="dxa"/>
            <w:tcBorders>
              <w:top w:val="nil"/>
              <w:left w:val="nil"/>
              <w:bottom w:val="nil"/>
              <w:right w:val="nil"/>
            </w:tcBorders>
            <w:shd w:val="clear" w:color="auto" w:fill="auto"/>
            <w:noWrap/>
            <w:vAlign w:val="bottom"/>
            <w:hideMark/>
          </w:tcPr>
          <w:p w14:paraId="0DFC0933" w14:textId="7F6BD38E"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1.165</w:t>
            </w:r>
            <w:r>
              <w:rPr>
                <w:rFonts w:ascii="Times New Roman" w:eastAsia="Times New Roman" w:hAnsi="Times New Roman" w:cs="Times New Roman"/>
                <w:color w:val="000000"/>
                <w:lang w:eastAsia="en-GB"/>
              </w:rPr>
              <w:t>*</w:t>
            </w:r>
          </w:p>
        </w:tc>
      </w:tr>
      <w:tr w:rsidR="00E436AA" w:rsidRPr="00E436AA" w14:paraId="53098DE5" w14:textId="77777777" w:rsidTr="009C780A">
        <w:trPr>
          <w:trHeight w:val="288"/>
        </w:trPr>
        <w:tc>
          <w:tcPr>
            <w:tcW w:w="4395" w:type="dxa"/>
            <w:tcBorders>
              <w:top w:val="nil"/>
              <w:left w:val="nil"/>
              <w:bottom w:val="nil"/>
              <w:right w:val="nil"/>
            </w:tcBorders>
            <w:shd w:val="clear" w:color="auto" w:fill="auto"/>
            <w:vAlign w:val="center"/>
            <w:hideMark/>
          </w:tcPr>
          <w:p w14:paraId="3ACCA3C0"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57B2DFF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c>
          <w:tcPr>
            <w:tcW w:w="1108" w:type="dxa"/>
            <w:tcBorders>
              <w:top w:val="nil"/>
              <w:left w:val="nil"/>
              <w:bottom w:val="nil"/>
              <w:right w:val="nil"/>
            </w:tcBorders>
            <w:shd w:val="clear" w:color="auto" w:fill="auto"/>
            <w:noWrap/>
            <w:vAlign w:val="bottom"/>
            <w:hideMark/>
          </w:tcPr>
          <w:p w14:paraId="0446805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0.015</w:t>
            </w:r>
          </w:p>
        </w:tc>
        <w:tc>
          <w:tcPr>
            <w:tcW w:w="1134" w:type="dxa"/>
            <w:tcBorders>
              <w:top w:val="nil"/>
              <w:left w:val="nil"/>
              <w:bottom w:val="nil"/>
              <w:right w:val="nil"/>
            </w:tcBorders>
            <w:shd w:val="clear" w:color="auto" w:fill="auto"/>
            <w:noWrap/>
            <w:vAlign w:val="bottom"/>
            <w:hideMark/>
          </w:tcPr>
          <w:p w14:paraId="1FB738C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r>
      <w:tr w:rsidR="00E436AA" w:rsidRPr="00E436AA" w14:paraId="437415EF" w14:textId="77777777" w:rsidTr="009C780A">
        <w:trPr>
          <w:trHeight w:val="288"/>
        </w:trPr>
        <w:tc>
          <w:tcPr>
            <w:tcW w:w="4395" w:type="dxa"/>
            <w:tcBorders>
              <w:top w:val="nil"/>
              <w:left w:val="nil"/>
              <w:bottom w:val="nil"/>
              <w:right w:val="nil"/>
            </w:tcBorders>
            <w:shd w:val="clear" w:color="auto" w:fill="auto"/>
            <w:vAlign w:val="center"/>
            <w:hideMark/>
          </w:tcPr>
          <w:p w14:paraId="30956A1A" w14:textId="69BCD1F9"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PVV support</w:t>
            </w:r>
            <w:r>
              <w:rPr>
                <w:rFonts w:ascii="Times New Roman" w:eastAsia="Times New Roman" w:hAnsi="Times New Roman" w:cs="Times New Roman"/>
                <w:color w:val="000000"/>
                <w:lang w:eastAsia="en-GB"/>
              </w:rPr>
              <w:t xml:space="preserve"> wave 1</w:t>
            </w:r>
          </w:p>
        </w:tc>
        <w:tc>
          <w:tcPr>
            <w:tcW w:w="1160" w:type="dxa"/>
            <w:tcBorders>
              <w:top w:val="nil"/>
              <w:left w:val="nil"/>
              <w:bottom w:val="nil"/>
              <w:right w:val="nil"/>
            </w:tcBorders>
            <w:shd w:val="clear" w:color="auto" w:fill="auto"/>
            <w:noWrap/>
            <w:vAlign w:val="bottom"/>
            <w:hideMark/>
          </w:tcPr>
          <w:p w14:paraId="6F142E1A" w14:textId="4E1C997F"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0.201</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vAlign w:val="center"/>
            <w:hideMark/>
          </w:tcPr>
          <w:p w14:paraId="7439804C"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5CFBD054" w14:textId="1259089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0.188</w:t>
            </w:r>
            <w:r>
              <w:rPr>
                <w:rFonts w:ascii="Times New Roman" w:eastAsia="Times New Roman" w:hAnsi="Times New Roman" w:cs="Times New Roman"/>
                <w:color w:val="000000"/>
                <w:lang w:eastAsia="en-GB"/>
              </w:rPr>
              <w:t>*</w:t>
            </w:r>
          </w:p>
        </w:tc>
      </w:tr>
      <w:tr w:rsidR="00E436AA" w:rsidRPr="00E436AA" w14:paraId="4BE8624E" w14:textId="77777777" w:rsidTr="009C780A">
        <w:trPr>
          <w:trHeight w:val="288"/>
        </w:trPr>
        <w:tc>
          <w:tcPr>
            <w:tcW w:w="4395" w:type="dxa"/>
            <w:tcBorders>
              <w:top w:val="nil"/>
              <w:left w:val="nil"/>
              <w:bottom w:val="nil"/>
              <w:right w:val="nil"/>
            </w:tcBorders>
            <w:shd w:val="clear" w:color="auto" w:fill="auto"/>
            <w:vAlign w:val="center"/>
            <w:hideMark/>
          </w:tcPr>
          <w:p w14:paraId="577A4F7C"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0A4823D6"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0.041</w:t>
            </w:r>
          </w:p>
        </w:tc>
        <w:tc>
          <w:tcPr>
            <w:tcW w:w="1108" w:type="dxa"/>
            <w:tcBorders>
              <w:top w:val="nil"/>
              <w:left w:val="nil"/>
              <w:bottom w:val="nil"/>
              <w:right w:val="nil"/>
            </w:tcBorders>
            <w:shd w:val="clear" w:color="auto" w:fill="auto"/>
            <w:vAlign w:val="center"/>
            <w:hideMark/>
          </w:tcPr>
          <w:p w14:paraId="0C938FC7"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13FF804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0.043</w:t>
            </w:r>
          </w:p>
        </w:tc>
      </w:tr>
      <w:tr w:rsidR="00E436AA" w:rsidRPr="00E436AA" w14:paraId="0059F2EF" w14:textId="77777777" w:rsidTr="009C780A">
        <w:trPr>
          <w:trHeight w:val="360"/>
        </w:trPr>
        <w:tc>
          <w:tcPr>
            <w:tcW w:w="4395" w:type="dxa"/>
            <w:tcBorders>
              <w:top w:val="nil"/>
              <w:left w:val="nil"/>
              <w:bottom w:val="nil"/>
              <w:right w:val="nil"/>
            </w:tcBorders>
            <w:shd w:val="clear" w:color="auto" w:fill="auto"/>
            <w:vAlign w:val="center"/>
            <w:hideMark/>
          </w:tcPr>
          <w:p w14:paraId="2D102D9E"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regular ASC </w:t>
            </w:r>
          </w:p>
        </w:tc>
        <w:tc>
          <w:tcPr>
            <w:tcW w:w="1160" w:type="dxa"/>
            <w:tcBorders>
              <w:top w:val="nil"/>
              <w:left w:val="nil"/>
              <w:bottom w:val="nil"/>
              <w:right w:val="nil"/>
            </w:tcBorders>
            <w:shd w:val="clear" w:color="auto" w:fill="auto"/>
            <w:vAlign w:val="center"/>
            <w:hideMark/>
          </w:tcPr>
          <w:p w14:paraId="60B2D3B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47714B6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c>
          <w:tcPr>
            <w:tcW w:w="1134" w:type="dxa"/>
            <w:tcBorders>
              <w:top w:val="nil"/>
              <w:left w:val="nil"/>
              <w:bottom w:val="nil"/>
              <w:right w:val="nil"/>
            </w:tcBorders>
            <w:shd w:val="clear" w:color="auto" w:fill="auto"/>
            <w:noWrap/>
            <w:vAlign w:val="bottom"/>
            <w:hideMark/>
          </w:tcPr>
          <w:p w14:paraId="6067920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r>
      <w:tr w:rsidR="00E436AA" w:rsidRPr="00E436AA" w14:paraId="3899C2ED" w14:textId="77777777" w:rsidTr="009C780A">
        <w:trPr>
          <w:trHeight w:val="288"/>
        </w:trPr>
        <w:tc>
          <w:tcPr>
            <w:tcW w:w="4395" w:type="dxa"/>
            <w:tcBorders>
              <w:top w:val="nil"/>
              <w:left w:val="nil"/>
              <w:bottom w:val="nil"/>
              <w:right w:val="nil"/>
            </w:tcBorders>
            <w:shd w:val="clear" w:color="auto" w:fill="auto"/>
            <w:vAlign w:val="center"/>
            <w:hideMark/>
          </w:tcPr>
          <w:p w14:paraId="15C96CE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B62B41A"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44A432C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6A3CC68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08D7197" w14:textId="77777777" w:rsidTr="009C780A">
        <w:trPr>
          <w:trHeight w:val="396"/>
        </w:trPr>
        <w:tc>
          <w:tcPr>
            <w:tcW w:w="4395" w:type="dxa"/>
            <w:tcBorders>
              <w:top w:val="nil"/>
              <w:left w:val="nil"/>
              <w:bottom w:val="nil"/>
              <w:right w:val="nil"/>
            </w:tcBorders>
            <w:shd w:val="clear" w:color="auto" w:fill="auto"/>
            <w:vAlign w:val="center"/>
            <w:hideMark/>
          </w:tcPr>
          <w:p w14:paraId="7DD7BE4F"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w:t>
            </w:r>
          </w:p>
        </w:tc>
        <w:tc>
          <w:tcPr>
            <w:tcW w:w="1160" w:type="dxa"/>
            <w:tcBorders>
              <w:top w:val="nil"/>
              <w:left w:val="nil"/>
              <w:bottom w:val="nil"/>
              <w:right w:val="nil"/>
            </w:tcBorders>
            <w:shd w:val="clear" w:color="auto" w:fill="auto"/>
            <w:vAlign w:val="center"/>
            <w:hideMark/>
          </w:tcPr>
          <w:p w14:paraId="58ACD01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78B7D1B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3EF4CDF1"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D32A02A" w14:textId="77777777" w:rsidTr="009C780A">
        <w:trPr>
          <w:trHeight w:val="288"/>
        </w:trPr>
        <w:tc>
          <w:tcPr>
            <w:tcW w:w="4395" w:type="dxa"/>
            <w:tcBorders>
              <w:top w:val="nil"/>
              <w:left w:val="nil"/>
              <w:bottom w:val="nil"/>
              <w:right w:val="nil"/>
            </w:tcBorders>
            <w:shd w:val="clear" w:color="auto" w:fill="auto"/>
            <w:vAlign w:val="center"/>
            <w:hideMark/>
          </w:tcPr>
          <w:p w14:paraId="5D4B7BEE"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33DE3DA4"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6FEF90CC"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5492C23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B5122DC" w14:textId="77777777" w:rsidTr="009C780A">
        <w:trPr>
          <w:trHeight w:val="384"/>
        </w:trPr>
        <w:tc>
          <w:tcPr>
            <w:tcW w:w="4395" w:type="dxa"/>
            <w:tcBorders>
              <w:top w:val="nil"/>
              <w:left w:val="nil"/>
              <w:bottom w:val="nil"/>
              <w:right w:val="nil"/>
            </w:tcBorders>
            <w:shd w:val="clear" w:color="auto" w:fill="auto"/>
            <w:vAlign w:val="center"/>
            <w:hideMark/>
          </w:tcPr>
          <w:p w14:paraId="3A37245B"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crisis ASC </w:t>
            </w:r>
          </w:p>
        </w:tc>
        <w:tc>
          <w:tcPr>
            <w:tcW w:w="1160" w:type="dxa"/>
            <w:tcBorders>
              <w:top w:val="nil"/>
              <w:left w:val="nil"/>
              <w:bottom w:val="nil"/>
              <w:right w:val="nil"/>
            </w:tcBorders>
            <w:shd w:val="clear" w:color="auto" w:fill="auto"/>
            <w:vAlign w:val="center"/>
            <w:hideMark/>
          </w:tcPr>
          <w:p w14:paraId="707A7A44"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25B18049"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0.002</w:t>
            </w:r>
          </w:p>
        </w:tc>
        <w:tc>
          <w:tcPr>
            <w:tcW w:w="1134" w:type="dxa"/>
            <w:tcBorders>
              <w:top w:val="nil"/>
              <w:left w:val="nil"/>
              <w:bottom w:val="nil"/>
              <w:right w:val="nil"/>
            </w:tcBorders>
            <w:shd w:val="clear" w:color="auto" w:fill="auto"/>
            <w:noWrap/>
            <w:vAlign w:val="bottom"/>
            <w:hideMark/>
          </w:tcPr>
          <w:p w14:paraId="2593347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1C3BE01" w14:textId="77777777" w:rsidTr="009C780A">
        <w:trPr>
          <w:trHeight w:val="288"/>
        </w:trPr>
        <w:tc>
          <w:tcPr>
            <w:tcW w:w="4395" w:type="dxa"/>
            <w:tcBorders>
              <w:top w:val="nil"/>
              <w:left w:val="nil"/>
              <w:bottom w:val="nil"/>
              <w:right w:val="nil"/>
            </w:tcBorders>
            <w:shd w:val="clear" w:color="auto" w:fill="auto"/>
            <w:vAlign w:val="center"/>
            <w:hideMark/>
          </w:tcPr>
          <w:p w14:paraId="12B3130A"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7AEE143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1A89601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bottom"/>
            <w:hideMark/>
          </w:tcPr>
          <w:p w14:paraId="23370B93"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r>
      <w:tr w:rsidR="00E436AA" w:rsidRPr="00E436AA" w14:paraId="11F6A62A" w14:textId="77777777" w:rsidTr="009C780A">
        <w:trPr>
          <w:trHeight w:val="720"/>
        </w:trPr>
        <w:tc>
          <w:tcPr>
            <w:tcW w:w="4395" w:type="dxa"/>
            <w:tcBorders>
              <w:top w:val="nil"/>
              <w:left w:val="nil"/>
              <w:bottom w:val="nil"/>
              <w:right w:val="nil"/>
            </w:tcBorders>
            <w:shd w:val="clear" w:color="auto" w:fill="auto"/>
            <w:vAlign w:val="center"/>
            <w:hideMark/>
          </w:tcPr>
          <w:p w14:paraId="563141A2"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regular ASC </w:t>
            </w:r>
          </w:p>
          <w:p w14:paraId="1D5CD74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DBC5B8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0E0FE026"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216DB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0FFB3A76" w14:textId="77777777" w:rsidTr="009C780A">
        <w:trPr>
          <w:trHeight w:val="288"/>
        </w:trPr>
        <w:tc>
          <w:tcPr>
            <w:tcW w:w="4395" w:type="dxa"/>
            <w:tcBorders>
              <w:top w:val="nil"/>
              <w:left w:val="nil"/>
              <w:bottom w:val="nil"/>
              <w:right w:val="nil"/>
            </w:tcBorders>
            <w:shd w:val="clear" w:color="auto" w:fill="auto"/>
            <w:vAlign w:val="center"/>
            <w:hideMark/>
          </w:tcPr>
          <w:p w14:paraId="3E5147B7"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4F3902A2"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5926E1CF"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3B19D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33EDE89F" w14:textId="77777777" w:rsidTr="009C780A">
        <w:trPr>
          <w:trHeight w:val="624"/>
        </w:trPr>
        <w:tc>
          <w:tcPr>
            <w:tcW w:w="4395" w:type="dxa"/>
            <w:tcBorders>
              <w:top w:val="nil"/>
              <w:left w:val="nil"/>
              <w:bottom w:val="nil"/>
              <w:right w:val="nil"/>
            </w:tcBorders>
            <w:shd w:val="clear" w:color="auto" w:fill="auto"/>
            <w:vAlign w:val="center"/>
            <w:hideMark/>
          </w:tcPr>
          <w:p w14:paraId="33FE8C5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 * PVV support</w:t>
            </w:r>
          </w:p>
        </w:tc>
        <w:tc>
          <w:tcPr>
            <w:tcW w:w="1160" w:type="dxa"/>
            <w:tcBorders>
              <w:top w:val="nil"/>
              <w:left w:val="nil"/>
              <w:bottom w:val="nil"/>
              <w:right w:val="nil"/>
            </w:tcBorders>
            <w:shd w:val="clear" w:color="auto" w:fill="auto"/>
            <w:vAlign w:val="center"/>
            <w:hideMark/>
          </w:tcPr>
          <w:p w14:paraId="4759FC42"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22F3AFA"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8F6823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2F8FBC6" w14:textId="77777777" w:rsidTr="009C780A">
        <w:trPr>
          <w:trHeight w:val="288"/>
        </w:trPr>
        <w:tc>
          <w:tcPr>
            <w:tcW w:w="4395" w:type="dxa"/>
            <w:tcBorders>
              <w:top w:val="nil"/>
              <w:left w:val="nil"/>
              <w:bottom w:val="nil"/>
              <w:right w:val="nil"/>
            </w:tcBorders>
            <w:shd w:val="clear" w:color="auto" w:fill="auto"/>
            <w:vAlign w:val="center"/>
            <w:hideMark/>
          </w:tcPr>
          <w:p w14:paraId="4901EC89"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9DC1643"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3B4F0805"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61F36F12"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0.004</w:t>
            </w:r>
          </w:p>
        </w:tc>
      </w:tr>
      <w:tr w:rsidR="00E436AA" w:rsidRPr="00E436AA" w14:paraId="16210B80" w14:textId="77777777" w:rsidTr="009C780A">
        <w:trPr>
          <w:trHeight w:val="588"/>
        </w:trPr>
        <w:tc>
          <w:tcPr>
            <w:tcW w:w="4395" w:type="dxa"/>
            <w:tcBorders>
              <w:top w:val="nil"/>
              <w:left w:val="nil"/>
              <w:bottom w:val="nil"/>
              <w:right w:val="nil"/>
            </w:tcBorders>
            <w:shd w:val="clear" w:color="auto" w:fill="auto"/>
            <w:vAlign w:val="center"/>
            <w:hideMark/>
          </w:tcPr>
          <w:p w14:paraId="244F70C4"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crisis ASC </w:t>
            </w:r>
          </w:p>
          <w:p w14:paraId="34DFCCE6"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8C4519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E7B1D5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04218CB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0.008</w:t>
            </w:r>
          </w:p>
        </w:tc>
      </w:tr>
      <w:tr w:rsidR="00E436AA" w:rsidRPr="00E436AA" w14:paraId="332947C3" w14:textId="77777777" w:rsidTr="009C780A">
        <w:trPr>
          <w:trHeight w:val="288"/>
        </w:trPr>
        <w:tc>
          <w:tcPr>
            <w:tcW w:w="4395" w:type="dxa"/>
            <w:tcBorders>
              <w:top w:val="nil"/>
              <w:left w:val="nil"/>
              <w:bottom w:val="nil"/>
              <w:right w:val="nil"/>
            </w:tcBorders>
            <w:shd w:val="clear" w:color="auto" w:fill="auto"/>
            <w:vAlign w:val="center"/>
            <w:hideMark/>
          </w:tcPr>
          <w:p w14:paraId="0CC2E30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2B8B450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18E2EE3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D965F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77472FBB"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51B2E2EC"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single" w:sz="4" w:space="0" w:color="auto"/>
              <w:right w:val="nil"/>
            </w:tcBorders>
            <w:shd w:val="clear" w:color="auto" w:fill="auto"/>
            <w:vAlign w:val="center"/>
            <w:hideMark/>
          </w:tcPr>
          <w:p w14:paraId="56B864D4"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08" w:type="dxa"/>
            <w:tcBorders>
              <w:top w:val="nil"/>
              <w:left w:val="nil"/>
              <w:bottom w:val="single" w:sz="4" w:space="0" w:color="auto"/>
              <w:right w:val="nil"/>
            </w:tcBorders>
            <w:shd w:val="clear" w:color="auto" w:fill="auto"/>
            <w:vAlign w:val="center"/>
            <w:hideMark/>
          </w:tcPr>
          <w:p w14:paraId="7B0104D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34" w:type="dxa"/>
            <w:tcBorders>
              <w:top w:val="nil"/>
              <w:left w:val="nil"/>
              <w:bottom w:val="single" w:sz="4" w:space="0" w:color="auto"/>
              <w:right w:val="nil"/>
            </w:tcBorders>
            <w:shd w:val="clear" w:color="auto" w:fill="auto"/>
            <w:vAlign w:val="center"/>
            <w:hideMark/>
          </w:tcPr>
          <w:p w14:paraId="71236E31"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r>
      <w:tr w:rsidR="00E436AA" w:rsidRPr="00E436AA" w14:paraId="379945AA"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00FF025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Log likelihood</w:t>
            </w:r>
          </w:p>
        </w:tc>
        <w:tc>
          <w:tcPr>
            <w:tcW w:w="1160" w:type="dxa"/>
            <w:tcBorders>
              <w:top w:val="nil"/>
              <w:left w:val="nil"/>
              <w:bottom w:val="single" w:sz="4" w:space="0" w:color="auto"/>
              <w:right w:val="nil"/>
            </w:tcBorders>
            <w:shd w:val="clear" w:color="auto" w:fill="auto"/>
            <w:vAlign w:val="center"/>
            <w:hideMark/>
          </w:tcPr>
          <w:p w14:paraId="520A4CC7"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-14141.17</w:t>
            </w:r>
          </w:p>
        </w:tc>
        <w:tc>
          <w:tcPr>
            <w:tcW w:w="1108" w:type="dxa"/>
            <w:tcBorders>
              <w:top w:val="nil"/>
              <w:left w:val="nil"/>
              <w:bottom w:val="single" w:sz="4" w:space="0" w:color="auto"/>
              <w:right w:val="nil"/>
            </w:tcBorders>
            <w:shd w:val="clear" w:color="auto" w:fill="auto"/>
            <w:vAlign w:val="center"/>
            <w:hideMark/>
          </w:tcPr>
          <w:p w14:paraId="7030417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-13775.1</w:t>
            </w:r>
          </w:p>
        </w:tc>
        <w:tc>
          <w:tcPr>
            <w:tcW w:w="1134" w:type="dxa"/>
            <w:tcBorders>
              <w:top w:val="nil"/>
              <w:left w:val="nil"/>
              <w:bottom w:val="single" w:sz="4" w:space="0" w:color="auto"/>
              <w:right w:val="nil"/>
            </w:tcBorders>
            <w:shd w:val="clear" w:color="auto" w:fill="auto"/>
            <w:vAlign w:val="center"/>
            <w:hideMark/>
          </w:tcPr>
          <w:p w14:paraId="064C4900"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-13763.7</w:t>
            </w:r>
          </w:p>
        </w:tc>
      </w:tr>
      <w:tr w:rsidR="00E436AA" w:rsidRPr="00E436AA" w14:paraId="7EE8D57B" w14:textId="77777777" w:rsidTr="009C780A">
        <w:trPr>
          <w:trHeight w:val="288"/>
        </w:trPr>
        <w:tc>
          <w:tcPr>
            <w:tcW w:w="4395" w:type="dxa"/>
            <w:tcBorders>
              <w:top w:val="nil"/>
              <w:left w:val="nil"/>
              <w:bottom w:val="nil"/>
              <w:right w:val="nil"/>
            </w:tcBorders>
            <w:shd w:val="clear" w:color="auto" w:fill="auto"/>
            <w:noWrap/>
            <w:vAlign w:val="center"/>
            <w:hideMark/>
          </w:tcPr>
          <w:p w14:paraId="0E125B3C"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r w:rsidRPr="00E436AA">
              <w:rPr>
                <w:rFonts w:ascii="Times New Roman" w:eastAsia="Times New Roman" w:hAnsi="Times New Roman" w:cs="Times New Roman"/>
                <w:color w:val="000000"/>
                <w:sz w:val="20"/>
                <w:szCs w:val="20"/>
                <w:lang w:val="en-US" w:eastAsia="en-GB"/>
              </w:rPr>
              <w:t>* p&lt;0.05, + p&lt;0.10; (two-tailed test).</w:t>
            </w:r>
          </w:p>
        </w:tc>
        <w:tc>
          <w:tcPr>
            <w:tcW w:w="1160" w:type="dxa"/>
            <w:tcBorders>
              <w:top w:val="nil"/>
              <w:left w:val="nil"/>
              <w:bottom w:val="nil"/>
              <w:right w:val="nil"/>
            </w:tcBorders>
            <w:shd w:val="clear" w:color="auto" w:fill="auto"/>
            <w:noWrap/>
            <w:vAlign w:val="bottom"/>
            <w:hideMark/>
          </w:tcPr>
          <w:p w14:paraId="7142C36B"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294FC9AC"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F8913D"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r w:rsidR="00E436AA" w:rsidRPr="00E436AA" w14:paraId="5D6272E5" w14:textId="77777777" w:rsidTr="009C780A">
        <w:trPr>
          <w:trHeight w:val="288"/>
        </w:trPr>
        <w:tc>
          <w:tcPr>
            <w:tcW w:w="4395" w:type="dxa"/>
            <w:tcBorders>
              <w:top w:val="nil"/>
              <w:left w:val="nil"/>
              <w:bottom w:val="nil"/>
              <w:right w:val="nil"/>
            </w:tcBorders>
            <w:shd w:val="clear" w:color="auto" w:fill="auto"/>
            <w:noWrap/>
            <w:vAlign w:val="center"/>
            <w:hideMark/>
          </w:tcPr>
          <w:p w14:paraId="4552C77E"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r w:rsidRPr="00E436AA">
              <w:rPr>
                <w:rFonts w:ascii="Times New Roman" w:eastAsia="Times New Roman" w:hAnsi="Times New Roman" w:cs="Times New Roman"/>
                <w:i/>
                <w:iCs/>
                <w:color w:val="000000"/>
                <w:sz w:val="20"/>
                <w:szCs w:val="20"/>
                <w:lang w:val="en-US" w:eastAsia="en-GB"/>
              </w:rPr>
              <w:t xml:space="preserve">Sources: 1VOP (2015), COA (2015). </w:t>
            </w:r>
          </w:p>
        </w:tc>
        <w:tc>
          <w:tcPr>
            <w:tcW w:w="1160" w:type="dxa"/>
            <w:tcBorders>
              <w:top w:val="nil"/>
              <w:left w:val="nil"/>
              <w:bottom w:val="nil"/>
              <w:right w:val="nil"/>
            </w:tcBorders>
            <w:shd w:val="clear" w:color="auto" w:fill="auto"/>
            <w:noWrap/>
            <w:vAlign w:val="bottom"/>
            <w:hideMark/>
          </w:tcPr>
          <w:p w14:paraId="13BC17B3"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31E5E939"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C30F637"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rFonts w:ascii="Times New Roman" w:hAnsi="Times New Roman" w:cs="Times New Roman"/>
          <w:b/>
        </w:rPr>
      </w:pPr>
      <w:r>
        <w:rPr>
          <w:rFonts w:ascii="Times New Roman" w:hAnsi="Times New Roman" w:cs="Times New Roman"/>
          <w:b/>
        </w:rPr>
        <w:br w:type="page"/>
      </w:r>
    </w:p>
    <w:p w14:paraId="6FC0A958" w14:textId="77777777" w:rsidR="00E436AA" w:rsidRDefault="00E436AA">
      <w:pPr>
        <w:rPr>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1E632869"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w:t>
            </w:r>
            <w:r w:rsidR="00E436AA">
              <w:rPr>
                <w:rFonts w:ascii="Times New Roman" w:eastAsia="Times New Roman" w:hAnsi="Times New Roman" w:cs="Times New Roman"/>
                <w:b/>
                <w:sz w:val="20"/>
                <w:szCs w:val="20"/>
                <w:lang w:eastAsia="en-US"/>
              </w:rPr>
              <w:t>2</w:t>
            </w:r>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Notes: Right wing: VVD, CDA and SGP; Anti-establishment: SP; Other parties: PVDA, D66, CU, GL, PvdD,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(Bakker et al., 2015).</w:t>
      </w:r>
    </w:p>
    <w:p w14:paraId="22943950" w14:textId="77777777" w:rsidR="009653B4" w:rsidRDefault="009653B4">
      <w:pPr>
        <w:rPr>
          <w:rFonts w:ascii="Times New Roman" w:hAnsi="Times New Roman" w:cs="Times New Roman"/>
          <w:szCs w:val="24"/>
        </w:rPr>
        <w:sectPr w:rsidR="009653B4">
          <w:footerReference w:type="default" r:id="rId18"/>
          <w:pgSz w:w="11906" w:h="16838"/>
          <w:pgMar w:top="1418" w:right="1418" w:bottom="1418" w:left="1418" w:header="0" w:footer="709" w:gutter="0"/>
          <w:cols w:space="720"/>
          <w:formProt w:val="0"/>
          <w:docGrid w:linePitch="360" w:charSpace="4096"/>
        </w:sectPr>
      </w:pPr>
    </w:p>
    <w:tbl>
      <w:tblPr>
        <w:tblW w:w="13093" w:type="dxa"/>
        <w:tblLayout w:type="fixed"/>
        <w:tblLook w:val="04A0" w:firstRow="1" w:lastRow="0" w:firstColumn="1" w:lastColumn="0" w:noHBand="0" w:noVBand="1"/>
      </w:tblPr>
      <w:tblGrid>
        <w:gridCol w:w="1700"/>
        <w:gridCol w:w="1418"/>
        <w:gridCol w:w="460"/>
        <w:gridCol w:w="1381"/>
        <w:gridCol w:w="500"/>
        <w:gridCol w:w="1201"/>
        <w:gridCol w:w="962"/>
        <w:gridCol w:w="883"/>
        <w:gridCol w:w="963"/>
        <w:gridCol w:w="1022"/>
        <w:gridCol w:w="820"/>
        <w:gridCol w:w="1023"/>
        <w:gridCol w:w="760"/>
      </w:tblGrid>
      <w:tr w:rsidR="003B550F" w:rsidRPr="003B550F" w14:paraId="6F29D517" w14:textId="77777777" w:rsidTr="009C780A">
        <w:trPr>
          <w:trHeight w:val="300"/>
        </w:trPr>
        <w:tc>
          <w:tcPr>
            <w:tcW w:w="13093" w:type="dxa"/>
            <w:gridSpan w:val="13"/>
            <w:tcBorders>
              <w:top w:val="nil"/>
              <w:left w:val="nil"/>
              <w:bottom w:val="single" w:sz="8" w:space="0" w:color="000000"/>
              <w:right w:val="nil"/>
            </w:tcBorders>
            <w:shd w:val="clear" w:color="auto" w:fill="auto"/>
            <w:vAlign w:val="center"/>
            <w:hideMark/>
          </w:tcPr>
          <w:p w14:paraId="3C2193A4" w14:textId="77777777" w:rsidR="003B550F" w:rsidRPr="003B550F" w:rsidRDefault="003B550F" w:rsidP="003B550F">
            <w:pPr>
              <w:spacing w:line="240" w:lineRule="auto"/>
              <w:rPr>
                <w:rFonts w:ascii="Times New Roman" w:eastAsia="Times New Roman" w:hAnsi="Times New Roman" w:cs="Times New Roman"/>
                <w:b/>
                <w:bCs/>
                <w:color w:val="000000"/>
                <w:sz w:val="20"/>
                <w:szCs w:val="20"/>
                <w:lang w:eastAsia="en-GB"/>
              </w:rPr>
            </w:pPr>
            <w:r w:rsidRPr="003B550F">
              <w:rPr>
                <w:rFonts w:ascii="Times New Roman" w:eastAsia="Times New Roman" w:hAnsi="Times New Roman" w:cs="Times New Roman"/>
                <w:b/>
                <w:bCs/>
                <w:color w:val="000000"/>
                <w:sz w:val="20"/>
                <w:szCs w:val="20"/>
                <w:lang w:eastAsia="en-GB"/>
              </w:rPr>
              <w:lastRenderedPageBreak/>
              <w:t>Table A3.</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p>
        </w:tc>
      </w:tr>
      <w:tr w:rsidR="003B550F" w:rsidRPr="003B550F" w14:paraId="546126CA" w14:textId="77777777" w:rsidTr="009C780A">
        <w:trPr>
          <w:trHeight w:val="528"/>
        </w:trPr>
        <w:tc>
          <w:tcPr>
            <w:tcW w:w="1700" w:type="dxa"/>
            <w:tcBorders>
              <w:top w:val="single" w:sz="8" w:space="0" w:color="000000"/>
              <w:left w:val="nil"/>
              <w:bottom w:val="single" w:sz="4" w:space="0" w:color="auto"/>
              <w:right w:val="nil"/>
            </w:tcBorders>
            <w:shd w:val="clear" w:color="auto" w:fill="auto"/>
            <w:vAlign w:val="center"/>
            <w:hideMark/>
          </w:tcPr>
          <w:p w14:paraId="32E0BD61" w14:textId="77777777" w:rsidR="003B550F" w:rsidRPr="003B550F" w:rsidRDefault="003B550F" w:rsidP="003B550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878" w:type="dxa"/>
            <w:gridSpan w:val="2"/>
            <w:tcBorders>
              <w:top w:val="single" w:sz="8" w:space="0" w:color="000000"/>
              <w:left w:val="nil"/>
              <w:bottom w:val="single" w:sz="4" w:space="0" w:color="auto"/>
              <w:right w:val="nil"/>
            </w:tcBorders>
            <w:shd w:val="clear" w:color="auto" w:fill="auto"/>
            <w:vAlign w:val="center"/>
            <w:hideMark/>
          </w:tcPr>
          <w:p w14:paraId="72CE0CF9"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Original estimates</w:t>
            </w:r>
          </w:p>
        </w:tc>
        <w:tc>
          <w:tcPr>
            <w:tcW w:w="1881" w:type="dxa"/>
            <w:gridSpan w:val="2"/>
            <w:tcBorders>
              <w:top w:val="single" w:sz="8" w:space="0" w:color="000000"/>
              <w:left w:val="nil"/>
              <w:bottom w:val="single" w:sz="4" w:space="0" w:color="auto"/>
              <w:right w:val="nil"/>
            </w:tcBorders>
            <w:shd w:val="clear" w:color="auto" w:fill="auto"/>
            <w:vAlign w:val="center"/>
            <w:hideMark/>
          </w:tcPr>
          <w:p w14:paraId="65D4AB62"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time heterogeneity in exposure to asylum seekers in crisis ASC</w:t>
            </w:r>
          </w:p>
        </w:tc>
        <w:tc>
          <w:tcPr>
            <w:tcW w:w="2163" w:type="dxa"/>
            <w:gridSpan w:val="2"/>
            <w:tcBorders>
              <w:top w:val="single" w:sz="8" w:space="0" w:color="000000"/>
              <w:left w:val="nil"/>
              <w:bottom w:val="single" w:sz="4" w:space="0" w:color="auto"/>
              <w:right w:val="nil"/>
            </w:tcBorders>
            <w:shd w:val="clear" w:color="auto" w:fill="auto"/>
            <w:vAlign w:val="center"/>
            <w:hideMark/>
          </w:tcPr>
          <w:p w14:paraId="2ABFC36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controlling for days crisis ASC were used</w:t>
            </w:r>
          </w:p>
        </w:tc>
        <w:tc>
          <w:tcPr>
            <w:tcW w:w="1846" w:type="dxa"/>
            <w:gridSpan w:val="2"/>
            <w:tcBorders>
              <w:top w:val="single" w:sz="8" w:space="0" w:color="000000"/>
              <w:left w:val="nil"/>
              <w:bottom w:val="single" w:sz="4" w:space="0" w:color="auto"/>
              <w:right w:val="nil"/>
            </w:tcBorders>
            <w:shd w:val="clear" w:color="auto" w:fill="auto"/>
            <w:vAlign w:val="center"/>
            <w:hideMark/>
          </w:tcPr>
          <w:p w14:paraId="19B89A2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binarization of exposure measures</w:t>
            </w:r>
          </w:p>
        </w:tc>
        <w:tc>
          <w:tcPr>
            <w:tcW w:w="1842" w:type="dxa"/>
            <w:gridSpan w:val="2"/>
            <w:tcBorders>
              <w:top w:val="single" w:sz="8" w:space="0" w:color="000000"/>
              <w:left w:val="nil"/>
              <w:bottom w:val="single" w:sz="4" w:space="0" w:color="auto"/>
              <w:right w:val="nil"/>
            </w:tcBorders>
            <w:shd w:val="clear" w:color="auto" w:fill="auto"/>
            <w:vAlign w:val="center"/>
            <w:hideMark/>
          </w:tcPr>
          <w:p w14:paraId="59FF233C" w14:textId="78EA651C" w:rsidR="003B550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weighted</w:t>
            </w:r>
            <w:r w:rsidR="003B550F" w:rsidRPr="003B550F">
              <w:rPr>
                <w:rFonts w:ascii="Times New Roman" w:eastAsia="Times New Roman" w:hAnsi="Times New Roman" w:cs="Times New Roman"/>
                <w:color w:val="000000"/>
                <w:sz w:val="20"/>
                <w:szCs w:val="20"/>
                <w:lang w:eastAsia="en-GB"/>
              </w:rPr>
              <w:t xml:space="preserve"> sample</w:t>
            </w:r>
          </w:p>
        </w:tc>
        <w:tc>
          <w:tcPr>
            <w:tcW w:w="1783" w:type="dxa"/>
            <w:gridSpan w:val="2"/>
            <w:tcBorders>
              <w:top w:val="single" w:sz="8" w:space="0" w:color="000000"/>
              <w:left w:val="nil"/>
              <w:bottom w:val="single" w:sz="4" w:space="0" w:color="auto"/>
              <w:right w:val="nil"/>
            </w:tcBorders>
            <w:shd w:val="clear" w:color="auto" w:fill="auto"/>
            <w:vAlign w:val="center"/>
            <w:hideMark/>
          </w:tcPr>
          <w:p w14:paraId="2BF796CE" w14:textId="28C0AB29" w:rsidR="003B550F" w:rsidRPr="003B550F" w:rsidRDefault="00B2184F" w:rsidP="003B550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matched</w:t>
            </w:r>
            <w:r w:rsidR="003B550F" w:rsidRPr="003B550F">
              <w:rPr>
                <w:rFonts w:ascii="Times New Roman" w:eastAsia="Times New Roman" w:hAnsi="Times New Roman" w:cs="Times New Roman"/>
                <w:color w:val="000000"/>
                <w:sz w:val="20"/>
                <w:szCs w:val="20"/>
                <w:lang w:eastAsia="en-GB"/>
              </w:rPr>
              <w:t xml:space="preserve"> sample</w:t>
            </w:r>
          </w:p>
        </w:tc>
      </w:tr>
      <w:tr w:rsidR="00B2184F" w:rsidRPr="003B550F" w14:paraId="33E5ACBC" w14:textId="77777777" w:rsidTr="009C780A">
        <w:trPr>
          <w:trHeight w:val="528"/>
        </w:trPr>
        <w:tc>
          <w:tcPr>
            <w:tcW w:w="1700" w:type="dxa"/>
            <w:tcBorders>
              <w:top w:val="nil"/>
              <w:left w:val="nil"/>
              <w:bottom w:val="nil"/>
              <w:right w:val="nil"/>
            </w:tcBorders>
            <w:shd w:val="clear" w:color="auto" w:fill="auto"/>
            <w:vAlign w:val="center"/>
            <w:hideMark/>
          </w:tcPr>
          <w:p w14:paraId="2E19F7F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Wave 2 (wave 1 = ref.)</w:t>
            </w:r>
          </w:p>
        </w:tc>
        <w:tc>
          <w:tcPr>
            <w:tcW w:w="1418" w:type="dxa"/>
            <w:tcBorders>
              <w:top w:val="nil"/>
              <w:left w:val="nil"/>
              <w:bottom w:val="nil"/>
              <w:right w:val="nil"/>
            </w:tcBorders>
            <w:shd w:val="clear" w:color="auto" w:fill="auto"/>
            <w:vAlign w:val="center"/>
            <w:hideMark/>
          </w:tcPr>
          <w:p w14:paraId="354982E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1.084</w:t>
            </w:r>
          </w:p>
        </w:tc>
        <w:tc>
          <w:tcPr>
            <w:tcW w:w="460" w:type="dxa"/>
            <w:tcBorders>
              <w:top w:val="nil"/>
              <w:left w:val="nil"/>
              <w:bottom w:val="nil"/>
              <w:right w:val="nil"/>
            </w:tcBorders>
            <w:shd w:val="clear" w:color="auto" w:fill="auto"/>
            <w:vAlign w:val="center"/>
            <w:hideMark/>
          </w:tcPr>
          <w:p w14:paraId="602F09F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079F32B6" w14:textId="735554F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w:t>
            </w:r>
            <w:r>
              <w:rPr>
                <w:rFonts w:ascii="Times New Roman" w:eastAsia="Times New Roman" w:hAnsi="Times New Roman" w:cs="Times New Roman"/>
                <w:color w:val="000000"/>
                <w:sz w:val="20"/>
                <w:szCs w:val="20"/>
                <w:lang w:eastAsia="en-GB"/>
              </w:rPr>
              <w:t>00</w:t>
            </w:r>
          </w:p>
        </w:tc>
        <w:tc>
          <w:tcPr>
            <w:tcW w:w="500" w:type="dxa"/>
            <w:tcBorders>
              <w:top w:val="nil"/>
              <w:left w:val="nil"/>
              <w:bottom w:val="nil"/>
              <w:right w:val="nil"/>
            </w:tcBorders>
            <w:shd w:val="clear" w:color="auto" w:fill="auto"/>
            <w:vAlign w:val="center"/>
            <w:hideMark/>
          </w:tcPr>
          <w:p w14:paraId="0169370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3C6FCE6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1.099</w:t>
            </w:r>
          </w:p>
        </w:tc>
        <w:tc>
          <w:tcPr>
            <w:tcW w:w="962" w:type="dxa"/>
            <w:tcBorders>
              <w:top w:val="nil"/>
              <w:left w:val="nil"/>
              <w:bottom w:val="nil"/>
              <w:right w:val="nil"/>
            </w:tcBorders>
            <w:shd w:val="clear" w:color="auto" w:fill="auto"/>
            <w:vAlign w:val="center"/>
            <w:hideMark/>
          </w:tcPr>
          <w:p w14:paraId="284DD8E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D86DD8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1.112</w:t>
            </w:r>
          </w:p>
        </w:tc>
        <w:tc>
          <w:tcPr>
            <w:tcW w:w="963" w:type="dxa"/>
            <w:tcBorders>
              <w:top w:val="nil"/>
              <w:left w:val="nil"/>
              <w:bottom w:val="nil"/>
              <w:right w:val="nil"/>
            </w:tcBorders>
            <w:shd w:val="clear" w:color="auto" w:fill="auto"/>
            <w:vAlign w:val="center"/>
            <w:hideMark/>
          </w:tcPr>
          <w:p w14:paraId="49EE369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52B082C3" w14:textId="40FACF3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1.157</w:t>
            </w:r>
          </w:p>
        </w:tc>
        <w:tc>
          <w:tcPr>
            <w:tcW w:w="820" w:type="dxa"/>
            <w:tcBorders>
              <w:top w:val="nil"/>
              <w:left w:val="nil"/>
              <w:bottom w:val="nil"/>
              <w:right w:val="nil"/>
            </w:tcBorders>
            <w:shd w:val="clear" w:color="auto" w:fill="auto"/>
            <w:vAlign w:val="center"/>
            <w:hideMark/>
          </w:tcPr>
          <w:p w14:paraId="5895591E" w14:textId="5FFD292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488AB69" w14:textId="1FBEFED2"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0.96</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A24E15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4A9878DD" w14:textId="77777777" w:rsidTr="009C780A">
        <w:trPr>
          <w:trHeight w:val="288"/>
        </w:trPr>
        <w:tc>
          <w:tcPr>
            <w:tcW w:w="1700" w:type="dxa"/>
            <w:tcBorders>
              <w:top w:val="nil"/>
              <w:left w:val="nil"/>
              <w:bottom w:val="nil"/>
              <w:right w:val="nil"/>
            </w:tcBorders>
            <w:shd w:val="clear" w:color="auto" w:fill="auto"/>
            <w:vAlign w:val="center"/>
            <w:hideMark/>
          </w:tcPr>
          <w:p w14:paraId="0D2071E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0BD8674" w14:textId="3B9A48E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1DBCF1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8A42249" w14:textId="7A48499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6BC4134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C244C94" w14:textId="412242E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79AB62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054C22E9" w14:textId="7E54AC3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54E4059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AB7F7A8" w14:textId="1B0C0B5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0.101</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EA4B489"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FAEB0B4" w14:textId="44BF060D"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0.191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4BBDC76D"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091E393" w14:textId="77777777" w:rsidTr="009C780A">
        <w:trPr>
          <w:trHeight w:val="792"/>
        </w:trPr>
        <w:tc>
          <w:tcPr>
            <w:tcW w:w="1700" w:type="dxa"/>
            <w:tcBorders>
              <w:top w:val="nil"/>
              <w:left w:val="nil"/>
              <w:bottom w:val="nil"/>
              <w:right w:val="nil"/>
            </w:tcBorders>
            <w:shd w:val="clear" w:color="auto" w:fill="auto"/>
            <w:vAlign w:val="center"/>
            <w:hideMark/>
          </w:tcPr>
          <w:p w14:paraId="56618F1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regular ASC </w:t>
            </w:r>
          </w:p>
        </w:tc>
        <w:tc>
          <w:tcPr>
            <w:tcW w:w="1418" w:type="dxa"/>
            <w:tcBorders>
              <w:top w:val="nil"/>
              <w:left w:val="nil"/>
              <w:bottom w:val="nil"/>
              <w:right w:val="nil"/>
            </w:tcBorders>
            <w:shd w:val="clear" w:color="auto" w:fill="auto"/>
            <w:vAlign w:val="center"/>
            <w:hideMark/>
          </w:tcPr>
          <w:p w14:paraId="77BAAF1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460" w:type="dxa"/>
            <w:tcBorders>
              <w:top w:val="nil"/>
              <w:left w:val="nil"/>
              <w:bottom w:val="nil"/>
              <w:right w:val="nil"/>
            </w:tcBorders>
            <w:shd w:val="clear" w:color="auto" w:fill="auto"/>
            <w:vAlign w:val="center"/>
            <w:hideMark/>
          </w:tcPr>
          <w:p w14:paraId="4FDC8B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5AE1A976" w14:textId="4EF3F36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500" w:type="dxa"/>
            <w:tcBorders>
              <w:top w:val="nil"/>
              <w:left w:val="nil"/>
              <w:bottom w:val="nil"/>
              <w:right w:val="nil"/>
            </w:tcBorders>
            <w:shd w:val="clear" w:color="auto" w:fill="auto"/>
            <w:vAlign w:val="center"/>
            <w:hideMark/>
          </w:tcPr>
          <w:p w14:paraId="1E2EF18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9F4A3D5" w14:textId="212FD11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0.01</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093DE96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730427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-0.415</w:t>
            </w:r>
          </w:p>
        </w:tc>
        <w:tc>
          <w:tcPr>
            <w:tcW w:w="963" w:type="dxa"/>
            <w:tcBorders>
              <w:top w:val="nil"/>
              <w:left w:val="nil"/>
              <w:bottom w:val="nil"/>
              <w:right w:val="nil"/>
            </w:tcBorders>
            <w:shd w:val="clear" w:color="auto" w:fill="auto"/>
            <w:vAlign w:val="center"/>
            <w:hideMark/>
          </w:tcPr>
          <w:p w14:paraId="01731A4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37C445CD" w14:textId="07F49F2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FB696C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1AC406CC" w14:textId="1E8A489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0.004</w:t>
            </w:r>
          </w:p>
        </w:tc>
        <w:tc>
          <w:tcPr>
            <w:tcW w:w="760" w:type="dxa"/>
            <w:tcBorders>
              <w:top w:val="nil"/>
              <w:left w:val="nil"/>
              <w:bottom w:val="nil"/>
              <w:right w:val="nil"/>
            </w:tcBorders>
            <w:shd w:val="clear" w:color="auto" w:fill="auto"/>
            <w:vAlign w:val="center"/>
            <w:hideMark/>
          </w:tcPr>
          <w:p w14:paraId="6D458F2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D821802" w14:textId="77777777" w:rsidTr="009C780A">
        <w:trPr>
          <w:trHeight w:val="288"/>
        </w:trPr>
        <w:tc>
          <w:tcPr>
            <w:tcW w:w="1700" w:type="dxa"/>
            <w:tcBorders>
              <w:top w:val="nil"/>
              <w:left w:val="nil"/>
              <w:bottom w:val="nil"/>
              <w:right w:val="nil"/>
            </w:tcBorders>
            <w:shd w:val="clear" w:color="auto" w:fill="auto"/>
            <w:vAlign w:val="center"/>
            <w:hideMark/>
          </w:tcPr>
          <w:p w14:paraId="17D44390"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4530B7E4" w14:textId="12E06AC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90B71B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4716ECD9" w14:textId="0EEC111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589197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7A30C3B" w14:textId="69E9580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1518DBA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75B01DB6" w14:textId="06F67B0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0.512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0070D33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0363C7D1" w14:textId="3432B74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0.053</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5F54072"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4CB61822" w14:textId="0BD1C8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0.009</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00C8AC2E"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4A5C0AB8" w14:textId="77777777" w:rsidTr="009C780A">
        <w:trPr>
          <w:trHeight w:val="792"/>
        </w:trPr>
        <w:tc>
          <w:tcPr>
            <w:tcW w:w="1700" w:type="dxa"/>
            <w:tcBorders>
              <w:top w:val="nil"/>
              <w:left w:val="nil"/>
              <w:bottom w:val="nil"/>
              <w:right w:val="nil"/>
            </w:tcBorders>
            <w:shd w:val="clear" w:color="auto" w:fill="auto"/>
            <w:vAlign w:val="center"/>
            <w:hideMark/>
          </w:tcPr>
          <w:p w14:paraId="72DFE08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Exposure to asylum seekers in temporary ASC</w:t>
            </w:r>
          </w:p>
        </w:tc>
        <w:tc>
          <w:tcPr>
            <w:tcW w:w="1418" w:type="dxa"/>
            <w:tcBorders>
              <w:top w:val="nil"/>
              <w:left w:val="nil"/>
              <w:bottom w:val="nil"/>
              <w:right w:val="nil"/>
            </w:tcBorders>
            <w:shd w:val="clear" w:color="auto" w:fill="auto"/>
            <w:vAlign w:val="center"/>
            <w:hideMark/>
          </w:tcPr>
          <w:p w14:paraId="11B4FA7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0.061</w:t>
            </w:r>
          </w:p>
        </w:tc>
        <w:tc>
          <w:tcPr>
            <w:tcW w:w="460" w:type="dxa"/>
            <w:tcBorders>
              <w:top w:val="nil"/>
              <w:left w:val="nil"/>
              <w:bottom w:val="nil"/>
              <w:right w:val="nil"/>
            </w:tcBorders>
            <w:shd w:val="clear" w:color="auto" w:fill="auto"/>
            <w:vAlign w:val="center"/>
            <w:hideMark/>
          </w:tcPr>
          <w:p w14:paraId="66FA571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2CEAEFDC" w14:textId="1DABB078"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500" w:type="dxa"/>
            <w:tcBorders>
              <w:top w:val="nil"/>
              <w:left w:val="nil"/>
              <w:bottom w:val="nil"/>
              <w:right w:val="nil"/>
            </w:tcBorders>
            <w:shd w:val="clear" w:color="auto" w:fill="auto"/>
            <w:vAlign w:val="center"/>
            <w:hideMark/>
          </w:tcPr>
          <w:p w14:paraId="4C0085B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4B17940D" w14:textId="3B3F36A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6297A23E"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E38177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0.503</w:t>
            </w:r>
          </w:p>
        </w:tc>
        <w:tc>
          <w:tcPr>
            <w:tcW w:w="963" w:type="dxa"/>
            <w:tcBorders>
              <w:top w:val="nil"/>
              <w:left w:val="nil"/>
              <w:bottom w:val="nil"/>
              <w:right w:val="nil"/>
            </w:tcBorders>
            <w:shd w:val="clear" w:color="auto" w:fill="auto"/>
            <w:vAlign w:val="center"/>
            <w:hideMark/>
          </w:tcPr>
          <w:p w14:paraId="78E8FC2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1D1D7E58" w14:textId="115A338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0.152</w:t>
            </w:r>
          </w:p>
        </w:tc>
        <w:tc>
          <w:tcPr>
            <w:tcW w:w="820" w:type="dxa"/>
            <w:tcBorders>
              <w:top w:val="nil"/>
              <w:left w:val="nil"/>
              <w:bottom w:val="nil"/>
              <w:right w:val="nil"/>
            </w:tcBorders>
            <w:shd w:val="clear" w:color="auto" w:fill="auto"/>
            <w:vAlign w:val="center"/>
            <w:hideMark/>
          </w:tcPr>
          <w:p w14:paraId="0F84AF4B" w14:textId="2A0C7B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04581FF" w14:textId="16861664"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0.066</w:t>
            </w:r>
          </w:p>
        </w:tc>
        <w:tc>
          <w:tcPr>
            <w:tcW w:w="760" w:type="dxa"/>
            <w:tcBorders>
              <w:top w:val="nil"/>
              <w:left w:val="nil"/>
              <w:bottom w:val="nil"/>
              <w:right w:val="nil"/>
            </w:tcBorders>
            <w:shd w:val="clear" w:color="auto" w:fill="auto"/>
            <w:vAlign w:val="center"/>
            <w:hideMark/>
          </w:tcPr>
          <w:p w14:paraId="359904DB" w14:textId="2B9A8ADE"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4F8981B1" w14:textId="77777777" w:rsidTr="009C780A">
        <w:trPr>
          <w:trHeight w:val="288"/>
        </w:trPr>
        <w:tc>
          <w:tcPr>
            <w:tcW w:w="1700" w:type="dxa"/>
            <w:tcBorders>
              <w:top w:val="nil"/>
              <w:left w:val="nil"/>
              <w:bottom w:val="nil"/>
              <w:right w:val="nil"/>
            </w:tcBorders>
            <w:shd w:val="clear" w:color="auto" w:fill="auto"/>
            <w:vAlign w:val="center"/>
            <w:hideMark/>
          </w:tcPr>
          <w:p w14:paraId="48140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42875823" w14:textId="294A441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5D4D10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83C920" w14:textId="0C403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0AC7C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2DF3CEBA" w14:textId="6E902E2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D4E8BB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953A727" w14:textId="6B83AB4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0.642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94066C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26B29697" w14:textId="76A8C4DA"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C47D33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A7F56FF" w14:textId="2729CFF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0.07</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6239694C"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053D785C" w14:textId="77777777" w:rsidTr="009C780A">
        <w:trPr>
          <w:trHeight w:val="528"/>
        </w:trPr>
        <w:tc>
          <w:tcPr>
            <w:tcW w:w="1700" w:type="dxa"/>
            <w:tcBorders>
              <w:top w:val="nil"/>
              <w:left w:val="nil"/>
              <w:bottom w:val="nil"/>
              <w:right w:val="nil"/>
            </w:tcBorders>
            <w:shd w:val="clear" w:color="auto" w:fill="auto"/>
            <w:vAlign w:val="center"/>
            <w:hideMark/>
          </w:tcPr>
          <w:p w14:paraId="6941518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crisis ASC </w:t>
            </w:r>
          </w:p>
        </w:tc>
        <w:tc>
          <w:tcPr>
            <w:tcW w:w="1418" w:type="dxa"/>
            <w:tcBorders>
              <w:top w:val="nil"/>
              <w:left w:val="nil"/>
              <w:bottom w:val="nil"/>
              <w:right w:val="nil"/>
            </w:tcBorders>
            <w:shd w:val="clear" w:color="auto" w:fill="auto"/>
            <w:vAlign w:val="center"/>
            <w:hideMark/>
          </w:tcPr>
          <w:p w14:paraId="09E13C9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460" w:type="dxa"/>
            <w:tcBorders>
              <w:top w:val="nil"/>
              <w:left w:val="nil"/>
              <w:bottom w:val="nil"/>
              <w:right w:val="nil"/>
            </w:tcBorders>
            <w:shd w:val="clear" w:color="auto" w:fill="auto"/>
            <w:vAlign w:val="center"/>
            <w:hideMark/>
          </w:tcPr>
          <w:p w14:paraId="20DDA4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71F8C4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0.002</w:t>
            </w:r>
          </w:p>
        </w:tc>
        <w:tc>
          <w:tcPr>
            <w:tcW w:w="500" w:type="dxa"/>
            <w:tcBorders>
              <w:top w:val="nil"/>
              <w:left w:val="nil"/>
              <w:bottom w:val="nil"/>
              <w:right w:val="nil"/>
            </w:tcBorders>
            <w:shd w:val="clear" w:color="auto" w:fill="auto"/>
            <w:vAlign w:val="center"/>
            <w:hideMark/>
          </w:tcPr>
          <w:p w14:paraId="6F9589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6C715F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0.064</w:t>
            </w:r>
          </w:p>
        </w:tc>
        <w:tc>
          <w:tcPr>
            <w:tcW w:w="962" w:type="dxa"/>
            <w:tcBorders>
              <w:top w:val="nil"/>
              <w:left w:val="nil"/>
              <w:bottom w:val="nil"/>
              <w:right w:val="nil"/>
            </w:tcBorders>
            <w:shd w:val="clear" w:color="auto" w:fill="auto"/>
            <w:vAlign w:val="center"/>
            <w:hideMark/>
          </w:tcPr>
          <w:p w14:paraId="2EA24AB8"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w:t>
            </w:r>
          </w:p>
        </w:tc>
        <w:tc>
          <w:tcPr>
            <w:tcW w:w="883" w:type="dxa"/>
            <w:tcBorders>
              <w:top w:val="nil"/>
              <w:left w:val="nil"/>
              <w:bottom w:val="nil"/>
              <w:right w:val="nil"/>
            </w:tcBorders>
            <w:shd w:val="clear" w:color="auto" w:fill="auto"/>
            <w:vAlign w:val="center"/>
            <w:hideMark/>
          </w:tcPr>
          <w:p w14:paraId="23195235" w14:textId="06835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0.12</w:t>
            </w:r>
            <w:r>
              <w:rPr>
                <w:rFonts w:ascii="Times New Roman" w:eastAsia="Times New Roman" w:hAnsi="Times New Roman" w:cs="Times New Roman"/>
                <w:color w:val="000000"/>
                <w:sz w:val="20"/>
                <w:szCs w:val="20"/>
                <w:lang w:eastAsia="en-GB"/>
              </w:rPr>
              <w:t>0</w:t>
            </w:r>
          </w:p>
        </w:tc>
        <w:tc>
          <w:tcPr>
            <w:tcW w:w="963" w:type="dxa"/>
            <w:tcBorders>
              <w:top w:val="nil"/>
              <w:left w:val="nil"/>
              <w:bottom w:val="nil"/>
              <w:right w:val="nil"/>
            </w:tcBorders>
            <w:shd w:val="clear" w:color="auto" w:fill="auto"/>
            <w:vAlign w:val="center"/>
            <w:hideMark/>
          </w:tcPr>
          <w:p w14:paraId="1D737B2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7248F822" w14:textId="3D62CA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464368C" w14:textId="529DCA1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438D7EFD" w14:textId="7F44E67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0.035</w:t>
            </w:r>
          </w:p>
        </w:tc>
        <w:tc>
          <w:tcPr>
            <w:tcW w:w="760" w:type="dxa"/>
            <w:tcBorders>
              <w:top w:val="nil"/>
              <w:left w:val="nil"/>
              <w:bottom w:val="nil"/>
              <w:right w:val="nil"/>
            </w:tcBorders>
            <w:shd w:val="clear" w:color="auto" w:fill="auto"/>
            <w:vAlign w:val="center"/>
            <w:hideMark/>
          </w:tcPr>
          <w:p w14:paraId="264D799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1A4E838B" w14:textId="77777777" w:rsidTr="009C780A">
        <w:trPr>
          <w:trHeight w:val="288"/>
        </w:trPr>
        <w:tc>
          <w:tcPr>
            <w:tcW w:w="1700" w:type="dxa"/>
            <w:tcBorders>
              <w:top w:val="nil"/>
              <w:left w:val="nil"/>
              <w:bottom w:val="nil"/>
              <w:right w:val="nil"/>
            </w:tcBorders>
            <w:shd w:val="clear" w:color="auto" w:fill="auto"/>
            <w:vAlign w:val="center"/>
            <w:hideMark/>
          </w:tcPr>
          <w:p w14:paraId="223F1C3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6A2B408D" w14:textId="309DE3E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18584CB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0E8507F7" w14:textId="784B215C"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0.002</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208F5AA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694D2C4" w14:textId="02C2FDD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66681D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59010BD" w14:textId="08C546E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0.286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2DEF1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DDA5F92" w14:textId="5238ABE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0.020</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1D9141C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68952BAF" w14:textId="061C137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DB9C1D9"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6E199C80" w14:textId="77777777" w:rsidTr="009C780A">
        <w:trPr>
          <w:trHeight w:val="480"/>
        </w:trPr>
        <w:tc>
          <w:tcPr>
            <w:tcW w:w="1700" w:type="dxa"/>
            <w:tcBorders>
              <w:top w:val="nil"/>
              <w:left w:val="nil"/>
              <w:bottom w:val="nil"/>
              <w:right w:val="nil"/>
            </w:tcBorders>
            <w:shd w:val="clear" w:color="auto" w:fill="auto"/>
            <w:vAlign w:val="center"/>
            <w:hideMark/>
          </w:tcPr>
          <w:p w14:paraId="51191994"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Days crisis ASC were used</w:t>
            </w:r>
          </w:p>
        </w:tc>
        <w:tc>
          <w:tcPr>
            <w:tcW w:w="1418" w:type="dxa"/>
            <w:tcBorders>
              <w:top w:val="nil"/>
              <w:left w:val="nil"/>
              <w:bottom w:val="nil"/>
              <w:right w:val="nil"/>
            </w:tcBorders>
            <w:shd w:val="clear" w:color="auto" w:fill="auto"/>
            <w:vAlign w:val="center"/>
            <w:hideMark/>
          </w:tcPr>
          <w:p w14:paraId="4AF7117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460" w:type="dxa"/>
            <w:tcBorders>
              <w:top w:val="nil"/>
              <w:left w:val="nil"/>
              <w:bottom w:val="nil"/>
              <w:right w:val="nil"/>
            </w:tcBorders>
            <w:shd w:val="clear" w:color="auto" w:fill="auto"/>
            <w:vAlign w:val="center"/>
            <w:hideMark/>
          </w:tcPr>
          <w:p w14:paraId="0364EB4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51A1CFDD"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47B0346A"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4DD7A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-0.113</w:t>
            </w:r>
          </w:p>
        </w:tc>
        <w:tc>
          <w:tcPr>
            <w:tcW w:w="962" w:type="dxa"/>
            <w:tcBorders>
              <w:top w:val="nil"/>
              <w:left w:val="nil"/>
              <w:bottom w:val="nil"/>
              <w:right w:val="nil"/>
            </w:tcBorders>
            <w:shd w:val="clear" w:color="auto" w:fill="auto"/>
            <w:vAlign w:val="center"/>
            <w:hideMark/>
          </w:tcPr>
          <w:p w14:paraId="65F8537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02A5EC5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963" w:type="dxa"/>
            <w:tcBorders>
              <w:top w:val="nil"/>
              <w:left w:val="nil"/>
              <w:bottom w:val="nil"/>
              <w:right w:val="nil"/>
            </w:tcBorders>
            <w:shd w:val="clear" w:color="auto" w:fill="auto"/>
            <w:vAlign w:val="center"/>
            <w:hideMark/>
          </w:tcPr>
          <w:p w14:paraId="3269B594"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1C67CA08"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54BE688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27BCD1C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11C92EEB"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0B82A3A5" w14:textId="77777777" w:rsidTr="009C780A">
        <w:trPr>
          <w:trHeight w:val="288"/>
        </w:trPr>
        <w:tc>
          <w:tcPr>
            <w:tcW w:w="1700" w:type="dxa"/>
            <w:tcBorders>
              <w:top w:val="nil"/>
              <w:left w:val="nil"/>
              <w:bottom w:val="nil"/>
              <w:right w:val="nil"/>
            </w:tcBorders>
            <w:shd w:val="clear" w:color="auto" w:fill="auto"/>
            <w:vAlign w:val="center"/>
            <w:hideMark/>
          </w:tcPr>
          <w:p w14:paraId="6795BE0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76A70E97"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460" w:type="dxa"/>
            <w:tcBorders>
              <w:top w:val="nil"/>
              <w:left w:val="nil"/>
              <w:bottom w:val="nil"/>
              <w:right w:val="nil"/>
            </w:tcBorders>
            <w:shd w:val="clear" w:color="auto" w:fill="auto"/>
            <w:vAlign w:val="center"/>
            <w:hideMark/>
          </w:tcPr>
          <w:p w14:paraId="01E7BC15"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3227239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228DD112"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359A6F44" w14:textId="0F2FF4B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0.043</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0AB416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4F79FCB"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
          <w:p w14:paraId="6ABA171F"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0015E68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633A13A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4610A724"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07E8DD68"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7E545890" w14:textId="77777777" w:rsidTr="009C780A">
        <w:trPr>
          <w:trHeight w:val="288"/>
        </w:trPr>
        <w:tc>
          <w:tcPr>
            <w:tcW w:w="1700" w:type="dxa"/>
            <w:tcBorders>
              <w:top w:val="nil"/>
              <w:left w:val="nil"/>
              <w:bottom w:val="nil"/>
              <w:right w:val="nil"/>
            </w:tcBorders>
            <w:shd w:val="clear" w:color="auto" w:fill="auto"/>
            <w:vAlign w:val="center"/>
            <w:hideMark/>
          </w:tcPr>
          <w:p w14:paraId="2DCCA1A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Threat</w:t>
            </w:r>
          </w:p>
        </w:tc>
        <w:tc>
          <w:tcPr>
            <w:tcW w:w="1418" w:type="dxa"/>
            <w:tcBorders>
              <w:top w:val="nil"/>
              <w:left w:val="nil"/>
              <w:bottom w:val="nil"/>
              <w:right w:val="nil"/>
            </w:tcBorders>
            <w:shd w:val="clear" w:color="auto" w:fill="auto"/>
            <w:vAlign w:val="center"/>
            <w:hideMark/>
          </w:tcPr>
          <w:p w14:paraId="1E62135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460" w:type="dxa"/>
            <w:tcBorders>
              <w:top w:val="nil"/>
              <w:left w:val="nil"/>
              <w:bottom w:val="nil"/>
              <w:right w:val="nil"/>
            </w:tcBorders>
            <w:shd w:val="clear" w:color="auto" w:fill="auto"/>
            <w:vAlign w:val="center"/>
            <w:hideMark/>
          </w:tcPr>
          <w:p w14:paraId="338C55E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29C9723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500" w:type="dxa"/>
            <w:tcBorders>
              <w:top w:val="nil"/>
              <w:left w:val="nil"/>
              <w:bottom w:val="nil"/>
              <w:right w:val="nil"/>
            </w:tcBorders>
            <w:shd w:val="clear" w:color="auto" w:fill="auto"/>
            <w:vAlign w:val="center"/>
            <w:hideMark/>
          </w:tcPr>
          <w:p w14:paraId="302E76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018114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0.264</w:t>
            </w:r>
          </w:p>
        </w:tc>
        <w:tc>
          <w:tcPr>
            <w:tcW w:w="962" w:type="dxa"/>
            <w:tcBorders>
              <w:top w:val="nil"/>
              <w:left w:val="nil"/>
              <w:bottom w:val="nil"/>
              <w:right w:val="nil"/>
            </w:tcBorders>
            <w:shd w:val="clear" w:color="auto" w:fill="auto"/>
            <w:vAlign w:val="center"/>
            <w:hideMark/>
          </w:tcPr>
          <w:p w14:paraId="4FFD40F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1B2B10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0.267</w:t>
            </w:r>
          </w:p>
        </w:tc>
        <w:tc>
          <w:tcPr>
            <w:tcW w:w="963" w:type="dxa"/>
            <w:tcBorders>
              <w:top w:val="nil"/>
              <w:left w:val="nil"/>
              <w:bottom w:val="nil"/>
              <w:right w:val="nil"/>
            </w:tcBorders>
            <w:shd w:val="clear" w:color="auto" w:fill="auto"/>
            <w:vAlign w:val="center"/>
            <w:hideMark/>
          </w:tcPr>
          <w:p w14:paraId="7F3E48A8"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1376638C" w14:textId="1B2F925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0.421</w:t>
            </w:r>
          </w:p>
        </w:tc>
        <w:tc>
          <w:tcPr>
            <w:tcW w:w="820" w:type="dxa"/>
            <w:tcBorders>
              <w:top w:val="nil"/>
              <w:left w:val="nil"/>
              <w:bottom w:val="nil"/>
              <w:right w:val="nil"/>
            </w:tcBorders>
            <w:shd w:val="clear" w:color="auto" w:fill="auto"/>
            <w:vAlign w:val="center"/>
            <w:hideMark/>
          </w:tcPr>
          <w:p w14:paraId="3FD5B7EB" w14:textId="70D13D5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04FD85D8" w14:textId="3B90A50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0.385</w:t>
            </w:r>
          </w:p>
        </w:tc>
        <w:tc>
          <w:tcPr>
            <w:tcW w:w="760" w:type="dxa"/>
            <w:tcBorders>
              <w:top w:val="nil"/>
              <w:left w:val="nil"/>
              <w:bottom w:val="nil"/>
              <w:right w:val="nil"/>
            </w:tcBorders>
            <w:shd w:val="clear" w:color="auto" w:fill="auto"/>
            <w:vAlign w:val="center"/>
            <w:hideMark/>
          </w:tcPr>
          <w:p w14:paraId="0D047049" w14:textId="1A00976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B2184F" w:rsidRPr="003B550F" w14:paraId="072FD624" w14:textId="77777777" w:rsidTr="009C780A">
        <w:trPr>
          <w:trHeight w:val="288"/>
        </w:trPr>
        <w:tc>
          <w:tcPr>
            <w:tcW w:w="1700" w:type="dxa"/>
            <w:tcBorders>
              <w:top w:val="nil"/>
              <w:left w:val="nil"/>
              <w:bottom w:val="nil"/>
              <w:right w:val="nil"/>
            </w:tcBorders>
            <w:shd w:val="clear" w:color="auto" w:fill="auto"/>
            <w:vAlign w:val="center"/>
            <w:hideMark/>
          </w:tcPr>
          <w:p w14:paraId="04D687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515FE7F" w14:textId="536A1A2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27D113D2"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AF23649" w14:textId="4CB00F1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9193D9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85C0CF1" w14:textId="0375721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3E69398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5D1419E" w14:textId="6FB244B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7CF261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0F5E699" w14:textId="50DCA9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49C610A"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7E436DDB" w14:textId="3AF649B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0.151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7BDA77B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542DC717" w14:textId="77777777" w:rsidTr="009C780A">
        <w:trPr>
          <w:trHeight w:val="288"/>
        </w:trPr>
        <w:tc>
          <w:tcPr>
            <w:tcW w:w="1700" w:type="dxa"/>
            <w:tcBorders>
              <w:top w:val="nil"/>
              <w:left w:val="nil"/>
              <w:bottom w:val="nil"/>
              <w:right w:val="nil"/>
            </w:tcBorders>
            <w:shd w:val="clear" w:color="auto" w:fill="auto"/>
            <w:vAlign w:val="center"/>
            <w:hideMark/>
          </w:tcPr>
          <w:p w14:paraId="5136E62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Contact non-western</w:t>
            </w:r>
          </w:p>
        </w:tc>
        <w:tc>
          <w:tcPr>
            <w:tcW w:w="1418" w:type="dxa"/>
            <w:tcBorders>
              <w:top w:val="nil"/>
              <w:left w:val="nil"/>
              <w:bottom w:val="nil"/>
              <w:right w:val="nil"/>
            </w:tcBorders>
            <w:shd w:val="clear" w:color="auto" w:fill="auto"/>
            <w:vAlign w:val="center"/>
            <w:hideMark/>
          </w:tcPr>
          <w:p w14:paraId="4227BC5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0.034</w:t>
            </w:r>
          </w:p>
        </w:tc>
        <w:tc>
          <w:tcPr>
            <w:tcW w:w="460" w:type="dxa"/>
            <w:tcBorders>
              <w:top w:val="nil"/>
              <w:left w:val="nil"/>
              <w:bottom w:val="nil"/>
              <w:right w:val="nil"/>
            </w:tcBorders>
            <w:shd w:val="clear" w:color="auto" w:fill="auto"/>
            <w:vAlign w:val="center"/>
            <w:hideMark/>
          </w:tcPr>
          <w:p w14:paraId="0971E1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E9868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500" w:type="dxa"/>
            <w:tcBorders>
              <w:top w:val="nil"/>
              <w:left w:val="nil"/>
              <w:bottom w:val="nil"/>
              <w:right w:val="nil"/>
            </w:tcBorders>
            <w:shd w:val="clear" w:color="auto" w:fill="auto"/>
            <w:vAlign w:val="center"/>
            <w:hideMark/>
          </w:tcPr>
          <w:p w14:paraId="49DB976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84B3B1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962" w:type="dxa"/>
            <w:tcBorders>
              <w:top w:val="nil"/>
              <w:left w:val="nil"/>
              <w:bottom w:val="nil"/>
              <w:right w:val="nil"/>
            </w:tcBorders>
            <w:shd w:val="clear" w:color="auto" w:fill="auto"/>
            <w:vAlign w:val="center"/>
            <w:hideMark/>
          </w:tcPr>
          <w:p w14:paraId="49265C1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5FA882F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963" w:type="dxa"/>
            <w:tcBorders>
              <w:top w:val="nil"/>
              <w:left w:val="nil"/>
              <w:bottom w:val="nil"/>
              <w:right w:val="nil"/>
            </w:tcBorders>
            <w:shd w:val="clear" w:color="auto" w:fill="auto"/>
            <w:vAlign w:val="center"/>
            <w:hideMark/>
          </w:tcPr>
          <w:p w14:paraId="5EB489E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F1A6244" w14:textId="47E8E9D6"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0.095</w:t>
            </w:r>
          </w:p>
        </w:tc>
        <w:tc>
          <w:tcPr>
            <w:tcW w:w="820" w:type="dxa"/>
            <w:tcBorders>
              <w:top w:val="nil"/>
              <w:left w:val="nil"/>
              <w:bottom w:val="nil"/>
              <w:right w:val="nil"/>
            </w:tcBorders>
            <w:shd w:val="clear" w:color="auto" w:fill="auto"/>
            <w:vAlign w:val="center"/>
            <w:hideMark/>
          </w:tcPr>
          <w:p w14:paraId="4238A943" w14:textId="262BB3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12C25206" w14:textId="20FD0A9F"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-0.031</w:t>
            </w:r>
          </w:p>
        </w:tc>
        <w:tc>
          <w:tcPr>
            <w:tcW w:w="760" w:type="dxa"/>
            <w:tcBorders>
              <w:top w:val="nil"/>
              <w:left w:val="nil"/>
              <w:bottom w:val="nil"/>
              <w:right w:val="nil"/>
            </w:tcBorders>
            <w:shd w:val="clear" w:color="auto" w:fill="auto"/>
            <w:vAlign w:val="center"/>
            <w:hideMark/>
          </w:tcPr>
          <w:p w14:paraId="43D16C1F" w14:textId="42959804"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17D6E8F4" w14:textId="77777777" w:rsidTr="009C780A">
        <w:trPr>
          <w:trHeight w:val="288"/>
        </w:trPr>
        <w:tc>
          <w:tcPr>
            <w:tcW w:w="1700" w:type="dxa"/>
            <w:tcBorders>
              <w:top w:val="nil"/>
              <w:left w:val="nil"/>
              <w:bottom w:val="single" w:sz="4" w:space="0" w:color="auto"/>
              <w:right w:val="nil"/>
            </w:tcBorders>
            <w:shd w:val="clear" w:color="auto" w:fill="auto"/>
            <w:vAlign w:val="center"/>
            <w:hideMark/>
          </w:tcPr>
          <w:p w14:paraId="7B3B9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418" w:type="dxa"/>
            <w:tcBorders>
              <w:top w:val="nil"/>
              <w:left w:val="nil"/>
              <w:bottom w:val="single" w:sz="4" w:space="0" w:color="auto"/>
              <w:right w:val="nil"/>
            </w:tcBorders>
            <w:shd w:val="clear" w:color="auto" w:fill="auto"/>
            <w:vAlign w:val="center"/>
            <w:hideMark/>
          </w:tcPr>
          <w:p w14:paraId="3746D4CB" w14:textId="7045749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460" w:type="dxa"/>
            <w:tcBorders>
              <w:top w:val="nil"/>
              <w:left w:val="nil"/>
              <w:bottom w:val="single" w:sz="4" w:space="0" w:color="auto"/>
              <w:right w:val="nil"/>
            </w:tcBorders>
            <w:shd w:val="clear" w:color="auto" w:fill="auto"/>
            <w:vAlign w:val="center"/>
            <w:hideMark/>
          </w:tcPr>
          <w:p w14:paraId="335E53A0"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381" w:type="dxa"/>
            <w:tcBorders>
              <w:top w:val="nil"/>
              <w:left w:val="nil"/>
              <w:bottom w:val="single" w:sz="4" w:space="0" w:color="auto"/>
              <w:right w:val="nil"/>
            </w:tcBorders>
            <w:shd w:val="clear" w:color="auto" w:fill="auto"/>
            <w:vAlign w:val="center"/>
            <w:hideMark/>
          </w:tcPr>
          <w:p w14:paraId="44BAFFD6" w14:textId="4355489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500" w:type="dxa"/>
            <w:tcBorders>
              <w:top w:val="nil"/>
              <w:left w:val="nil"/>
              <w:bottom w:val="single" w:sz="4" w:space="0" w:color="auto"/>
              <w:right w:val="nil"/>
            </w:tcBorders>
            <w:shd w:val="clear" w:color="auto" w:fill="auto"/>
            <w:vAlign w:val="center"/>
            <w:hideMark/>
          </w:tcPr>
          <w:p w14:paraId="54F57EFF"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201" w:type="dxa"/>
            <w:tcBorders>
              <w:top w:val="nil"/>
              <w:left w:val="nil"/>
              <w:bottom w:val="single" w:sz="4" w:space="0" w:color="auto"/>
              <w:right w:val="nil"/>
            </w:tcBorders>
            <w:shd w:val="clear" w:color="auto" w:fill="auto"/>
            <w:vAlign w:val="center"/>
            <w:hideMark/>
          </w:tcPr>
          <w:p w14:paraId="6915D6B3" w14:textId="7CB8511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0.03</w:t>
            </w:r>
            <w:r>
              <w:rPr>
                <w:rFonts w:ascii="Times New Roman" w:eastAsia="Times New Roman" w:hAnsi="Times New Roman" w:cs="Times New Roman"/>
                <w:color w:val="000000"/>
                <w:sz w:val="20"/>
                <w:szCs w:val="20"/>
                <w:lang w:eastAsia="en-GB"/>
              </w:rPr>
              <w:t>0)</w:t>
            </w:r>
          </w:p>
        </w:tc>
        <w:tc>
          <w:tcPr>
            <w:tcW w:w="962" w:type="dxa"/>
            <w:tcBorders>
              <w:top w:val="nil"/>
              <w:left w:val="nil"/>
              <w:bottom w:val="single" w:sz="4" w:space="0" w:color="auto"/>
              <w:right w:val="nil"/>
            </w:tcBorders>
            <w:shd w:val="clear" w:color="auto" w:fill="auto"/>
            <w:vAlign w:val="center"/>
            <w:hideMark/>
          </w:tcPr>
          <w:p w14:paraId="05DA779C"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883" w:type="dxa"/>
            <w:tcBorders>
              <w:top w:val="nil"/>
              <w:left w:val="nil"/>
              <w:bottom w:val="single" w:sz="4" w:space="0" w:color="auto"/>
              <w:right w:val="nil"/>
            </w:tcBorders>
            <w:shd w:val="clear" w:color="auto" w:fill="auto"/>
            <w:vAlign w:val="center"/>
            <w:hideMark/>
          </w:tcPr>
          <w:p w14:paraId="292B4256" w14:textId="1F3CC0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963" w:type="dxa"/>
            <w:tcBorders>
              <w:top w:val="nil"/>
              <w:left w:val="nil"/>
              <w:bottom w:val="single" w:sz="4" w:space="0" w:color="auto"/>
              <w:right w:val="nil"/>
            </w:tcBorders>
            <w:shd w:val="clear" w:color="auto" w:fill="auto"/>
            <w:vAlign w:val="center"/>
            <w:hideMark/>
          </w:tcPr>
          <w:p w14:paraId="7B9CAC97"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022" w:type="dxa"/>
            <w:tcBorders>
              <w:top w:val="nil"/>
              <w:left w:val="nil"/>
              <w:bottom w:val="single" w:sz="4" w:space="0" w:color="auto"/>
              <w:right w:val="nil"/>
            </w:tcBorders>
            <w:shd w:val="clear" w:color="auto" w:fill="auto"/>
            <w:vAlign w:val="center"/>
            <w:hideMark/>
          </w:tcPr>
          <w:p w14:paraId="44960468" w14:textId="658B1D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0.048</w:t>
            </w:r>
            <w:r>
              <w:rPr>
                <w:rFonts w:ascii="Times New Roman" w:eastAsia="Times New Roman" w:hAnsi="Times New Roman" w:cs="Times New Roman"/>
                <w:color w:val="000000"/>
                <w:sz w:val="20"/>
                <w:szCs w:val="20"/>
                <w:lang w:eastAsia="en-GB"/>
              </w:rPr>
              <w:t>)</w:t>
            </w:r>
          </w:p>
        </w:tc>
        <w:tc>
          <w:tcPr>
            <w:tcW w:w="820" w:type="dxa"/>
            <w:tcBorders>
              <w:top w:val="nil"/>
              <w:left w:val="nil"/>
              <w:bottom w:val="single" w:sz="4" w:space="0" w:color="auto"/>
              <w:right w:val="nil"/>
            </w:tcBorders>
            <w:shd w:val="clear" w:color="auto" w:fill="auto"/>
            <w:vAlign w:val="center"/>
            <w:hideMark/>
          </w:tcPr>
          <w:p w14:paraId="4A33E4D2" w14:textId="59A3B5C1"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sz w:val="20"/>
                <w:szCs w:val="20"/>
                <w:lang w:eastAsia="en-GB"/>
              </w:rPr>
              <w:t> </w:t>
            </w:r>
          </w:p>
        </w:tc>
        <w:tc>
          <w:tcPr>
            <w:tcW w:w="1023" w:type="dxa"/>
            <w:tcBorders>
              <w:top w:val="nil"/>
              <w:left w:val="nil"/>
              <w:bottom w:val="single" w:sz="4" w:space="0" w:color="auto"/>
              <w:right w:val="nil"/>
            </w:tcBorders>
            <w:shd w:val="clear" w:color="auto" w:fill="auto"/>
            <w:noWrap/>
            <w:vAlign w:val="center"/>
            <w:hideMark/>
          </w:tcPr>
          <w:p w14:paraId="43DE1A5D" w14:textId="1187CE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0.082</w:t>
            </w:r>
            <w:r>
              <w:rPr>
                <w:rFonts w:ascii="Times New Roman" w:eastAsia="Times New Roman" w:hAnsi="Times New Roman" w:cs="Times New Roman"/>
                <w:color w:val="000000"/>
                <w:sz w:val="20"/>
                <w:szCs w:val="20"/>
                <w:lang w:eastAsia="en-GB"/>
              </w:rPr>
              <w:t>)</w:t>
            </w:r>
          </w:p>
        </w:tc>
        <w:tc>
          <w:tcPr>
            <w:tcW w:w="760" w:type="dxa"/>
            <w:tcBorders>
              <w:top w:val="nil"/>
              <w:left w:val="nil"/>
              <w:bottom w:val="single" w:sz="4" w:space="0" w:color="auto"/>
              <w:right w:val="nil"/>
            </w:tcBorders>
            <w:shd w:val="clear" w:color="auto" w:fill="auto"/>
            <w:vAlign w:val="center"/>
            <w:hideMark/>
          </w:tcPr>
          <w:p w14:paraId="3AA645F7" w14:textId="77777777" w:rsidR="00B2184F" w:rsidRPr="003B550F" w:rsidRDefault="00B2184F" w:rsidP="00B2184F">
            <w:pPr>
              <w:spacing w:line="240" w:lineRule="auto"/>
              <w:rPr>
                <w:rFonts w:ascii="Calibri" w:eastAsia="Times New Roman" w:hAnsi="Calibri" w:cs="Calibri"/>
                <w:color w:val="000000"/>
                <w:sz w:val="20"/>
                <w:szCs w:val="20"/>
                <w:lang w:eastAsia="en-GB"/>
              </w:rPr>
            </w:pPr>
            <w:r w:rsidRPr="003B550F">
              <w:rPr>
                <w:rFonts w:ascii="Calibri" w:eastAsia="Times New Roman" w:hAnsi="Calibri" w:cs="Calibri"/>
                <w:color w:val="000000"/>
                <w:sz w:val="20"/>
                <w:szCs w:val="20"/>
                <w:lang w:eastAsia="en-GB"/>
              </w:rPr>
              <w:t> </w:t>
            </w:r>
          </w:p>
        </w:tc>
      </w:tr>
    </w:tbl>
    <w:p w14:paraId="5B34D284" w14:textId="77777777" w:rsidR="003B550F" w:rsidRDefault="003B550F">
      <w:pPr>
        <w:spacing w:line="240" w:lineRule="auto"/>
        <w:jc w:val="both"/>
        <w:rPr>
          <w:rFonts w:ascii="Times New Roman" w:hAnsi="Times New Roman" w:cs="Times New Roman"/>
          <w:i/>
          <w:sz w:val="20"/>
          <w:szCs w:val="20"/>
        </w:rPr>
      </w:pPr>
    </w:p>
    <w:p w14:paraId="3B37F0D4" w14:textId="501BAC7C"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9"/>
          <w:pgSz w:w="16838" w:h="11906" w:orient="landscape"/>
          <w:pgMar w:top="1418" w:right="1418" w:bottom="1418" w:left="1418" w:header="0" w:footer="709" w:gutter="0"/>
          <w:cols w:space="720"/>
          <w:formProt w:val="0"/>
          <w:docGrid w:linePitch="360" w:charSpace="4096"/>
        </w:sectPr>
      </w:pPr>
    </w:p>
    <w:p w14:paraId="5A5D6F12" w14:textId="2889B6DB" w:rsidR="009653B4" w:rsidRDefault="009653B4"/>
    <w:tbl>
      <w:tblPr>
        <w:tblW w:w="6141" w:type="dxa"/>
        <w:tblLook w:val="04A0" w:firstRow="1" w:lastRow="0" w:firstColumn="1" w:lastColumn="0" w:noHBand="0" w:noVBand="1"/>
      </w:tblPr>
      <w:tblGrid>
        <w:gridCol w:w="2552"/>
        <w:gridCol w:w="752"/>
        <w:gridCol w:w="890"/>
        <w:gridCol w:w="580"/>
        <w:gridCol w:w="787"/>
        <w:gridCol w:w="580"/>
      </w:tblGrid>
      <w:tr w:rsidR="003B550F" w:rsidRPr="004C0FF0" w14:paraId="344129CE" w14:textId="77777777" w:rsidTr="009C780A">
        <w:trPr>
          <w:trHeight w:val="288"/>
        </w:trPr>
        <w:tc>
          <w:tcPr>
            <w:tcW w:w="6138" w:type="dxa"/>
            <w:gridSpan w:val="6"/>
            <w:tcBorders>
              <w:top w:val="nil"/>
              <w:left w:val="nil"/>
              <w:bottom w:val="single" w:sz="4" w:space="0" w:color="auto"/>
              <w:right w:val="nil"/>
            </w:tcBorders>
            <w:shd w:val="clear" w:color="auto" w:fill="auto"/>
            <w:noWrap/>
            <w:vAlign w:val="bottom"/>
            <w:hideMark/>
          </w:tcPr>
          <w:p w14:paraId="12D5EF11" w14:textId="1B484E22"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t xml:space="preserve">Table </w:t>
            </w:r>
            <w:r w:rsidR="00B2184F">
              <w:rPr>
                <w:rFonts w:ascii="Times New Roman" w:eastAsia="Times New Roman" w:hAnsi="Times New Roman" w:cs="Times New Roman"/>
                <w:b/>
                <w:color w:val="000000"/>
                <w:sz w:val="20"/>
                <w:szCs w:val="20"/>
                <w:lang w:eastAsia="en-GB"/>
              </w:rPr>
              <w:t>A4</w:t>
            </w:r>
            <w:r w:rsidRPr="009C780A">
              <w:rPr>
                <w:rFonts w:ascii="Times New Roman" w:eastAsia="Times New Roman" w:hAnsi="Times New Roman" w:cs="Times New Roman"/>
                <w:color w:val="000000"/>
                <w:sz w:val="20"/>
                <w:szCs w:val="20"/>
                <w:lang w:eastAsia="en-GB"/>
              </w:rPr>
              <w:t>. Weighing statistics</w:t>
            </w:r>
          </w:p>
        </w:tc>
      </w:tr>
      <w:tr w:rsidR="003B550F" w:rsidRPr="004C0FF0" w14:paraId="7F3D9FB2" w14:textId="77777777" w:rsidTr="009C780A">
        <w:trPr>
          <w:trHeight w:val="288"/>
        </w:trPr>
        <w:tc>
          <w:tcPr>
            <w:tcW w:w="2552" w:type="dxa"/>
            <w:tcBorders>
              <w:top w:val="nil"/>
              <w:left w:val="nil"/>
              <w:bottom w:val="nil"/>
              <w:right w:val="nil"/>
            </w:tcBorders>
            <w:shd w:val="clear" w:color="auto" w:fill="auto"/>
            <w:noWrap/>
            <w:vAlign w:val="bottom"/>
            <w:hideMark/>
          </w:tcPr>
          <w:p w14:paraId="42ED9A61"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30484D36"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Target</w:t>
            </w:r>
          </w:p>
        </w:tc>
        <w:tc>
          <w:tcPr>
            <w:tcW w:w="1470" w:type="dxa"/>
            <w:gridSpan w:val="2"/>
            <w:tcBorders>
              <w:top w:val="nil"/>
              <w:left w:val="nil"/>
              <w:bottom w:val="nil"/>
              <w:right w:val="nil"/>
            </w:tcBorders>
            <w:shd w:val="clear" w:color="auto" w:fill="auto"/>
            <w:noWrap/>
            <w:vAlign w:val="bottom"/>
            <w:hideMark/>
          </w:tcPr>
          <w:p w14:paraId="60C6DF84"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unweighted </w:t>
            </w:r>
          </w:p>
        </w:tc>
        <w:tc>
          <w:tcPr>
            <w:tcW w:w="1367" w:type="dxa"/>
            <w:gridSpan w:val="2"/>
            <w:tcBorders>
              <w:top w:val="nil"/>
              <w:left w:val="nil"/>
              <w:bottom w:val="nil"/>
              <w:right w:val="nil"/>
            </w:tcBorders>
            <w:shd w:val="clear" w:color="auto" w:fill="auto"/>
            <w:noWrap/>
            <w:vAlign w:val="bottom"/>
            <w:hideMark/>
          </w:tcPr>
          <w:p w14:paraId="4879AF0F"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weighted</w:t>
            </w:r>
          </w:p>
        </w:tc>
      </w:tr>
      <w:tr w:rsidR="004C0FF0" w:rsidRPr="004C0FF0" w14:paraId="2650E773"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r>
      <w:tr w:rsidR="004C0FF0" w:rsidRPr="004C0FF0" w14:paraId="463B515F" w14:textId="77777777" w:rsidTr="003B550F">
        <w:trPr>
          <w:trHeight w:val="288"/>
        </w:trPr>
        <w:tc>
          <w:tcPr>
            <w:tcW w:w="2552" w:type="dxa"/>
            <w:tcBorders>
              <w:top w:val="nil"/>
              <w:left w:val="nil"/>
              <w:bottom w:val="nil"/>
              <w:right w:val="nil"/>
            </w:tcBorders>
            <w:shd w:val="clear" w:color="auto" w:fill="auto"/>
            <w:noWrap/>
            <w:vAlign w:val="bottom"/>
            <w:hideMark/>
          </w:tcPr>
          <w:p w14:paraId="08CBEE0A"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women</w:t>
            </w:r>
          </w:p>
        </w:tc>
        <w:tc>
          <w:tcPr>
            <w:tcW w:w="752" w:type="dxa"/>
            <w:tcBorders>
              <w:top w:val="nil"/>
              <w:left w:val="nil"/>
              <w:bottom w:val="nil"/>
              <w:right w:val="nil"/>
            </w:tcBorders>
            <w:shd w:val="clear" w:color="auto" w:fill="auto"/>
            <w:noWrap/>
            <w:vAlign w:val="bottom"/>
            <w:hideMark/>
          </w:tcPr>
          <w:p w14:paraId="12779F2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12211A0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279.00</w:t>
            </w:r>
          </w:p>
        </w:tc>
        <w:tc>
          <w:tcPr>
            <w:tcW w:w="580" w:type="dxa"/>
            <w:tcBorders>
              <w:top w:val="nil"/>
              <w:left w:val="nil"/>
              <w:bottom w:val="nil"/>
              <w:right w:val="nil"/>
            </w:tcBorders>
            <w:shd w:val="clear" w:color="auto" w:fill="auto"/>
            <w:noWrap/>
            <w:vAlign w:val="bottom"/>
            <w:hideMark/>
          </w:tcPr>
          <w:p w14:paraId="1AF0FC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0.20</w:t>
            </w:r>
          </w:p>
        </w:tc>
        <w:tc>
          <w:tcPr>
            <w:tcW w:w="787" w:type="dxa"/>
            <w:tcBorders>
              <w:top w:val="nil"/>
              <w:left w:val="nil"/>
              <w:bottom w:val="nil"/>
              <w:right w:val="nil"/>
            </w:tcBorders>
            <w:shd w:val="clear" w:color="auto" w:fill="auto"/>
            <w:noWrap/>
            <w:vAlign w:val="bottom"/>
            <w:hideMark/>
          </w:tcPr>
          <w:p w14:paraId="2A0FBE2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690.21</w:t>
            </w:r>
          </w:p>
        </w:tc>
        <w:tc>
          <w:tcPr>
            <w:tcW w:w="580" w:type="dxa"/>
            <w:tcBorders>
              <w:top w:val="nil"/>
              <w:left w:val="nil"/>
              <w:bottom w:val="nil"/>
              <w:right w:val="nil"/>
            </w:tcBorders>
            <w:shd w:val="clear" w:color="auto" w:fill="auto"/>
            <w:noWrap/>
            <w:vAlign w:val="bottom"/>
            <w:hideMark/>
          </w:tcPr>
          <w:p w14:paraId="38FFBE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4E005AB8" w14:textId="77777777" w:rsidTr="003B550F">
        <w:trPr>
          <w:trHeight w:val="288"/>
        </w:trPr>
        <w:tc>
          <w:tcPr>
            <w:tcW w:w="2552" w:type="dxa"/>
            <w:tcBorders>
              <w:top w:val="nil"/>
              <w:left w:val="nil"/>
              <w:bottom w:val="nil"/>
              <w:right w:val="nil"/>
            </w:tcBorders>
            <w:shd w:val="clear" w:color="auto" w:fill="auto"/>
            <w:noWrap/>
            <w:vAlign w:val="bottom"/>
            <w:hideMark/>
          </w:tcPr>
          <w:p w14:paraId="6CAD776F"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men</w:t>
            </w:r>
          </w:p>
        </w:tc>
        <w:tc>
          <w:tcPr>
            <w:tcW w:w="752" w:type="dxa"/>
            <w:tcBorders>
              <w:top w:val="nil"/>
              <w:left w:val="nil"/>
              <w:bottom w:val="nil"/>
              <w:right w:val="nil"/>
            </w:tcBorders>
            <w:shd w:val="clear" w:color="auto" w:fill="auto"/>
            <w:noWrap/>
            <w:vAlign w:val="bottom"/>
            <w:hideMark/>
          </w:tcPr>
          <w:p w14:paraId="55CBD9E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08745C0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1110.00</w:t>
            </w:r>
          </w:p>
        </w:tc>
        <w:tc>
          <w:tcPr>
            <w:tcW w:w="580" w:type="dxa"/>
            <w:tcBorders>
              <w:top w:val="nil"/>
              <w:left w:val="nil"/>
              <w:bottom w:val="nil"/>
              <w:right w:val="nil"/>
            </w:tcBorders>
            <w:shd w:val="clear" w:color="auto" w:fill="auto"/>
            <w:noWrap/>
            <w:vAlign w:val="bottom"/>
            <w:hideMark/>
          </w:tcPr>
          <w:p w14:paraId="72FA2BF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0.80</w:t>
            </w:r>
          </w:p>
        </w:tc>
        <w:tc>
          <w:tcPr>
            <w:tcW w:w="787" w:type="dxa"/>
            <w:tcBorders>
              <w:top w:val="nil"/>
              <w:left w:val="nil"/>
              <w:bottom w:val="nil"/>
              <w:right w:val="nil"/>
            </w:tcBorders>
            <w:shd w:val="clear" w:color="auto" w:fill="auto"/>
            <w:noWrap/>
            <w:vAlign w:val="bottom"/>
            <w:hideMark/>
          </w:tcPr>
          <w:p w14:paraId="0276676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698.79</w:t>
            </w:r>
          </w:p>
        </w:tc>
        <w:tc>
          <w:tcPr>
            <w:tcW w:w="580" w:type="dxa"/>
            <w:tcBorders>
              <w:top w:val="nil"/>
              <w:left w:val="nil"/>
              <w:bottom w:val="nil"/>
              <w:right w:val="nil"/>
            </w:tcBorders>
            <w:shd w:val="clear" w:color="auto" w:fill="auto"/>
            <w:noWrap/>
            <w:vAlign w:val="bottom"/>
            <w:hideMark/>
          </w:tcPr>
          <w:p w14:paraId="136969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22ED1E5C" w14:textId="77777777" w:rsidTr="003B550F">
        <w:trPr>
          <w:trHeight w:val="288"/>
        </w:trPr>
        <w:tc>
          <w:tcPr>
            <w:tcW w:w="2552" w:type="dxa"/>
            <w:tcBorders>
              <w:top w:val="nil"/>
              <w:left w:val="nil"/>
              <w:bottom w:val="nil"/>
              <w:right w:val="nil"/>
            </w:tcBorders>
            <w:shd w:val="clear" w:color="auto" w:fill="auto"/>
            <w:noWrap/>
            <w:vAlign w:val="bottom"/>
            <w:hideMark/>
          </w:tcPr>
          <w:p w14:paraId="7EA516D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06886031" w14:textId="77777777" w:rsidTr="003B550F">
        <w:trPr>
          <w:trHeight w:val="288"/>
        </w:trPr>
        <w:tc>
          <w:tcPr>
            <w:tcW w:w="2552" w:type="dxa"/>
            <w:tcBorders>
              <w:top w:val="nil"/>
              <w:left w:val="nil"/>
              <w:bottom w:val="nil"/>
              <w:right w:val="nil"/>
            </w:tcBorders>
            <w:shd w:val="clear" w:color="auto" w:fill="auto"/>
            <w:noWrap/>
            <w:vAlign w:val="bottom"/>
            <w:hideMark/>
          </w:tcPr>
          <w:p w14:paraId="7DB272C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age1: 18-35</w:t>
            </w:r>
          </w:p>
        </w:tc>
        <w:tc>
          <w:tcPr>
            <w:tcW w:w="752" w:type="dxa"/>
            <w:tcBorders>
              <w:top w:val="nil"/>
              <w:left w:val="nil"/>
              <w:bottom w:val="nil"/>
              <w:right w:val="nil"/>
            </w:tcBorders>
            <w:shd w:val="clear" w:color="auto" w:fill="auto"/>
            <w:noWrap/>
            <w:vAlign w:val="bottom"/>
            <w:hideMark/>
          </w:tcPr>
          <w:p w14:paraId="41EA47CF"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0.24</w:t>
            </w:r>
          </w:p>
        </w:tc>
        <w:tc>
          <w:tcPr>
            <w:tcW w:w="890" w:type="dxa"/>
            <w:tcBorders>
              <w:top w:val="nil"/>
              <w:left w:val="nil"/>
              <w:bottom w:val="nil"/>
              <w:right w:val="nil"/>
            </w:tcBorders>
            <w:shd w:val="clear" w:color="auto" w:fill="auto"/>
            <w:noWrap/>
            <w:vAlign w:val="bottom"/>
            <w:hideMark/>
          </w:tcPr>
          <w:p w14:paraId="53D1B26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39.00</w:t>
            </w:r>
          </w:p>
        </w:tc>
        <w:tc>
          <w:tcPr>
            <w:tcW w:w="580" w:type="dxa"/>
            <w:tcBorders>
              <w:top w:val="nil"/>
              <w:left w:val="nil"/>
              <w:bottom w:val="nil"/>
              <w:right w:val="nil"/>
            </w:tcBorders>
            <w:shd w:val="clear" w:color="auto" w:fill="auto"/>
            <w:noWrap/>
            <w:vAlign w:val="bottom"/>
            <w:hideMark/>
          </w:tcPr>
          <w:p w14:paraId="2EB704D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0.03</w:t>
            </w:r>
          </w:p>
        </w:tc>
        <w:tc>
          <w:tcPr>
            <w:tcW w:w="787" w:type="dxa"/>
            <w:tcBorders>
              <w:top w:val="nil"/>
              <w:left w:val="nil"/>
              <w:bottom w:val="nil"/>
              <w:right w:val="nil"/>
            </w:tcBorders>
            <w:shd w:val="clear" w:color="auto" w:fill="auto"/>
            <w:noWrap/>
            <w:vAlign w:val="bottom"/>
            <w:hideMark/>
          </w:tcPr>
          <w:p w14:paraId="3E40C4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117.00</w:t>
            </w:r>
          </w:p>
        </w:tc>
        <w:tc>
          <w:tcPr>
            <w:tcW w:w="580" w:type="dxa"/>
            <w:tcBorders>
              <w:top w:val="nil"/>
              <w:left w:val="nil"/>
              <w:bottom w:val="nil"/>
              <w:right w:val="nil"/>
            </w:tcBorders>
            <w:shd w:val="clear" w:color="auto" w:fill="auto"/>
            <w:noWrap/>
            <w:vAlign w:val="bottom"/>
            <w:hideMark/>
          </w:tcPr>
          <w:p w14:paraId="55BE748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0.08</w:t>
            </w:r>
          </w:p>
        </w:tc>
      </w:tr>
      <w:tr w:rsidR="004C0FF0" w:rsidRPr="004C0FF0" w14:paraId="69AA1854" w14:textId="77777777" w:rsidTr="003B550F">
        <w:trPr>
          <w:trHeight w:val="288"/>
        </w:trPr>
        <w:tc>
          <w:tcPr>
            <w:tcW w:w="2552" w:type="dxa"/>
            <w:tcBorders>
              <w:top w:val="nil"/>
              <w:left w:val="nil"/>
              <w:bottom w:val="nil"/>
              <w:right w:val="nil"/>
            </w:tcBorders>
            <w:shd w:val="clear" w:color="auto" w:fill="auto"/>
            <w:noWrap/>
            <w:vAlign w:val="bottom"/>
            <w:hideMark/>
          </w:tcPr>
          <w:p w14:paraId="38DEFDC9"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age2: 36-55</w:t>
            </w:r>
          </w:p>
        </w:tc>
        <w:tc>
          <w:tcPr>
            <w:tcW w:w="752" w:type="dxa"/>
            <w:tcBorders>
              <w:top w:val="nil"/>
              <w:left w:val="nil"/>
              <w:bottom w:val="nil"/>
              <w:right w:val="nil"/>
            </w:tcBorders>
            <w:shd w:val="clear" w:color="auto" w:fill="auto"/>
            <w:noWrap/>
            <w:vAlign w:val="bottom"/>
            <w:hideMark/>
          </w:tcPr>
          <w:p w14:paraId="5DBAD48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0.34</w:t>
            </w:r>
          </w:p>
        </w:tc>
        <w:tc>
          <w:tcPr>
            <w:tcW w:w="890" w:type="dxa"/>
            <w:tcBorders>
              <w:top w:val="nil"/>
              <w:left w:val="nil"/>
              <w:bottom w:val="nil"/>
              <w:right w:val="nil"/>
            </w:tcBorders>
            <w:shd w:val="clear" w:color="auto" w:fill="auto"/>
            <w:noWrap/>
            <w:vAlign w:val="bottom"/>
            <w:hideMark/>
          </w:tcPr>
          <w:p w14:paraId="6377DD9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266.00</w:t>
            </w:r>
          </w:p>
        </w:tc>
        <w:tc>
          <w:tcPr>
            <w:tcW w:w="580" w:type="dxa"/>
            <w:tcBorders>
              <w:top w:val="nil"/>
              <w:left w:val="nil"/>
              <w:bottom w:val="nil"/>
              <w:right w:val="nil"/>
            </w:tcBorders>
            <w:shd w:val="clear" w:color="auto" w:fill="auto"/>
            <w:noWrap/>
            <w:vAlign w:val="bottom"/>
            <w:hideMark/>
          </w:tcPr>
          <w:p w14:paraId="087DAE1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0.19</w:t>
            </w:r>
          </w:p>
        </w:tc>
        <w:tc>
          <w:tcPr>
            <w:tcW w:w="787" w:type="dxa"/>
            <w:tcBorders>
              <w:top w:val="nil"/>
              <w:left w:val="nil"/>
              <w:bottom w:val="nil"/>
              <w:right w:val="nil"/>
            </w:tcBorders>
            <w:shd w:val="clear" w:color="auto" w:fill="auto"/>
            <w:noWrap/>
            <w:vAlign w:val="bottom"/>
            <w:hideMark/>
          </w:tcPr>
          <w:p w14:paraId="588BC0C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574.18</w:t>
            </w:r>
          </w:p>
        </w:tc>
        <w:tc>
          <w:tcPr>
            <w:tcW w:w="580" w:type="dxa"/>
            <w:tcBorders>
              <w:top w:val="nil"/>
              <w:left w:val="nil"/>
              <w:bottom w:val="nil"/>
              <w:right w:val="nil"/>
            </w:tcBorders>
            <w:shd w:val="clear" w:color="auto" w:fill="auto"/>
            <w:noWrap/>
            <w:vAlign w:val="bottom"/>
            <w:hideMark/>
          </w:tcPr>
          <w:p w14:paraId="047077A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r>
      <w:tr w:rsidR="004C0FF0" w:rsidRPr="004C0FF0" w14:paraId="30A9100F" w14:textId="77777777" w:rsidTr="003B550F">
        <w:trPr>
          <w:trHeight w:val="288"/>
        </w:trPr>
        <w:tc>
          <w:tcPr>
            <w:tcW w:w="2552" w:type="dxa"/>
            <w:tcBorders>
              <w:top w:val="nil"/>
              <w:left w:val="nil"/>
              <w:bottom w:val="nil"/>
              <w:right w:val="nil"/>
            </w:tcBorders>
            <w:shd w:val="clear" w:color="auto" w:fill="auto"/>
            <w:noWrap/>
            <w:vAlign w:val="bottom"/>
            <w:hideMark/>
          </w:tcPr>
          <w:p w14:paraId="3D743B3D"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age3: 55+</w:t>
            </w:r>
          </w:p>
        </w:tc>
        <w:tc>
          <w:tcPr>
            <w:tcW w:w="752" w:type="dxa"/>
            <w:tcBorders>
              <w:top w:val="nil"/>
              <w:left w:val="nil"/>
              <w:bottom w:val="nil"/>
              <w:right w:val="nil"/>
            </w:tcBorders>
            <w:shd w:val="clear" w:color="auto" w:fill="auto"/>
            <w:noWrap/>
            <w:vAlign w:val="bottom"/>
            <w:hideMark/>
          </w:tcPr>
          <w:p w14:paraId="2F115C24"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c>
          <w:tcPr>
            <w:tcW w:w="890" w:type="dxa"/>
            <w:tcBorders>
              <w:top w:val="nil"/>
              <w:left w:val="nil"/>
              <w:bottom w:val="nil"/>
              <w:right w:val="nil"/>
            </w:tcBorders>
            <w:shd w:val="clear" w:color="auto" w:fill="auto"/>
            <w:noWrap/>
            <w:vAlign w:val="bottom"/>
            <w:hideMark/>
          </w:tcPr>
          <w:p w14:paraId="4808A7C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1084.00</w:t>
            </w:r>
          </w:p>
        </w:tc>
        <w:tc>
          <w:tcPr>
            <w:tcW w:w="580" w:type="dxa"/>
            <w:tcBorders>
              <w:top w:val="nil"/>
              <w:left w:val="nil"/>
              <w:bottom w:val="nil"/>
              <w:right w:val="nil"/>
            </w:tcBorders>
            <w:shd w:val="clear" w:color="auto" w:fill="auto"/>
            <w:noWrap/>
            <w:vAlign w:val="bottom"/>
            <w:hideMark/>
          </w:tcPr>
          <w:p w14:paraId="0F19107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0.78</w:t>
            </w:r>
          </w:p>
        </w:tc>
        <w:tc>
          <w:tcPr>
            <w:tcW w:w="787" w:type="dxa"/>
            <w:tcBorders>
              <w:top w:val="nil"/>
              <w:left w:val="nil"/>
              <w:bottom w:val="nil"/>
              <w:right w:val="nil"/>
            </w:tcBorders>
            <w:shd w:val="clear" w:color="auto" w:fill="auto"/>
            <w:noWrap/>
            <w:vAlign w:val="bottom"/>
            <w:hideMark/>
          </w:tcPr>
          <w:p w14:paraId="4F99DEF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697.82</w:t>
            </w:r>
          </w:p>
        </w:tc>
        <w:tc>
          <w:tcPr>
            <w:tcW w:w="580" w:type="dxa"/>
            <w:tcBorders>
              <w:top w:val="nil"/>
              <w:left w:val="nil"/>
              <w:bottom w:val="nil"/>
              <w:right w:val="nil"/>
            </w:tcBorders>
            <w:shd w:val="clear" w:color="auto" w:fill="auto"/>
            <w:noWrap/>
            <w:vAlign w:val="bottom"/>
            <w:hideMark/>
          </w:tcPr>
          <w:p w14:paraId="5D0C01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3FC87111" w14:textId="77777777" w:rsidTr="003B550F">
        <w:trPr>
          <w:trHeight w:val="288"/>
        </w:trPr>
        <w:tc>
          <w:tcPr>
            <w:tcW w:w="2552" w:type="dxa"/>
            <w:tcBorders>
              <w:top w:val="nil"/>
              <w:left w:val="nil"/>
              <w:bottom w:val="nil"/>
              <w:right w:val="nil"/>
            </w:tcBorders>
            <w:shd w:val="clear" w:color="auto" w:fill="auto"/>
            <w:noWrap/>
            <w:vAlign w:val="bottom"/>
            <w:hideMark/>
          </w:tcPr>
          <w:p w14:paraId="60D9CA7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31946A96" w14:textId="77777777" w:rsidTr="003B550F">
        <w:trPr>
          <w:trHeight w:val="288"/>
        </w:trPr>
        <w:tc>
          <w:tcPr>
            <w:tcW w:w="2552" w:type="dxa"/>
            <w:tcBorders>
              <w:top w:val="nil"/>
              <w:left w:val="nil"/>
              <w:bottom w:val="nil"/>
              <w:right w:val="nil"/>
            </w:tcBorders>
            <w:shd w:val="clear" w:color="auto" w:fill="auto"/>
            <w:noWrap/>
            <w:vAlign w:val="bottom"/>
            <w:hideMark/>
          </w:tcPr>
          <w:p w14:paraId="07A666F5" w14:textId="2D3B8ED9"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educ1: low </w:t>
            </w:r>
          </w:p>
        </w:tc>
        <w:tc>
          <w:tcPr>
            <w:tcW w:w="752" w:type="dxa"/>
            <w:tcBorders>
              <w:top w:val="nil"/>
              <w:left w:val="nil"/>
              <w:bottom w:val="nil"/>
              <w:right w:val="nil"/>
            </w:tcBorders>
            <w:shd w:val="clear" w:color="auto" w:fill="auto"/>
            <w:noWrap/>
            <w:vAlign w:val="bottom"/>
            <w:hideMark/>
          </w:tcPr>
          <w:p w14:paraId="15C866F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0.32</w:t>
            </w:r>
          </w:p>
        </w:tc>
        <w:tc>
          <w:tcPr>
            <w:tcW w:w="890" w:type="dxa"/>
            <w:tcBorders>
              <w:top w:val="nil"/>
              <w:left w:val="nil"/>
              <w:bottom w:val="nil"/>
              <w:right w:val="nil"/>
            </w:tcBorders>
            <w:shd w:val="clear" w:color="auto" w:fill="auto"/>
            <w:noWrap/>
            <w:vAlign w:val="bottom"/>
            <w:hideMark/>
          </w:tcPr>
          <w:p w14:paraId="4422369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300.00</w:t>
            </w:r>
          </w:p>
        </w:tc>
        <w:tc>
          <w:tcPr>
            <w:tcW w:w="580" w:type="dxa"/>
            <w:tcBorders>
              <w:top w:val="nil"/>
              <w:left w:val="nil"/>
              <w:bottom w:val="nil"/>
              <w:right w:val="nil"/>
            </w:tcBorders>
            <w:shd w:val="clear" w:color="auto" w:fill="auto"/>
            <w:noWrap/>
            <w:vAlign w:val="bottom"/>
            <w:hideMark/>
          </w:tcPr>
          <w:p w14:paraId="6F962A08"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0.22</w:t>
            </w:r>
          </w:p>
        </w:tc>
        <w:tc>
          <w:tcPr>
            <w:tcW w:w="787" w:type="dxa"/>
            <w:tcBorders>
              <w:top w:val="nil"/>
              <w:left w:val="nil"/>
              <w:bottom w:val="nil"/>
              <w:right w:val="nil"/>
            </w:tcBorders>
            <w:shd w:val="clear" w:color="auto" w:fill="auto"/>
            <w:noWrap/>
            <w:vAlign w:val="bottom"/>
            <w:hideMark/>
          </w:tcPr>
          <w:p w14:paraId="6ED75E8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524.70</w:t>
            </w:r>
          </w:p>
        </w:tc>
        <w:tc>
          <w:tcPr>
            <w:tcW w:w="580" w:type="dxa"/>
            <w:tcBorders>
              <w:top w:val="nil"/>
              <w:left w:val="nil"/>
              <w:bottom w:val="nil"/>
              <w:right w:val="nil"/>
            </w:tcBorders>
            <w:shd w:val="clear" w:color="auto" w:fill="auto"/>
            <w:noWrap/>
            <w:vAlign w:val="bottom"/>
            <w:hideMark/>
          </w:tcPr>
          <w:p w14:paraId="57534BE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0.38</w:t>
            </w:r>
          </w:p>
        </w:tc>
      </w:tr>
      <w:tr w:rsidR="004C0FF0" w:rsidRPr="004C0FF0" w14:paraId="266930D8" w14:textId="77777777" w:rsidTr="003B550F">
        <w:trPr>
          <w:trHeight w:val="288"/>
        </w:trPr>
        <w:tc>
          <w:tcPr>
            <w:tcW w:w="2552" w:type="dxa"/>
            <w:tcBorders>
              <w:top w:val="nil"/>
              <w:left w:val="nil"/>
              <w:bottom w:val="nil"/>
              <w:right w:val="nil"/>
            </w:tcBorders>
            <w:shd w:val="clear" w:color="auto" w:fill="auto"/>
            <w:noWrap/>
            <w:vAlign w:val="bottom"/>
            <w:hideMark/>
          </w:tcPr>
          <w:p w14:paraId="25C9CBC5" w14:textId="0900C2DB"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educ2: medium</w:t>
            </w:r>
          </w:p>
        </w:tc>
        <w:tc>
          <w:tcPr>
            <w:tcW w:w="752" w:type="dxa"/>
            <w:tcBorders>
              <w:top w:val="nil"/>
              <w:left w:val="nil"/>
              <w:bottom w:val="nil"/>
              <w:right w:val="nil"/>
            </w:tcBorders>
            <w:shd w:val="clear" w:color="auto" w:fill="auto"/>
            <w:noWrap/>
            <w:vAlign w:val="bottom"/>
            <w:hideMark/>
          </w:tcPr>
          <w:p w14:paraId="499AFEC9"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0.39</w:t>
            </w:r>
          </w:p>
        </w:tc>
        <w:tc>
          <w:tcPr>
            <w:tcW w:w="890" w:type="dxa"/>
            <w:tcBorders>
              <w:top w:val="nil"/>
              <w:left w:val="nil"/>
              <w:bottom w:val="nil"/>
              <w:right w:val="nil"/>
            </w:tcBorders>
            <w:shd w:val="clear" w:color="auto" w:fill="auto"/>
            <w:noWrap/>
            <w:vAlign w:val="bottom"/>
            <w:hideMark/>
          </w:tcPr>
          <w:p w14:paraId="5A2D440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520.00</w:t>
            </w:r>
          </w:p>
        </w:tc>
        <w:tc>
          <w:tcPr>
            <w:tcW w:w="580" w:type="dxa"/>
            <w:tcBorders>
              <w:top w:val="nil"/>
              <w:left w:val="nil"/>
              <w:bottom w:val="nil"/>
              <w:right w:val="nil"/>
            </w:tcBorders>
            <w:shd w:val="clear" w:color="auto" w:fill="auto"/>
            <w:noWrap/>
            <w:vAlign w:val="bottom"/>
            <w:hideMark/>
          </w:tcPr>
          <w:p w14:paraId="1597A6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0.37</w:t>
            </w:r>
          </w:p>
        </w:tc>
        <w:tc>
          <w:tcPr>
            <w:tcW w:w="787" w:type="dxa"/>
            <w:tcBorders>
              <w:top w:val="nil"/>
              <w:left w:val="nil"/>
              <w:bottom w:val="nil"/>
              <w:right w:val="nil"/>
            </w:tcBorders>
            <w:shd w:val="clear" w:color="auto" w:fill="auto"/>
            <w:noWrap/>
            <w:vAlign w:val="bottom"/>
            <w:hideMark/>
          </w:tcPr>
          <w:p w14:paraId="75E1DE1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577.03</w:t>
            </w:r>
          </w:p>
        </w:tc>
        <w:tc>
          <w:tcPr>
            <w:tcW w:w="580" w:type="dxa"/>
            <w:tcBorders>
              <w:top w:val="nil"/>
              <w:left w:val="nil"/>
              <w:bottom w:val="nil"/>
              <w:right w:val="nil"/>
            </w:tcBorders>
            <w:shd w:val="clear" w:color="auto" w:fill="auto"/>
            <w:noWrap/>
            <w:vAlign w:val="bottom"/>
            <w:hideMark/>
          </w:tcPr>
          <w:p w14:paraId="7510F3E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r>
      <w:tr w:rsidR="004C0FF0" w:rsidRPr="004C0FF0" w14:paraId="3A98F4FD"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educ3: high</w:t>
            </w:r>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0.28</w:t>
            </w:r>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569.00</w:t>
            </w:r>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287.27</w:t>
            </w:r>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0.21</w:t>
            </w:r>
          </w:p>
        </w:tc>
      </w:tr>
    </w:tbl>
    <w:p w14:paraId="4638B46B" w14:textId="3F254F8D" w:rsidR="003B550F" w:rsidRDefault="006B077F">
      <w:pPr>
        <w:rPr>
          <w:rFonts w:ascii="Times New Roman" w:hAnsi="Times New Roman" w:cs="Times New Roman"/>
          <w:sz w:val="20"/>
          <w:szCs w:val="20"/>
        </w:rPr>
      </w:pPr>
      <w:ins w:id="686" w:author="Jochem Tolsma" w:date="2020-12-01T11:54:00Z">
        <w:r>
          <w:rPr>
            <w:rFonts w:ascii="Times New Roman" w:hAnsi="Times New Roman" w:cs="Times New Roman"/>
            <w:sz w:val="20"/>
            <w:szCs w:val="20"/>
          </w:rPr>
          <w:t>Notes: Population target</w:t>
        </w:r>
      </w:ins>
      <w:ins w:id="687" w:author="Jochem Tolsma" w:date="2020-12-01T11:55:00Z">
        <w:r>
          <w:rPr>
            <w:rFonts w:ascii="Times New Roman" w:hAnsi="Times New Roman" w:cs="Times New Roman"/>
            <w:sz w:val="20"/>
            <w:szCs w:val="20"/>
          </w:rPr>
          <w:t>s</w:t>
        </w:r>
      </w:ins>
      <w:ins w:id="688" w:author="Jochem Tolsma" w:date="2020-12-01T11:54:00Z">
        <w:r>
          <w:rPr>
            <w:rFonts w:ascii="Times New Roman" w:hAnsi="Times New Roman" w:cs="Times New Roman"/>
            <w:sz w:val="20"/>
            <w:szCs w:val="20"/>
          </w:rPr>
          <w:t xml:space="preserve"> for 2015 obtained from Statistics Netherlands. </w:t>
        </w:r>
      </w:ins>
    </w:p>
    <w:p w14:paraId="22D838FE" w14:textId="7987BCE8" w:rsidR="00B2184F" w:rsidRDefault="00B2184F">
      <w:pPr>
        <w:rPr>
          <w:rFonts w:ascii="Times New Roman" w:hAnsi="Times New Roman" w:cs="Times New Roman"/>
          <w:sz w:val="20"/>
          <w:szCs w:val="20"/>
        </w:rPr>
      </w:pPr>
    </w:p>
    <w:p w14:paraId="5A17C4D4" w14:textId="77777777" w:rsidR="00B2184F" w:rsidRDefault="00B2184F" w:rsidP="00B2184F">
      <w:pPr>
        <w:rPr>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p>
        </w:tc>
      </w:tr>
      <w:tr w:rsidR="00B2184F" w14:paraId="50419CB4" w14:textId="77777777" w:rsidTr="00FC5769">
        <w:trPr>
          <w:trHeight w:val="300"/>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B2184F" w14:paraId="67FD03B4" w14:textId="77777777" w:rsidTr="00FC5769">
        <w:trPr>
          <w:trHeight w:val="735"/>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B2184F" w14:paraId="49AA007D" w14:textId="77777777" w:rsidTr="00FC5769">
        <w:trPr>
          <w:trHeight w:val="300"/>
        </w:trPr>
        <w:tc>
          <w:tcPr>
            <w:tcW w:w="4394" w:type="dxa"/>
            <w:shd w:val="clear" w:color="auto" w:fill="auto"/>
            <w:vAlign w:val="bottom"/>
          </w:tcPr>
          <w:p w14:paraId="70840893"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1449EDB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7332025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6091850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B2184F" w14:paraId="6A71AB9E" w14:textId="77777777" w:rsidTr="00FC5769">
        <w:trPr>
          <w:trHeight w:val="300"/>
        </w:trPr>
        <w:tc>
          <w:tcPr>
            <w:tcW w:w="4394" w:type="dxa"/>
            <w:shd w:val="clear" w:color="auto" w:fill="auto"/>
            <w:vAlign w:val="bottom"/>
          </w:tcPr>
          <w:p w14:paraId="19E1A1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7FF0955B"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4B9EC0B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2454F61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B2184F" w14:paraId="21291464" w14:textId="77777777" w:rsidTr="00FC5769">
        <w:trPr>
          <w:trHeight w:val="300"/>
        </w:trPr>
        <w:tc>
          <w:tcPr>
            <w:tcW w:w="4394" w:type="dxa"/>
            <w:shd w:val="clear" w:color="auto" w:fill="auto"/>
            <w:vAlign w:val="bottom"/>
          </w:tcPr>
          <w:p w14:paraId="25D1AF61"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7841F40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53C926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FCA5B9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B2184F" w14:paraId="1963EA9E" w14:textId="77777777" w:rsidTr="00FC5769">
        <w:trPr>
          <w:trHeight w:val="295"/>
        </w:trPr>
        <w:tc>
          <w:tcPr>
            <w:tcW w:w="4394" w:type="dxa"/>
            <w:shd w:val="clear" w:color="auto" w:fill="auto"/>
            <w:vAlign w:val="bottom"/>
          </w:tcPr>
          <w:p w14:paraId="3FFFF3F4"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non-western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593EB73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B2184F" w14:paraId="60EC4936" w14:textId="77777777" w:rsidTr="00FC5769">
        <w:trPr>
          <w:trHeight w:val="300"/>
        </w:trPr>
        <w:tc>
          <w:tcPr>
            <w:tcW w:w="4394" w:type="dxa"/>
            <w:shd w:val="clear" w:color="auto" w:fill="auto"/>
            <w:vAlign w:val="bottom"/>
          </w:tcPr>
          <w:p w14:paraId="292C7888"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2A18B7A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114B1927"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0910B49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B2184F" w14:paraId="66417171" w14:textId="77777777" w:rsidTr="00FC5769">
        <w:trPr>
          <w:trHeight w:val="300"/>
        </w:trPr>
        <w:tc>
          <w:tcPr>
            <w:tcW w:w="4394" w:type="dxa"/>
            <w:shd w:val="clear" w:color="auto" w:fill="auto"/>
            <w:vAlign w:val="bottom"/>
          </w:tcPr>
          <w:p w14:paraId="63C18657"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Proportion non-western minorities neighbourhood</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124B9CC3"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79C9A08E"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47215ED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B2184F" w14:paraId="5DFD627B" w14:textId="77777777" w:rsidTr="00FC5769">
        <w:trPr>
          <w:trHeight w:val="300"/>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Economic deprivation neighbourhood</w:t>
            </w:r>
            <w:r>
              <w:rPr>
                <w:rFonts w:ascii="Times New Roman" w:eastAsia="Times New Roman" w:hAnsi="Times New Roman" w:cs="Times New Roman"/>
                <w:color w:val="000000"/>
                <w:sz w:val="20"/>
                <w:szCs w:val="20"/>
                <w:vertAlign w:val="superscript"/>
                <w:lang w:val="en-US" w:eastAsia="en-US"/>
              </w:rPr>
              <w:t>b</w:t>
            </w:r>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CB7F567" w14:textId="77777777" w:rsidR="00B2184F" w:rsidRDefault="00B2184F" w:rsidP="00B2184F">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6766F642" w14:textId="4EFB577C" w:rsidR="00FC6F62" w:rsidRDefault="00FC6F62">
      <w:pPr>
        <w:spacing w:line="240" w:lineRule="auto"/>
        <w:rPr>
          <w:rFonts w:ascii="Times New Roman" w:hAnsi="Times New Roman" w:cs="Times New Roman"/>
          <w:sz w:val="20"/>
          <w:szCs w:val="20"/>
        </w:rPr>
      </w:pPr>
      <w:r>
        <w:rPr>
          <w:rFonts w:ascii="Times New Roman" w:hAnsi="Times New Roman" w:cs="Times New Roman"/>
          <w:sz w:val="20"/>
          <w:szCs w:val="20"/>
        </w:rPr>
        <w:br w:type="page"/>
      </w:r>
    </w:p>
    <w:tbl>
      <w:tblPr>
        <w:tblW w:w="8012" w:type="dxa"/>
        <w:tblLook w:val="04A0" w:firstRow="1" w:lastRow="0" w:firstColumn="1" w:lastColumn="0" w:noHBand="0" w:noVBand="1"/>
      </w:tblPr>
      <w:tblGrid>
        <w:gridCol w:w="3544"/>
        <w:gridCol w:w="1214"/>
        <w:gridCol w:w="944"/>
        <w:gridCol w:w="1000"/>
        <w:gridCol w:w="480"/>
        <w:gridCol w:w="830"/>
      </w:tblGrid>
      <w:tr w:rsidR="00FC6F62" w:rsidRPr="00FC6F62" w14:paraId="6987FE52" w14:textId="77777777" w:rsidTr="009C780A">
        <w:trPr>
          <w:trHeight w:val="288"/>
        </w:trPr>
        <w:tc>
          <w:tcPr>
            <w:tcW w:w="8012" w:type="dxa"/>
            <w:gridSpan w:val="6"/>
            <w:tcBorders>
              <w:top w:val="nil"/>
              <w:left w:val="nil"/>
              <w:bottom w:val="single" w:sz="4" w:space="0" w:color="auto"/>
              <w:right w:val="nil"/>
            </w:tcBorders>
            <w:shd w:val="clear" w:color="auto" w:fill="auto"/>
            <w:noWrap/>
            <w:vAlign w:val="bottom"/>
            <w:hideMark/>
          </w:tcPr>
          <w:p w14:paraId="7E6E538B" w14:textId="28A4BB02"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lastRenderedPageBreak/>
              <w:t>Table A6</w:t>
            </w:r>
            <w:r w:rsidRPr="009C780A">
              <w:rPr>
                <w:rFonts w:ascii="Times New Roman" w:eastAsia="Times New Roman" w:hAnsi="Times New Roman" w:cs="Times New Roman"/>
                <w:color w:val="000000"/>
                <w:sz w:val="20"/>
                <w:szCs w:val="20"/>
                <w:lang w:eastAsia="en-GB"/>
              </w:rPr>
              <w:t>. Difference in Differences estimator of increased exposure to asylum seekers (i.e. treatment) on support for PVV</w:t>
            </w:r>
            <w:r>
              <w:rPr>
                <w:rFonts w:ascii="Times New Roman" w:eastAsia="Times New Roman" w:hAnsi="Times New Roman" w:cs="Times New Roman"/>
                <w:color w:val="000000"/>
                <w:sz w:val="20"/>
                <w:szCs w:val="20"/>
                <w:lang w:eastAsia="en-GB"/>
              </w:rPr>
              <w:t xml:space="preserve">, via a linear probability model. </w:t>
            </w:r>
          </w:p>
        </w:tc>
      </w:tr>
      <w:tr w:rsidR="00FC6F62" w:rsidRPr="00FC6F62" w14:paraId="4AFDC8F9" w14:textId="77777777" w:rsidTr="009C780A">
        <w:trPr>
          <w:trHeight w:val="288"/>
        </w:trPr>
        <w:tc>
          <w:tcPr>
            <w:tcW w:w="5702" w:type="dxa"/>
            <w:gridSpan w:val="3"/>
            <w:tcBorders>
              <w:top w:val="nil"/>
              <w:left w:val="nil"/>
              <w:bottom w:val="nil"/>
              <w:right w:val="nil"/>
            </w:tcBorders>
            <w:shd w:val="clear" w:color="auto" w:fill="auto"/>
            <w:noWrap/>
            <w:vAlign w:val="bottom"/>
            <w:hideMark/>
          </w:tcPr>
          <w:p w14:paraId="21346F53"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Model specification</w:t>
            </w:r>
          </w:p>
        </w:tc>
        <w:tc>
          <w:tcPr>
            <w:tcW w:w="2310" w:type="dxa"/>
            <w:gridSpan w:val="3"/>
            <w:tcBorders>
              <w:top w:val="single" w:sz="4" w:space="0" w:color="auto"/>
              <w:left w:val="nil"/>
              <w:bottom w:val="nil"/>
              <w:right w:val="nil"/>
            </w:tcBorders>
            <w:shd w:val="clear" w:color="auto" w:fill="auto"/>
            <w:noWrap/>
            <w:vAlign w:val="bottom"/>
            <w:hideMark/>
          </w:tcPr>
          <w:p w14:paraId="739F8D54"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DiD estimator</w:t>
            </w:r>
          </w:p>
        </w:tc>
      </w:tr>
      <w:tr w:rsidR="00FC6F62" w:rsidRPr="00FC6F62" w14:paraId="3F6DF493"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0513E33C" w14:textId="576F1B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type of ASC</w:t>
            </w:r>
            <w:ins w:id="689" w:author="Jochem Tolsma" w:date="2020-12-01T11:17:00Z">
              <w:r w:rsidR="00EF5721">
                <w:rPr>
                  <w:rFonts w:ascii="Times New Roman" w:eastAsia="Times New Roman" w:hAnsi="Times New Roman" w:cs="Times New Roman"/>
                  <w:color w:val="000000"/>
                  <w:sz w:val="20"/>
                  <w:szCs w:val="20"/>
                  <w:lang w:eastAsia="en-GB"/>
                </w:rPr>
                <w:t xml:space="preserve"> on which treatment is based</w:t>
              </w:r>
            </w:ins>
          </w:p>
        </w:tc>
        <w:tc>
          <w:tcPr>
            <w:tcW w:w="1214" w:type="dxa"/>
            <w:tcBorders>
              <w:top w:val="nil"/>
              <w:left w:val="nil"/>
              <w:bottom w:val="single" w:sz="4" w:space="0" w:color="auto"/>
              <w:right w:val="nil"/>
            </w:tcBorders>
            <w:shd w:val="clear" w:color="auto" w:fill="auto"/>
            <w:noWrap/>
            <w:vAlign w:val="bottom"/>
            <w:hideMark/>
          </w:tcPr>
          <w:p w14:paraId="6701220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binary or continuous treatment</w:t>
            </w:r>
          </w:p>
        </w:tc>
        <w:tc>
          <w:tcPr>
            <w:tcW w:w="944" w:type="dxa"/>
            <w:tcBorders>
              <w:top w:val="nil"/>
              <w:left w:val="nil"/>
              <w:bottom w:val="single" w:sz="4" w:space="0" w:color="auto"/>
              <w:right w:val="nil"/>
            </w:tcBorders>
            <w:shd w:val="clear" w:color="auto" w:fill="auto"/>
            <w:noWrap/>
            <w:vAlign w:val="bottom"/>
            <w:hideMark/>
          </w:tcPr>
          <w:p w14:paraId="318441D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 or without controls</w:t>
            </w:r>
          </w:p>
        </w:tc>
        <w:tc>
          <w:tcPr>
            <w:tcW w:w="1000" w:type="dxa"/>
            <w:tcBorders>
              <w:top w:val="nil"/>
              <w:left w:val="nil"/>
              <w:bottom w:val="single" w:sz="4" w:space="0" w:color="auto"/>
              <w:right w:val="nil"/>
            </w:tcBorders>
            <w:shd w:val="clear" w:color="auto" w:fill="auto"/>
            <w:noWrap/>
            <w:vAlign w:val="bottom"/>
            <w:hideMark/>
          </w:tcPr>
          <w:p w14:paraId="39DE84E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estimate</w:t>
            </w:r>
          </w:p>
        </w:tc>
        <w:tc>
          <w:tcPr>
            <w:tcW w:w="480" w:type="dxa"/>
            <w:tcBorders>
              <w:top w:val="nil"/>
              <w:left w:val="nil"/>
              <w:bottom w:val="single" w:sz="4" w:space="0" w:color="auto"/>
              <w:right w:val="nil"/>
            </w:tcBorders>
            <w:shd w:val="clear" w:color="auto" w:fill="auto"/>
            <w:noWrap/>
            <w:vAlign w:val="bottom"/>
            <w:hideMark/>
          </w:tcPr>
          <w:p w14:paraId="289DB42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4514863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SE</w:t>
            </w:r>
          </w:p>
        </w:tc>
      </w:tr>
      <w:tr w:rsidR="00FC6F62" w:rsidRPr="00FC6F62" w14:paraId="75D38D04" w14:textId="77777777" w:rsidTr="009C780A">
        <w:trPr>
          <w:trHeight w:val="288"/>
        </w:trPr>
        <w:tc>
          <w:tcPr>
            <w:tcW w:w="3544" w:type="dxa"/>
            <w:tcBorders>
              <w:top w:val="nil"/>
              <w:left w:val="nil"/>
              <w:bottom w:val="nil"/>
              <w:right w:val="nil"/>
            </w:tcBorders>
            <w:shd w:val="clear" w:color="auto" w:fill="auto"/>
            <w:noWrap/>
            <w:vAlign w:val="bottom"/>
            <w:hideMark/>
          </w:tcPr>
          <w:p w14:paraId="784C8A42"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2B61048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43F7A74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0EDA2345"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0.005</w:t>
            </w:r>
          </w:p>
        </w:tc>
        <w:tc>
          <w:tcPr>
            <w:tcW w:w="480" w:type="dxa"/>
            <w:tcBorders>
              <w:top w:val="nil"/>
              <w:left w:val="nil"/>
              <w:bottom w:val="nil"/>
              <w:right w:val="nil"/>
            </w:tcBorders>
            <w:shd w:val="clear" w:color="auto" w:fill="auto"/>
            <w:noWrap/>
            <w:vAlign w:val="bottom"/>
            <w:hideMark/>
          </w:tcPr>
          <w:p w14:paraId="6187CFE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240AA57"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r>
      <w:tr w:rsidR="00FC6F62" w:rsidRPr="00FC6F62" w14:paraId="27AB22B8" w14:textId="77777777" w:rsidTr="009C780A">
        <w:trPr>
          <w:trHeight w:val="288"/>
        </w:trPr>
        <w:tc>
          <w:tcPr>
            <w:tcW w:w="3544" w:type="dxa"/>
            <w:tcBorders>
              <w:top w:val="nil"/>
              <w:left w:val="nil"/>
              <w:bottom w:val="nil"/>
              <w:right w:val="nil"/>
            </w:tcBorders>
            <w:shd w:val="clear" w:color="auto" w:fill="auto"/>
            <w:noWrap/>
            <w:vAlign w:val="bottom"/>
            <w:hideMark/>
          </w:tcPr>
          <w:p w14:paraId="4FD5C23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689C50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7E5864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201CFC7A" w14:textId="13837E72"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30EA41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3BAFDE6"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0.009</w:t>
            </w:r>
          </w:p>
        </w:tc>
      </w:tr>
      <w:tr w:rsidR="00FC6F62" w:rsidRPr="00FC6F62" w14:paraId="30C8865C" w14:textId="77777777" w:rsidTr="009C780A">
        <w:trPr>
          <w:trHeight w:val="288"/>
        </w:trPr>
        <w:tc>
          <w:tcPr>
            <w:tcW w:w="3544" w:type="dxa"/>
            <w:tcBorders>
              <w:top w:val="nil"/>
              <w:left w:val="nil"/>
              <w:bottom w:val="nil"/>
              <w:right w:val="nil"/>
            </w:tcBorders>
            <w:shd w:val="clear" w:color="auto" w:fill="auto"/>
            <w:noWrap/>
            <w:vAlign w:val="bottom"/>
            <w:hideMark/>
          </w:tcPr>
          <w:p w14:paraId="6B5FAF3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0D241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2D304793"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3036A56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0.0002</w:t>
            </w:r>
          </w:p>
        </w:tc>
        <w:tc>
          <w:tcPr>
            <w:tcW w:w="480" w:type="dxa"/>
            <w:tcBorders>
              <w:top w:val="nil"/>
              <w:left w:val="nil"/>
              <w:bottom w:val="nil"/>
              <w:right w:val="nil"/>
            </w:tcBorders>
            <w:shd w:val="clear" w:color="auto" w:fill="auto"/>
            <w:noWrap/>
            <w:vAlign w:val="bottom"/>
            <w:hideMark/>
          </w:tcPr>
          <w:p w14:paraId="3B7503F7"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1325EB82"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0.0001</w:t>
            </w:r>
          </w:p>
        </w:tc>
      </w:tr>
      <w:tr w:rsidR="00FC6F62" w:rsidRPr="00FC6F62" w14:paraId="1E64909A" w14:textId="77777777" w:rsidTr="009C780A">
        <w:trPr>
          <w:trHeight w:val="288"/>
        </w:trPr>
        <w:tc>
          <w:tcPr>
            <w:tcW w:w="3544" w:type="dxa"/>
            <w:tcBorders>
              <w:top w:val="nil"/>
              <w:left w:val="nil"/>
              <w:bottom w:val="nil"/>
              <w:right w:val="nil"/>
            </w:tcBorders>
            <w:shd w:val="clear" w:color="auto" w:fill="auto"/>
            <w:noWrap/>
            <w:vAlign w:val="bottom"/>
            <w:hideMark/>
          </w:tcPr>
          <w:p w14:paraId="17D750B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3A4129E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70F1EC3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0C00F87E" w14:textId="729F115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C49B7E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53206F8F" w14:textId="6EE1561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42A15882" w14:textId="77777777" w:rsidTr="009C780A">
        <w:trPr>
          <w:trHeight w:val="288"/>
        </w:trPr>
        <w:tc>
          <w:tcPr>
            <w:tcW w:w="3544" w:type="dxa"/>
            <w:tcBorders>
              <w:top w:val="nil"/>
              <w:left w:val="nil"/>
              <w:bottom w:val="nil"/>
              <w:right w:val="nil"/>
            </w:tcBorders>
            <w:shd w:val="clear" w:color="auto" w:fill="auto"/>
            <w:noWrap/>
            <w:vAlign w:val="bottom"/>
            <w:hideMark/>
          </w:tcPr>
          <w:p w14:paraId="130C1AA5"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266F65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30575F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38B896E"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6B240EBC"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615630F7" w14:textId="273BAEBD"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0.010</w:t>
            </w:r>
          </w:p>
        </w:tc>
      </w:tr>
      <w:tr w:rsidR="00FC6F62" w:rsidRPr="00FC6F62" w14:paraId="120C3729" w14:textId="77777777" w:rsidTr="009C780A">
        <w:trPr>
          <w:trHeight w:val="288"/>
        </w:trPr>
        <w:tc>
          <w:tcPr>
            <w:tcW w:w="3544" w:type="dxa"/>
            <w:tcBorders>
              <w:top w:val="nil"/>
              <w:left w:val="nil"/>
              <w:bottom w:val="nil"/>
              <w:right w:val="nil"/>
            </w:tcBorders>
            <w:shd w:val="clear" w:color="auto" w:fill="auto"/>
            <w:noWrap/>
            <w:vAlign w:val="bottom"/>
            <w:hideMark/>
          </w:tcPr>
          <w:p w14:paraId="42CD58D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AD5A28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0C98D0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5F3534C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17362583"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1349D20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0.011</w:t>
            </w:r>
          </w:p>
        </w:tc>
      </w:tr>
      <w:tr w:rsidR="00FC6F62" w:rsidRPr="00FC6F62" w14:paraId="76D39CF8" w14:textId="77777777" w:rsidTr="009C780A">
        <w:trPr>
          <w:trHeight w:val="288"/>
        </w:trPr>
        <w:tc>
          <w:tcPr>
            <w:tcW w:w="3544" w:type="dxa"/>
            <w:tcBorders>
              <w:top w:val="nil"/>
              <w:left w:val="nil"/>
              <w:bottom w:val="nil"/>
              <w:right w:val="nil"/>
            </w:tcBorders>
            <w:shd w:val="clear" w:color="auto" w:fill="auto"/>
            <w:noWrap/>
            <w:vAlign w:val="bottom"/>
            <w:hideMark/>
          </w:tcPr>
          <w:p w14:paraId="79ACCB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7510825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1566749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6949FDA"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0.001</w:t>
            </w:r>
          </w:p>
        </w:tc>
        <w:tc>
          <w:tcPr>
            <w:tcW w:w="480" w:type="dxa"/>
            <w:tcBorders>
              <w:top w:val="nil"/>
              <w:left w:val="nil"/>
              <w:bottom w:val="nil"/>
              <w:right w:val="nil"/>
            </w:tcBorders>
            <w:shd w:val="clear" w:color="auto" w:fill="auto"/>
            <w:noWrap/>
            <w:vAlign w:val="bottom"/>
            <w:hideMark/>
          </w:tcPr>
          <w:p w14:paraId="5EC5287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4CAF2963" w14:textId="5332E190"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0749D7D5"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2F39C66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single" w:sz="4" w:space="0" w:color="auto"/>
              <w:right w:val="nil"/>
            </w:tcBorders>
            <w:shd w:val="clear" w:color="auto" w:fill="auto"/>
            <w:noWrap/>
            <w:vAlign w:val="bottom"/>
            <w:hideMark/>
          </w:tcPr>
          <w:p w14:paraId="567D8EC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single" w:sz="4" w:space="0" w:color="auto"/>
              <w:right w:val="nil"/>
            </w:tcBorders>
            <w:shd w:val="clear" w:color="auto" w:fill="auto"/>
            <w:noWrap/>
            <w:vAlign w:val="bottom"/>
            <w:hideMark/>
          </w:tcPr>
          <w:p w14:paraId="29DB199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single" w:sz="4" w:space="0" w:color="auto"/>
              <w:right w:val="nil"/>
            </w:tcBorders>
            <w:shd w:val="clear" w:color="auto" w:fill="auto"/>
            <w:noWrap/>
            <w:vAlign w:val="bottom"/>
            <w:hideMark/>
          </w:tcPr>
          <w:p w14:paraId="5571C9FD" w14:textId="33D112F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single" w:sz="4" w:space="0" w:color="auto"/>
              <w:right w:val="nil"/>
            </w:tcBorders>
            <w:shd w:val="clear" w:color="auto" w:fill="auto"/>
            <w:noWrap/>
            <w:vAlign w:val="bottom"/>
            <w:hideMark/>
          </w:tcPr>
          <w:p w14:paraId="095ECC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14E09892" w14:textId="5211495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bl>
    <w:p w14:paraId="53428594" w14:textId="77777777" w:rsidR="00FC6F62" w:rsidRPr="00FC6F62" w:rsidRDefault="00FC6F62" w:rsidP="00FC6F62">
      <w:pPr>
        <w:spacing w:line="240" w:lineRule="auto"/>
        <w:jc w:val="both"/>
        <w:rPr>
          <w:rFonts w:ascii="Times New Roman" w:hAnsi="Times New Roman" w:cs="Times New Roman"/>
          <w:i/>
          <w:sz w:val="20"/>
          <w:szCs w:val="20"/>
        </w:rPr>
      </w:pPr>
      <w:r w:rsidRPr="00FC6F62">
        <w:rPr>
          <w:rFonts w:ascii="Times New Roman" w:hAnsi="Times New Roman" w:cs="Times New Roman"/>
          <w:i/>
          <w:sz w:val="20"/>
          <w:szCs w:val="20"/>
        </w:rPr>
        <w:t>Sources: 1VOP (2015), COA (2015).</w:t>
      </w:r>
    </w:p>
    <w:p w14:paraId="3A0B6B30" w14:textId="77777777" w:rsidR="00FC6F62" w:rsidRPr="00FC6F62" w:rsidRDefault="00FC6F62" w:rsidP="00FC6F62">
      <w:pPr>
        <w:spacing w:line="240" w:lineRule="auto"/>
        <w:jc w:val="both"/>
        <w:rPr>
          <w:rFonts w:ascii="Times New Roman" w:hAnsi="Times New Roman" w:cs="Times New Roman"/>
          <w:sz w:val="20"/>
          <w:szCs w:val="20"/>
        </w:rPr>
      </w:pPr>
      <w:r w:rsidRPr="00FC6F62">
        <w:rPr>
          <w:rFonts w:ascii="Times New Roman" w:hAnsi="Times New Roman" w:cs="Times New Roman"/>
          <w:sz w:val="20"/>
          <w:szCs w:val="20"/>
        </w:rPr>
        <w:t>+ p&lt;0.10; * p&lt;0.05; (two-tailed test).</w:t>
      </w:r>
    </w:p>
    <w:p w14:paraId="1B58186D" w14:textId="2742E989" w:rsidR="00B2184F" w:rsidRPr="00FC6F62" w:rsidRDefault="00FC6F62">
      <w:pPr>
        <w:rPr>
          <w:rFonts w:ascii="Times New Roman" w:hAnsi="Times New Roman" w:cs="Times New Roman"/>
          <w:sz w:val="20"/>
          <w:szCs w:val="20"/>
          <w:rPrChange w:id="690" w:author="Jochem Tolsma" w:date="2020-11-27T13:40:00Z">
            <w:rPr/>
          </w:rPrChange>
        </w:rPr>
      </w:pPr>
      <w:r w:rsidRPr="00FC6F62">
        <w:rPr>
          <w:rFonts w:ascii="Times New Roman" w:hAnsi="Times New Roman" w:cs="Times New Roman"/>
          <w:sz w:val="20"/>
          <w:szCs w:val="20"/>
        </w:rPr>
        <w:t xml:space="preserve">Notes: </w:t>
      </w:r>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individuals</w:t>
      </w:r>
      <w:r w:rsidRPr="00FC6F62">
        <w:rPr>
          <w:rFonts w:ascii="Times New Roman" w:eastAsia="Times New Roman" w:hAnsi="Times New Roman" w:cs="Times New Roman"/>
          <w:sz w:val="20"/>
          <w:szCs w:val="20"/>
          <w:lang w:val="en-US" w:eastAsia="en-US"/>
        </w:rPr>
        <w:t xml:space="preserve"> = 19,091; N</w:t>
      </w:r>
      <w:r w:rsidRPr="00FC6F62">
        <w:rPr>
          <w:rFonts w:ascii="Times New Roman" w:eastAsia="Times New Roman" w:hAnsi="Times New Roman" w:cs="Times New Roman"/>
          <w:sz w:val="20"/>
          <w:szCs w:val="20"/>
          <w:vertAlign w:val="subscript"/>
          <w:lang w:val="en-US" w:eastAsia="en-US"/>
        </w:rPr>
        <w:t>observations</w:t>
      </w:r>
      <w:r w:rsidRPr="00FC6F62">
        <w:rPr>
          <w:rFonts w:ascii="Times New Roman" w:eastAsia="Times New Roman" w:hAnsi="Times New Roman" w:cs="Times New Roman"/>
          <w:sz w:val="20"/>
          <w:szCs w:val="20"/>
          <w:lang w:val="en-US" w:eastAsia="en-US"/>
        </w:rPr>
        <w:t xml:space="preserve"> = 38,182; controls: gender, age, </w:t>
      </w:r>
      <w:r w:rsidRPr="00FC6F62">
        <w:rPr>
          <w:rFonts w:ascii="Times New Roman" w:eastAsia="Times New Roman" w:hAnsi="Times New Roman" w:cs="Times New Roman"/>
          <w:color w:val="000000"/>
          <w:sz w:val="20"/>
          <w:szCs w:val="20"/>
          <w:lang w:val="en-US" w:eastAsia="en-US"/>
        </w:rPr>
        <w:t xml:space="preserve">proportion non-western minorities neighbourhood, economic deprivation neighbourhood. </w:t>
      </w:r>
    </w:p>
    <w:sectPr w:rsidR="00B2184F" w:rsidRPr="00FC6F62">
      <w:footerReference w:type="default" r:id="rId20"/>
      <w:pgSz w:w="11906" w:h="16838"/>
      <w:pgMar w:top="1418" w:right="1418" w:bottom="1418" w:left="1418" w:header="0" w:footer="709"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2" w:author="Savelkoul, M.J. (Michael)" w:date="2020-11-30T14:28:00Z" w:initials="SM(">
    <w:p w14:paraId="3AC2156A" w14:textId="1E19A9C0" w:rsidR="00864CFB" w:rsidRPr="00FF3E7A" w:rsidRDefault="00864CFB">
      <w:pPr>
        <w:pStyle w:val="CommentText"/>
        <w:rPr>
          <w:lang w:val="nl-NL"/>
        </w:rPr>
      </w:pPr>
      <w:r>
        <w:rPr>
          <w:rStyle w:val="CommentReference"/>
        </w:rPr>
        <w:annotationRef/>
      </w:r>
      <w:r w:rsidRPr="00FF3E7A">
        <w:rPr>
          <w:lang w:val="nl-NL"/>
        </w:rPr>
        <w:t>Consistentie referentie stijl  (o.a. voorna</w:t>
      </w:r>
      <w:r>
        <w:rPr>
          <w:lang w:val="nl-NL"/>
        </w:rPr>
        <w:t>men); ik wil daar nog wel even naar kijken.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2156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171F0" w14:textId="77777777" w:rsidR="00925297" w:rsidRDefault="00925297">
      <w:pPr>
        <w:spacing w:line="240" w:lineRule="auto"/>
      </w:pPr>
      <w:r>
        <w:separator/>
      </w:r>
    </w:p>
  </w:endnote>
  <w:endnote w:type="continuationSeparator" w:id="0">
    <w:p w14:paraId="70A6CCCE" w14:textId="77777777" w:rsidR="00925297" w:rsidRDefault="00925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2CB1A728"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28</w:t>
        </w:r>
        <w:r>
          <w:rPr>
            <w:sz w:val="20"/>
          </w:rPr>
          <w:fldChar w:fldCharType="end"/>
        </w:r>
      </w:p>
      <w:p w14:paraId="4897881B" w14:textId="77777777" w:rsidR="00864CFB" w:rsidRDefault="00864CF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22AE044B"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29</w:t>
        </w:r>
        <w:r>
          <w:rPr>
            <w:sz w:val="20"/>
          </w:rPr>
          <w:fldChar w:fldCharType="end"/>
        </w:r>
      </w:p>
      <w:p w14:paraId="7FD446A4" w14:textId="77777777" w:rsidR="00864CFB" w:rsidRDefault="00864CFB">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0563E19A"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31</w:t>
        </w:r>
        <w:r>
          <w:rPr>
            <w:sz w:val="20"/>
          </w:rPr>
          <w:fldChar w:fldCharType="end"/>
        </w:r>
      </w:p>
      <w:p w14:paraId="3010FB7C" w14:textId="77777777" w:rsidR="00864CFB" w:rsidRDefault="00864CFB">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14B1735A"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33</w:t>
        </w:r>
        <w:r>
          <w:rPr>
            <w:sz w:val="20"/>
          </w:rPr>
          <w:fldChar w:fldCharType="end"/>
        </w:r>
      </w:p>
      <w:p w14:paraId="5168E0F2" w14:textId="77777777" w:rsidR="00864CFB" w:rsidRDefault="00864CFB">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4EC47A84"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34</w:t>
        </w:r>
        <w:r>
          <w:rPr>
            <w:sz w:val="20"/>
          </w:rPr>
          <w:fldChar w:fldCharType="end"/>
        </w:r>
      </w:p>
      <w:p w14:paraId="00D34E95" w14:textId="77777777" w:rsidR="00864CFB" w:rsidRDefault="00864CFB">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05690273" w:rsidR="00864CFB" w:rsidRDefault="00864CFB">
        <w:pPr>
          <w:pStyle w:val="Footer"/>
          <w:jc w:val="right"/>
        </w:pPr>
        <w:r>
          <w:rPr>
            <w:sz w:val="20"/>
          </w:rPr>
          <w:fldChar w:fldCharType="begin"/>
        </w:r>
        <w:r>
          <w:rPr>
            <w:sz w:val="20"/>
          </w:rPr>
          <w:instrText>PAGE</w:instrText>
        </w:r>
        <w:r>
          <w:rPr>
            <w:sz w:val="20"/>
          </w:rPr>
          <w:fldChar w:fldCharType="separate"/>
        </w:r>
        <w:r w:rsidR="00A5096A">
          <w:rPr>
            <w:noProof/>
            <w:sz w:val="20"/>
          </w:rPr>
          <w:t>36</w:t>
        </w:r>
        <w:r>
          <w:rPr>
            <w:sz w:val="20"/>
          </w:rPr>
          <w:fldChar w:fldCharType="end"/>
        </w:r>
      </w:p>
      <w:p w14:paraId="11F3D9D9" w14:textId="77777777" w:rsidR="00864CFB" w:rsidRDefault="00864CFB">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A6AB7" w14:textId="77777777" w:rsidR="00925297" w:rsidRDefault="00925297">
      <w:pPr>
        <w:spacing w:line="240" w:lineRule="auto"/>
      </w:pPr>
      <w:r>
        <w:separator/>
      </w:r>
    </w:p>
  </w:footnote>
  <w:footnote w:type="continuationSeparator" w:id="0">
    <w:p w14:paraId="37ECAFBF" w14:textId="77777777" w:rsidR="00925297" w:rsidRDefault="009252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87"/>
    <w:multiLevelType w:val="hybridMultilevel"/>
    <w:tmpl w:val="A4E2FC7C"/>
    <w:lvl w:ilvl="0" w:tplc="8A9ABD8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velkoul, M.J. (Michael)">
    <w15:presenceInfo w15:providerId="None" w15:userId="Savelkoul, M.J. (Michael)"/>
  </w15:person>
  <w15:person w15:author="Jochem Tolsma">
    <w15:presenceInfo w15:providerId="None" w15:userId="Jochem Tol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72620"/>
    <w:rsid w:val="00080C82"/>
    <w:rsid w:val="00081526"/>
    <w:rsid w:val="0008739B"/>
    <w:rsid w:val="00091FFC"/>
    <w:rsid w:val="0009697B"/>
    <w:rsid w:val="000A0454"/>
    <w:rsid w:val="000B55B2"/>
    <w:rsid w:val="000E3EA6"/>
    <w:rsid w:val="000F305E"/>
    <w:rsid w:val="00117D91"/>
    <w:rsid w:val="0012568E"/>
    <w:rsid w:val="0012741E"/>
    <w:rsid w:val="00135C40"/>
    <w:rsid w:val="00141787"/>
    <w:rsid w:val="00167D0B"/>
    <w:rsid w:val="001778A2"/>
    <w:rsid w:val="001A0AC4"/>
    <w:rsid w:val="001C2D98"/>
    <w:rsid w:val="001C5B61"/>
    <w:rsid w:val="001C6FDE"/>
    <w:rsid w:val="001D418D"/>
    <w:rsid w:val="001D4A1E"/>
    <w:rsid w:val="001D539E"/>
    <w:rsid w:val="001E64FB"/>
    <w:rsid w:val="001F1E7D"/>
    <w:rsid w:val="00201127"/>
    <w:rsid w:val="002015D5"/>
    <w:rsid w:val="00216010"/>
    <w:rsid w:val="002470DF"/>
    <w:rsid w:val="002765DB"/>
    <w:rsid w:val="00293299"/>
    <w:rsid w:val="002A75A5"/>
    <w:rsid w:val="002B0FCA"/>
    <w:rsid w:val="002B3297"/>
    <w:rsid w:val="002B43BF"/>
    <w:rsid w:val="002B77D2"/>
    <w:rsid w:val="002C0D47"/>
    <w:rsid w:val="002E667D"/>
    <w:rsid w:val="002F5A55"/>
    <w:rsid w:val="00306965"/>
    <w:rsid w:val="00330D42"/>
    <w:rsid w:val="0034118D"/>
    <w:rsid w:val="00361EB1"/>
    <w:rsid w:val="003809AA"/>
    <w:rsid w:val="00380A2B"/>
    <w:rsid w:val="003B550F"/>
    <w:rsid w:val="003D01B6"/>
    <w:rsid w:val="003F3EB6"/>
    <w:rsid w:val="00405705"/>
    <w:rsid w:val="00406DBD"/>
    <w:rsid w:val="00436F8D"/>
    <w:rsid w:val="00454AAC"/>
    <w:rsid w:val="004B2AE9"/>
    <w:rsid w:val="004B75E9"/>
    <w:rsid w:val="004C0FF0"/>
    <w:rsid w:val="004D1877"/>
    <w:rsid w:val="004D7D0D"/>
    <w:rsid w:val="004E3349"/>
    <w:rsid w:val="004F1D57"/>
    <w:rsid w:val="00500875"/>
    <w:rsid w:val="00511C0B"/>
    <w:rsid w:val="00513561"/>
    <w:rsid w:val="005328B1"/>
    <w:rsid w:val="005363FA"/>
    <w:rsid w:val="00541FA8"/>
    <w:rsid w:val="00545E53"/>
    <w:rsid w:val="005859A6"/>
    <w:rsid w:val="005A4FB5"/>
    <w:rsid w:val="005B48BB"/>
    <w:rsid w:val="005E140F"/>
    <w:rsid w:val="005E58D4"/>
    <w:rsid w:val="00600C1F"/>
    <w:rsid w:val="0061635F"/>
    <w:rsid w:val="0061744A"/>
    <w:rsid w:val="00630B9A"/>
    <w:rsid w:val="00645641"/>
    <w:rsid w:val="00647398"/>
    <w:rsid w:val="006545B0"/>
    <w:rsid w:val="00672744"/>
    <w:rsid w:val="0068157A"/>
    <w:rsid w:val="0068282A"/>
    <w:rsid w:val="006A1A6E"/>
    <w:rsid w:val="006B077F"/>
    <w:rsid w:val="006C7B83"/>
    <w:rsid w:val="006D2CFC"/>
    <w:rsid w:val="006D5ACA"/>
    <w:rsid w:val="006E4FAB"/>
    <w:rsid w:val="006F5578"/>
    <w:rsid w:val="00706145"/>
    <w:rsid w:val="00706CB2"/>
    <w:rsid w:val="00707C67"/>
    <w:rsid w:val="00712129"/>
    <w:rsid w:val="00740C06"/>
    <w:rsid w:val="00743672"/>
    <w:rsid w:val="00784A42"/>
    <w:rsid w:val="007C2FF2"/>
    <w:rsid w:val="007C308A"/>
    <w:rsid w:val="007C33A7"/>
    <w:rsid w:val="008319CA"/>
    <w:rsid w:val="0084491D"/>
    <w:rsid w:val="00850D74"/>
    <w:rsid w:val="00857736"/>
    <w:rsid w:val="008633C8"/>
    <w:rsid w:val="00864CFB"/>
    <w:rsid w:val="008739D7"/>
    <w:rsid w:val="00875BD1"/>
    <w:rsid w:val="0087685D"/>
    <w:rsid w:val="0088361D"/>
    <w:rsid w:val="008A54D0"/>
    <w:rsid w:val="008C0C49"/>
    <w:rsid w:val="008E6FD1"/>
    <w:rsid w:val="009022CF"/>
    <w:rsid w:val="0090317C"/>
    <w:rsid w:val="009079D9"/>
    <w:rsid w:val="00922780"/>
    <w:rsid w:val="00925297"/>
    <w:rsid w:val="00954D5D"/>
    <w:rsid w:val="00954FBF"/>
    <w:rsid w:val="0095662A"/>
    <w:rsid w:val="00964A86"/>
    <w:rsid w:val="009653B4"/>
    <w:rsid w:val="009804C3"/>
    <w:rsid w:val="0098522A"/>
    <w:rsid w:val="0099297B"/>
    <w:rsid w:val="009A62F3"/>
    <w:rsid w:val="009C780A"/>
    <w:rsid w:val="009D4769"/>
    <w:rsid w:val="009E1879"/>
    <w:rsid w:val="009F009F"/>
    <w:rsid w:val="00A14CA7"/>
    <w:rsid w:val="00A15E17"/>
    <w:rsid w:val="00A2234A"/>
    <w:rsid w:val="00A30E56"/>
    <w:rsid w:val="00A5079E"/>
    <w:rsid w:val="00A5096A"/>
    <w:rsid w:val="00A51A98"/>
    <w:rsid w:val="00A5705C"/>
    <w:rsid w:val="00A723A5"/>
    <w:rsid w:val="00A83351"/>
    <w:rsid w:val="00A836DB"/>
    <w:rsid w:val="00A83D32"/>
    <w:rsid w:val="00A87B86"/>
    <w:rsid w:val="00AA0D26"/>
    <w:rsid w:val="00AA559E"/>
    <w:rsid w:val="00AB149D"/>
    <w:rsid w:val="00AB3CF8"/>
    <w:rsid w:val="00AE7DB4"/>
    <w:rsid w:val="00B2184F"/>
    <w:rsid w:val="00B21D89"/>
    <w:rsid w:val="00B2535B"/>
    <w:rsid w:val="00B267EF"/>
    <w:rsid w:val="00B369BA"/>
    <w:rsid w:val="00B52D05"/>
    <w:rsid w:val="00B56863"/>
    <w:rsid w:val="00B62290"/>
    <w:rsid w:val="00B76EC1"/>
    <w:rsid w:val="00BB7F61"/>
    <w:rsid w:val="00BC2E13"/>
    <w:rsid w:val="00BC6923"/>
    <w:rsid w:val="00BD1AC8"/>
    <w:rsid w:val="00BD3862"/>
    <w:rsid w:val="00BF6F3E"/>
    <w:rsid w:val="00C2732D"/>
    <w:rsid w:val="00C304D8"/>
    <w:rsid w:val="00C3113C"/>
    <w:rsid w:val="00C345A3"/>
    <w:rsid w:val="00C35AD9"/>
    <w:rsid w:val="00C5674C"/>
    <w:rsid w:val="00C700DE"/>
    <w:rsid w:val="00C9439F"/>
    <w:rsid w:val="00CD47C3"/>
    <w:rsid w:val="00D13A45"/>
    <w:rsid w:val="00D178E3"/>
    <w:rsid w:val="00D17F36"/>
    <w:rsid w:val="00D21421"/>
    <w:rsid w:val="00D316A8"/>
    <w:rsid w:val="00D43B4D"/>
    <w:rsid w:val="00D63664"/>
    <w:rsid w:val="00D677CC"/>
    <w:rsid w:val="00D77D63"/>
    <w:rsid w:val="00D91701"/>
    <w:rsid w:val="00D9713A"/>
    <w:rsid w:val="00DA0402"/>
    <w:rsid w:val="00DA11EA"/>
    <w:rsid w:val="00DA4869"/>
    <w:rsid w:val="00DB68F8"/>
    <w:rsid w:val="00DC271E"/>
    <w:rsid w:val="00DF0DC9"/>
    <w:rsid w:val="00E123C4"/>
    <w:rsid w:val="00E21C78"/>
    <w:rsid w:val="00E25BD4"/>
    <w:rsid w:val="00E31588"/>
    <w:rsid w:val="00E436AA"/>
    <w:rsid w:val="00E47B2D"/>
    <w:rsid w:val="00E57BB7"/>
    <w:rsid w:val="00E77F8F"/>
    <w:rsid w:val="00E83DD8"/>
    <w:rsid w:val="00E863E0"/>
    <w:rsid w:val="00E93106"/>
    <w:rsid w:val="00E96A48"/>
    <w:rsid w:val="00E970F2"/>
    <w:rsid w:val="00EA13F5"/>
    <w:rsid w:val="00EA36C5"/>
    <w:rsid w:val="00EA4935"/>
    <w:rsid w:val="00EC283F"/>
    <w:rsid w:val="00EC58CB"/>
    <w:rsid w:val="00EE4163"/>
    <w:rsid w:val="00EF5721"/>
    <w:rsid w:val="00F01EB0"/>
    <w:rsid w:val="00F329E8"/>
    <w:rsid w:val="00F35640"/>
    <w:rsid w:val="00F46351"/>
    <w:rsid w:val="00F65B20"/>
    <w:rsid w:val="00F87912"/>
    <w:rsid w:val="00F87CC1"/>
    <w:rsid w:val="00F93928"/>
    <w:rsid w:val="00F94C69"/>
    <w:rsid w:val="00F97011"/>
    <w:rsid w:val="00FB5D98"/>
    <w:rsid w:val="00FB7CB7"/>
    <w:rsid w:val="00FC0E8D"/>
    <w:rsid w:val="00FC1C7F"/>
    <w:rsid w:val="00FC4B5E"/>
    <w:rsid w:val="00FC5769"/>
    <w:rsid w:val="00FC6F62"/>
    <w:rsid w:val="00FE65F3"/>
    <w:rsid w:val="00FE6F71"/>
    <w:rsid w:val="00FF3BBB"/>
    <w:rsid w:val="00FF3E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hyperlink" Target="http://www.oecd.org/els/mig/Is-"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371/journal.pone.0199923"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pan.2018.48"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microsoft.com/office/2011/relationships/people" Target="peop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F681D-4A5E-40B0-B72A-7144D11A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11707</Words>
  <Characters>66731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78282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2</cp:revision>
  <cp:lastPrinted>2020-01-28T12:25:00Z</cp:lastPrinted>
  <dcterms:created xsi:type="dcterms:W3CDTF">2020-12-01T12:40:00Z</dcterms:created>
  <dcterms:modified xsi:type="dcterms:W3CDTF">2020-12-01T12:40:00Z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